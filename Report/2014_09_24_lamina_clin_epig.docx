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18" w:rsidRPr="005041AB" w:rsidRDefault="00613418" w:rsidP="009C605A">
      <w:pPr>
        <w:pStyle w:val="Ttulo"/>
        <w:rPr>
          <w:rStyle w:val="TtulodoLivro"/>
          <w:rFonts w:ascii="Times New Roman" w:hAnsi="Times New Roman" w:cs="Times New Roman"/>
          <w:b w:val="0"/>
          <w:sz w:val="24"/>
          <w:szCs w:val="24"/>
          <w:lang w:eastAsia="en-US"/>
        </w:rPr>
      </w:pPr>
      <w:r w:rsidRPr="005041AB">
        <w:rPr>
          <w:rStyle w:val="TtulodoLivro"/>
          <w:i w:val="0"/>
          <w:iCs w:val="0"/>
          <w:smallCaps w:val="0"/>
          <w:spacing w:val="0"/>
          <w:sz w:val="29"/>
          <w:szCs w:val="29"/>
          <w:lang w:val="en-US"/>
        </w:rPr>
        <w:t xml:space="preserve">Replicative </w:t>
      </w:r>
      <w:r w:rsidR="005041AB" w:rsidRPr="005041AB">
        <w:rPr>
          <w:rStyle w:val="TtulodoLivro"/>
          <w:i w:val="0"/>
          <w:iCs w:val="0"/>
          <w:smallCaps w:val="0"/>
          <w:spacing w:val="0"/>
          <w:sz w:val="29"/>
          <w:szCs w:val="29"/>
          <w:lang w:val="en-US"/>
        </w:rPr>
        <w:t>Senescence is Associated with Nuclear Reorganization and with DNA Methylation at Specific Transcription Factor B</w:t>
      </w:r>
      <w:r w:rsidRPr="005041AB">
        <w:rPr>
          <w:rStyle w:val="TtulodoLivro"/>
          <w:i w:val="0"/>
          <w:iCs w:val="0"/>
          <w:smallCaps w:val="0"/>
          <w:spacing w:val="0"/>
          <w:sz w:val="29"/>
          <w:szCs w:val="29"/>
          <w:lang w:val="en-US"/>
        </w:rPr>
        <w:t xml:space="preserve">inding </w:t>
      </w:r>
      <w:r w:rsidR="005041AB" w:rsidRPr="005041AB">
        <w:rPr>
          <w:rStyle w:val="TtulodoLivro"/>
          <w:i w:val="0"/>
          <w:iCs w:val="0"/>
          <w:smallCaps w:val="0"/>
          <w:spacing w:val="0"/>
          <w:sz w:val="29"/>
          <w:szCs w:val="29"/>
          <w:lang w:val="en-US"/>
        </w:rPr>
        <w:t>S</w:t>
      </w:r>
      <w:r w:rsidRPr="005041AB">
        <w:rPr>
          <w:rStyle w:val="TtulodoLivro"/>
          <w:i w:val="0"/>
          <w:iCs w:val="0"/>
          <w:smallCaps w:val="0"/>
          <w:spacing w:val="0"/>
          <w:sz w:val="29"/>
          <w:szCs w:val="29"/>
          <w:lang w:val="en-US"/>
        </w:rPr>
        <w:t>ites.</w:t>
      </w:r>
    </w:p>
    <w:p w:rsidR="000F324F" w:rsidRPr="000F324F" w:rsidRDefault="000F324F" w:rsidP="000F324F">
      <w:pPr>
        <w:rPr>
          <w:lang w:val="en-US"/>
        </w:rPr>
      </w:pPr>
    </w:p>
    <w:p w:rsidR="009C605A" w:rsidRDefault="00FC0A85" w:rsidP="007B0950">
      <w:pPr>
        <w:rPr>
          <w:rFonts w:eastAsia="Arial"/>
          <w:vertAlign w:val="superscript"/>
          <w:lang w:val="en-US"/>
        </w:rPr>
      </w:pPr>
      <w:r w:rsidRPr="009C605A">
        <w:rPr>
          <w:rFonts w:eastAsia="Arial"/>
          <w:lang w:val="en-US"/>
        </w:rPr>
        <w:t>Sonja Hänzelmann</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xml:space="preserve">, </w:t>
      </w:r>
      <w:r w:rsidR="00223242">
        <w:rPr>
          <w:rFonts w:eastAsia="Arial"/>
          <w:lang w:val="en-US"/>
        </w:rPr>
        <w:t>Fabian Beier</w:t>
      </w:r>
      <w:r w:rsidR="00402C09">
        <w:rPr>
          <w:rFonts w:eastAsia="Arial"/>
          <w:vertAlign w:val="superscript"/>
          <w:lang w:val="en-US"/>
        </w:rPr>
        <w:t>3</w:t>
      </w:r>
      <w:r w:rsidR="00223242">
        <w:rPr>
          <w:rFonts w:eastAsia="Arial"/>
          <w:lang w:val="en-US"/>
        </w:rPr>
        <w:t xml:space="preserve">, </w:t>
      </w:r>
      <w:r w:rsidRPr="009C605A">
        <w:rPr>
          <w:rFonts w:eastAsia="Arial"/>
          <w:lang w:val="en-US"/>
        </w:rPr>
        <w:t>E</w:t>
      </w:r>
      <w:r w:rsidR="005722A6" w:rsidRPr="009C605A">
        <w:rPr>
          <w:rFonts w:eastAsia="Arial"/>
          <w:lang w:val="en-US"/>
        </w:rPr>
        <w:t>duardo</w:t>
      </w:r>
      <w:r w:rsidR="0074464A">
        <w:rPr>
          <w:rFonts w:eastAsia="Arial"/>
          <w:lang w:val="en-US"/>
        </w:rPr>
        <w:t xml:space="preserve"> </w:t>
      </w:r>
      <w:r w:rsidRPr="009C605A">
        <w:rPr>
          <w:rFonts w:eastAsia="Arial"/>
          <w:lang w:val="en-US"/>
        </w:rPr>
        <w:t>G</w:t>
      </w:r>
      <w:r w:rsidR="00090E0C">
        <w:rPr>
          <w:rFonts w:eastAsia="Arial"/>
          <w:lang w:val="en-US"/>
        </w:rPr>
        <w:t>.</w:t>
      </w:r>
      <w:r w:rsidRPr="009C605A">
        <w:rPr>
          <w:rFonts w:eastAsia="Arial"/>
          <w:lang w:val="en-US"/>
        </w:rPr>
        <w:t xml:space="preserve"> Gusmao</w:t>
      </w:r>
      <w:r w:rsidR="005722A6" w:rsidRPr="009C605A">
        <w:rPr>
          <w:rFonts w:eastAsia="Arial"/>
          <w:vertAlign w:val="superscript"/>
          <w:lang w:val="en-US"/>
        </w:rPr>
        <w:t>1</w:t>
      </w:r>
      <w:r w:rsidRPr="009C605A">
        <w:rPr>
          <w:rFonts w:eastAsia="Arial"/>
          <w:vertAlign w:val="superscript"/>
          <w:lang w:val="en-US"/>
        </w:rPr>
        <w:t>,2</w:t>
      </w:r>
      <w:r w:rsidRPr="009C605A">
        <w:rPr>
          <w:rFonts w:eastAsia="Arial"/>
          <w:lang w:val="en-US"/>
        </w:rPr>
        <w:t>, Carmen</w:t>
      </w:r>
      <w:r w:rsidR="0074464A">
        <w:rPr>
          <w:rFonts w:eastAsia="Arial"/>
          <w:lang w:val="en-US"/>
        </w:rPr>
        <w:t xml:space="preserve"> </w:t>
      </w:r>
      <w:r w:rsidR="00223242">
        <w:rPr>
          <w:rFonts w:eastAsia="Arial"/>
          <w:lang w:val="en-US"/>
        </w:rPr>
        <w:t>M</w:t>
      </w:r>
      <w:r w:rsidR="00090E0C">
        <w:rPr>
          <w:rFonts w:eastAsia="Arial"/>
          <w:lang w:val="en-US"/>
        </w:rPr>
        <w:t>.</w:t>
      </w:r>
      <w:r w:rsidRPr="009C605A">
        <w:rPr>
          <w:rFonts w:eastAsia="Arial"/>
          <w:lang w:val="en-US"/>
        </w:rPr>
        <w:t xml:space="preserve"> Koch</w:t>
      </w:r>
      <w:r w:rsidR="007B0950">
        <w:rPr>
          <w:rFonts w:eastAsia="Arial"/>
          <w:vertAlign w:val="superscript"/>
          <w:lang w:val="en-US"/>
        </w:rPr>
        <w:t>2,4</w:t>
      </w:r>
      <w:r w:rsidRPr="009C605A">
        <w:rPr>
          <w:rFonts w:eastAsia="Arial"/>
          <w:lang w:val="en-US"/>
        </w:rPr>
        <w:t xml:space="preserve">, </w:t>
      </w:r>
      <w:r w:rsidR="00223242">
        <w:rPr>
          <w:rFonts w:eastAsia="Arial"/>
          <w:lang w:val="en-US"/>
        </w:rPr>
        <w:t>Sebastian Hummel</w:t>
      </w:r>
      <w:r w:rsidR="00402C09">
        <w:rPr>
          <w:rFonts w:eastAsia="Arial"/>
          <w:vertAlign w:val="superscript"/>
          <w:lang w:val="en-US"/>
        </w:rPr>
        <w:t>3</w:t>
      </w:r>
      <w:r w:rsidR="00223242">
        <w:rPr>
          <w:rFonts w:eastAsia="Arial"/>
          <w:lang w:val="en-US"/>
        </w:rPr>
        <w:t xml:space="preserve">, </w:t>
      </w:r>
      <w:proofErr w:type="spellStart"/>
      <w:r w:rsidR="007B0950" w:rsidRPr="0081200B">
        <w:rPr>
          <w:rFonts w:eastAsia="Arial"/>
          <w:color w:val="000000" w:themeColor="text1"/>
          <w:lang w:val="en-US"/>
        </w:rPr>
        <w:t>Iryna</w:t>
      </w:r>
      <w:proofErr w:type="spellEnd"/>
      <w:r w:rsidR="007B0950" w:rsidRPr="0081200B">
        <w:rPr>
          <w:rFonts w:eastAsia="Arial"/>
          <w:color w:val="000000" w:themeColor="text1"/>
          <w:lang w:val="en-US"/>
        </w:rPr>
        <w:t xml:space="preserve"> Charapitsa</w:t>
      </w:r>
      <w:r w:rsidR="007B0950" w:rsidRPr="0081200B">
        <w:rPr>
          <w:rFonts w:eastAsia="Arial"/>
          <w:color w:val="000000" w:themeColor="text1"/>
          <w:vertAlign w:val="superscript"/>
          <w:lang w:val="en-US"/>
        </w:rPr>
        <w:t>5</w:t>
      </w:r>
      <w:r w:rsidRPr="0081200B">
        <w:rPr>
          <w:rFonts w:eastAsia="Arial"/>
          <w:color w:val="000000" w:themeColor="text1"/>
          <w:lang w:val="en-US"/>
        </w:rPr>
        <w:t xml:space="preserve">, </w:t>
      </w:r>
      <w:r w:rsidRPr="00710212">
        <w:rPr>
          <w:rFonts w:eastAsia="Arial"/>
          <w:color w:val="000000" w:themeColor="text1"/>
          <w:lang w:val="en-US"/>
        </w:rPr>
        <w:t>Sylvia</w:t>
      </w:r>
      <w:r w:rsidR="0074464A">
        <w:rPr>
          <w:rFonts w:eastAsia="Arial"/>
          <w:color w:val="000000" w:themeColor="text1"/>
          <w:lang w:val="en-US"/>
        </w:rPr>
        <w:t xml:space="preserve"> </w:t>
      </w:r>
      <w:r w:rsidRPr="00710212">
        <w:rPr>
          <w:rFonts w:eastAsia="Arial"/>
          <w:color w:val="000000" w:themeColor="text1"/>
          <w:lang w:val="en-US"/>
        </w:rPr>
        <w:t>Joussen</w:t>
      </w:r>
      <w:r w:rsidR="007B0950" w:rsidRPr="00710212">
        <w:rPr>
          <w:rFonts w:eastAsia="Arial"/>
          <w:color w:val="000000" w:themeColor="text1"/>
          <w:vertAlign w:val="superscript"/>
          <w:lang w:val="en-US"/>
        </w:rPr>
        <w:t>2,</w:t>
      </w:r>
      <w:r w:rsidR="003B3C05" w:rsidRPr="00710212">
        <w:rPr>
          <w:rFonts w:eastAsia="Arial"/>
          <w:color w:val="000000" w:themeColor="text1"/>
          <w:vertAlign w:val="superscript"/>
          <w:lang w:val="en-US"/>
        </w:rPr>
        <w:t>4</w:t>
      </w:r>
      <w:r w:rsidRPr="00710212">
        <w:rPr>
          <w:rFonts w:eastAsia="Arial"/>
          <w:color w:val="000000" w:themeColor="text1"/>
          <w:lang w:val="en-US"/>
        </w:rPr>
        <w:t>, Vladimir Benes</w:t>
      </w:r>
      <w:r w:rsidR="00E048F6" w:rsidRPr="00710212">
        <w:rPr>
          <w:rFonts w:eastAsia="Arial"/>
          <w:color w:val="000000" w:themeColor="text1"/>
          <w:vertAlign w:val="superscript"/>
          <w:lang w:val="en-US"/>
        </w:rPr>
        <w:t>6</w:t>
      </w:r>
      <w:r w:rsidRPr="00710212">
        <w:rPr>
          <w:rFonts w:eastAsia="Arial"/>
          <w:color w:val="000000" w:themeColor="text1"/>
          <w:lang w:val="en-US"/>
        </w:rPr>
        <w:t xml:space="preserve">, </w:t>
      </w:r>
      <w:r w:rsidR="00223242" w:rsidRPr="00710212">
        <w:rPr>
          <w:rFonts w:eastAsia="Arial"/>
          <w:color w:val="000000" w:themeColor="text1"/>
          <w:lang w:val="en-US"/>
        </w:rPr>
        <w:t xml:space="preserve">Tim </w:t>
      </w:r>
      <w:r w:rsidR="00090E0C" w:rsidRPr="00710212">
        <w:rPr>
          <w:rFonts w:eastAsia="Arial"/>
          <w:color w:val="000000" w:themeColor="text1"/>
          <w:lang w:val="en-US"/>
        </w:rPr>
        <w:t>H</w:t>
      </w:r>
      <w:r w:rsidR="00090E0C">
        <w:rPr>
          <w:rFonts w:eastAsia="Arial"/>
          <w:color w:val="000000" w:themeColor="text1"/>
          <w:lang w:val="en-US"/>
        </w:rPr>
        <w:t>.</w:t>
      </w:r>
      <w:r w:rsidR="00090E0C" w:rsidRPr="00710212">
        <w:rPr>
          <w:rFonts w:eastAsia="Arial"/>
          <w:color w:val="000000" w:themeColor="text1"/>
          <w:lang w:val="en-US"/>
        </w:rPr>
        <w:t xml:space="preserve"> </w:t>
      </w:r>
      <w:r w:rsidR="00223242" w:rsidRPr="00710212">
        <w:rPr>
          <w:rFonts w:eastAsia="Arial"/>
          <w:color w:val="000000" w:themeColor="text1"/>
          <w:lang w:val="en-US"/>
        </w:rPr>
        <w:t>Brümmendorf</w:t>
      </w:r>
      <w:r w:rsidR="00402C09" w:rsidRPr="00710212">
        <w:rPr>
          <w:rFonts w:eastAsia="Arial"/>
          <w:color w:val="000000" w:themeColor="text1"/>
          <w:vertAlign w:val="superscript"/>
          <w:lang w:val="en-US"/>
        </w:rPr>
        <w:t>3</w:t>
      </w:r>
      <w:r w:rsidR="00223242" w:rsidRPr="00710212">
        <w:rPr>
          <w:rFonts w:eastAsia="Arial"/>
          <w:color w:val="000000" w:themeColor="text1"/>
          <w:lang w:val="en-US"/>
        </w:rPr>
        <w:t xml:space="preserve">, </w:t>
      </w:r>
      <w:r w:rsidR="00AA70EC" w:rsidRPr="00710212">
        <w:rPr>
          <w:rFonts w:eastAsia="Arial"/>
          <w:color w:val="000000" w:themeColor="text1"/>
          <w:lang w:val="en-US"/>
        </w:rPr>
        <w:t>Georg</w:t>
      </w:r>
      <w:r w:rsidR="00613418" w:rsidRPr="00710212">
        <w:rPr>
          <w:rFonts w:eastAsia="Arial"/>
          <w:color w:val="000000" w:themeColor="text1"/>
          <w:lang w:val="en-US"/>
        </w:rPr>
        <w:t>e</w:t>
      </w:r>
      <w:r w:rsidR="0074464A">
        <w:rPr>
          <w:rFonts w:eastAsia="Arial"/>
          <w:color w:val="000000" w:themeColor="text1"/>
          <w:lang w:val="en-US"/>
        </w:rPr>
        <w:t xml:space="preserve"> </w:t>
      </w:r>
      <w:r w:rsidR="00E175EB" w:rsidRPr="00710212">
        <w:rPr>
          <w:rFonts w:eastAsia="Arial"/>
          <w:color w:val="000000" w:themeColor="text1"/>
          <w:lang w:val="en-US"/>
        </w:rPr>
        <w:t>Reid</w:t>
      </w:r>
      <w:r w:rsidR="00E175EB" w:rsidRPr="00710212">
        <w:rPr>
          <w:rFonts w:eastAsia="Arial"/>
          <w:color w:val="000000" w:themeColor="text1"/>
          <w:vertAlign w:val="superscript"/>
          <w:lang w:val="en-US"/>
        </w:rPr>
        <w:t>5</w:t>
      </w:r>
      <w:r w:rsidR="00AA70EC" w:rsidRPr="00710212">
        <w:rPr>
          <w:rFonts w:eastAsia="Arial"/>
          <w:color w:val="000000" w:themeColor="text1"/>
          <w:lang w:val="en-US"/>
        </w:rPr>
        <w:t xml:space="preserve">, </w:t>
      </w:r>
      <w:r w:rsidR="005722A6" w:rsidRPr="00710212">
        <w:rPr>
          <w:rFonts w:eastAsia="Arial"/>
          <w:color w:val="000000" w:themeColor="text1"/>
          <w:lang w:val="en-US"/>
        </w:rPr>
        <w:t xml:space="preserve">Ivan </w:t>
      </w:r>
      <w:r w:rsidR="0074464A">
        <w:rPr>
          <w:rStyle w:val="st1"/>
          <w:rFonts w:cs="Arial"/>
          <w:color w:val="000000" w:themeColor="text1"/>
          <w:lang w:val="en-US"/>
        </w:rPr>
        <w:t>G</w:t>
      </w:r>
      <w:r w:rsidR="00090E0C">
        <w:rPr>
          <w:rStyle w:val="st1"/>
          <w:rFonts w:cs="Arial"/>
          <w:color w:val="000000" w:themeColor="text1"/>
          <w:lang w:val="en-US"/>
        </w:rPr>
        <w:t>.</w:t>
      </w:r>
      <w:r w:rsidR="0074464A">
        <w:rPr>
          <w:rStyle w:val="st1"/>
          <w:rFonts w:cs="Arial"/>
          <w:color w:val="000000" w:themeColor="text1"/>
          <w:lang w:val="en-US"/>
        </w:rPr>
        <w:t xml:space="preserve"> </w:t>
      </w:r>
      <w:r w:rsidR="005722A6" w:rsidRPr="00710212">
        <w:rPr>
          <w:rFonts w:eastAsia="Arial"/>
          <w:color w:val="000000" w:themeColor="text1"/>
          <w:lang w:val="en-US"/>
        </w:rPr>
        <w:t>Costa</w:t>
      </w:r>
      <w:r w:rsidR="005722A6" w:rsidRPr="00710212">
        <w:rPr>
          <w:rFonts w:eastAsia="Arial"/>
          <w:color w:val="000000" w:themeColor="text1"/>
          <w:vertAlign w:val="superscript"/>
          <w:lang w:val="en-US"/>
        </w:rPr>
        <w:t>1,</w:t>
      </w:r>
      <w:r w:rsidRPr="00710212">
        <w:rPr>
          <w:rFonts w:eastAsia="Arial"/>
          <w:color w:val="000000" w:themeColor="text1"/>
          <w:vertAlign w:val="superscript"/>
          <w:lang w:val="en-US"/>
        </w:rPr>
        <w:t>2,</w:t>
      </w:r>
      <w:r w:rsidR="005722A6" w:rsidRPr="00710212">
        <w:rPr>
          <w:rFonts w:eastAsia="Arial"/>
          <w:color w:val="000000" w:themeColor="text1"/>
          <w:vertAlign w:val="superscript"/>
          <w:lang w:val="en-US"/>
        </w:rPr>
        <w:t>*</w:t>
      </w:r>
      <w:r w:rsidR="007B0950" w:rsidRPr="00710212">
        <w:rPr>
          <w:rFonts w:eastAsia="Arial"/>
          <w:color w:val="000000" w:themeColor="text1"/>
          <w:lang w:val="en-US"/>
        </w:rPr>
        <w:t xml:space="preserve">, </w:t>
      </w:r>
      <w:r w:rsidR="005722A6" w:rsidRPr="00710212">
        <w:rPr>
          <w:rFonts w:eastAsia="Arial"/>
          <w:color w:val="000000" w:themeColor="text1"/>
          <w:lang w:val="en-US"/>
        </w:rPr>
        <w:t xml:space="preserve">and Wolfgang </w:t>
      </w:r>
      <w:r w:rsidR="005722A6" w:rsidRPr="009C605A">
        <w:rPr>
          <w:rFonts w:eastAsia="Arial"/>
          <w:lang w:val="en-US"/>
        </w:rPr>
        <w:t>Wagner</w:t>
      </w:r>
      <w:r w:rsidR="007B0950">
        <w:rPr>
          <w:rFonts w:eastAsia="Arial"/>
          <w:vertAlign w:val="superscript"/>
          <w:lang w:val="en-US"/>
        </w:rPr>
        <w:t>2,</w:t>
      </w:r>
      <w:r w:rsidR="003B3C05">
        <w:rPr>
          <w:rFonts w:eastAsia="Arial"/>
          <w:vertAlign w:val="superscript"/>
          <w:lang w:val="en-US"/>
        </w:rPr>
        <w:t>4</w:t>
      </w:r>
      <w:r w:rsidR="005722A6" w:rsidRPr="009C605A">
        <w:rPr>
          <w:rFonts w:eastAsia="Arial"/>
          <w:vertAlign w:val="superscript"/>
          <w:lang w:val="en-US"/>
        </w:rPr>
        <w:t>,*</w:t>
      </w:r>
    </w:p>
    <w:p w:rsidR="00374855" w:rsidRPr="007B0950" w:rsidRDefault="00374855" w:rsidP="007B0950">
      <w:pPr>
        <w:rPr>
          <w:rFonts w:eastAsia="Arial"/>
          <w:vertAlign w:val="superscript"/>
          <w:lang w:val="en-US"/>
        </w:rPr>
      </w:pPr>
    </w:p>
    <w:p w:rsidR="007B0950" w:rsidRPr="00DB39A6" w:rsidRDefault="005722A6" w:rsidP="00566D52">
      <w:pPr>
        <w:pStyle w:val="PargrafodaLista"/>
        <w:numPr>
          <w:ilvl w:val="0"/>
          <w:numId w:val="3"/>
          <w:numberingChange w:id="0" w:author="Ivan Gesteira Costa Filho" w:date="2014-09-24T10:16:00Z" w:original="%1:1:0:."/>
        </w:numPr>
        <w:ind w:left="360"/>
        <w:rPr>
          <w:sz w:val="20"/>
          <w:lang w:val="en-US"/>
        </w:rPr>
      </w:pPr>
      <w:r w:rsidRPr="00DB39A6">
        <w:rPr>
          <w:rFonts w:eastAsia="Arial"/>
          <w:sz w:val="20"/>
          <w:lang w:val="en-US"/>
        </w:rPr>
        <w:t xml:space="preserve">Interdisciplinary Centre for Clinical Research (IZKF), RWTH University Medical School, Aachen, Germany </w:t>
      </w:r>
    </w:p>
    <w:p w:rsidR="007B0950" w:rsidRPr="00DB39A6" w:rsidRDefault="00402C09" w:rsidP="00566D52">
      <w:pPr>
        <w:pStyle w:val="PargrafodaLista"/>
        <w:numPr>
          <w:ilvl w:val="0"/>
          <w:numId w:val="3"/>
          <w:numberingChange w:id="1" w:author="Ivan Gesteira Costa Filho" w:date="2014-09-24T10:16:00Z" w:original="%1:2:0:."/>
        </w:numPr>
        <w:ind w:left="360"/>
        <w:rPr>
          <w:sz w:val="20"/>
          <w:lang w:val="en-US"/>
        </w:rPr>
      </w:pPr>
      <w:r w:rsidRPr="00DB39A6">
        <w:rPr>
          <w:rFonts w:eastAsia="Arial"/>
          <w:sz w:val="20"/>
          <w:lang w:val="en-US"/>
        </w:rPr>
        <w:t xml:space="preserve">Institute for Biomedical Technology – Cell </w:t>
      </w:r>
      <w:r w:rsidR="003B3C05" w:rsidRPr="00DB39A6">
        <w:rPr>
          <w:rFonts w:eastAsia="Arial"/>
          <w:sz w:val="20"/>
          <w:lang w:val="en-US"/>
        </w:rPr>
        <w:t>Biology</w:t>
      </w:r>
      <w:r w:rsidRPr="00DB39A6">
        <w:rPr>
          <w:rFonts w:eastAsia="Arial"/>
          <w:sz w:val="20"/>
          <w:lang w:val="en-US"/>
        </w:rPr>
        <w:t xml:space="preserve">, </w:t>
      </w:r>
      <w:r w:rsidRPr="00DB39A6">
        <w:rPr>
          <w:rFonts w:eastAsia="Arial"/>
          <w:color w:val="000000" w:themeColor="text1"/>
          <w:sz w:val="20"/>
          <w:lang w:val="en-US"/>
        </w:rPr>
        <w:t>RWTH University Medical School, Aachen, Germany</w:t>
      </w:r>
    </w:p>
    <w:p w:rsidR="007B0950" w:rsidRPr="00DB39A6" w:rsidRDefault="00402C09" w:rsidP="00566D52">
      <w:pPr>
        <w:pStyle w:val="PargrafodaLista"/>
        <w:numPr>
          <w:ilvl w:val="0"/>
          <w:numId w:val="3"/>
          <w:numberingChange w:id="2" w:author="Ivan Gesteira Costa Filho" w:date="2014-09-24T10:16:00Z" w:original="%1:3:0:."/>
        </w:numPr>
        <w:ind w:left="360"/>
        <w:rPr>
          <w:sz w:val="20"/>
          <w:lang w:val="en-US"/>
        </w:rPr>
      </w:pPr>
      <w:r w:rsidRPr="00DB39A6">
        <w:rPr>
          <w:rFonts w:eastAsia="Arial"/>
          <w:color w:val="000000" w:themeColor="text1"/>
          <w:sz w:val="20"/>
          <w:lang w:val="en-US"/>
        </w:rPr>
        <w:t xml:space="preserve">Department of </w:t>
      </w:r>
      <w:r w:rsidR="00287DBE" w:rsidRPr="00DB39A6">
        <w:rPr>
          <w:rFonts w:eastAsia="Arial"/>
          <w:color w:val="000000" w:themeColor="text1"/>
          <w:sz w:val="20"/>
          <w:lang w:val="en-US"/>
        </w:rPr>
        <w:t>Hematology</w:t>
      </w:r>
      <w:r w:rsidR="00287DBE">
        <w:rPr>
          <w:rFonts w:eastAsia="Arial"/>
          <w:color w:val="000000" w:themeColor="text1"/>
          <w:sz w:val="20"/>
          <w:lang w:val="en-US"/>
        </w:rPr>
        <w:t xml:space="preserve">, </w:t>
      </w:r>
      <w:r w:rsidRPr="00DB39A6">
        <w:rPr>
          <w:rFonts w:eastAsia="Arial"/>
          <w:color w:val="000000" w:themeColor="text1"/>
          <w:sz w:val="20"/>
          <w:lang w:val="en-US"/>
        </w:rPr>
        <w:t xml:space="preserve">Oncology, </w:t>
      </w:r>
      <w:proofErr w:type="spellStart"/>
      <w:r w:rsidR="00287DBE">
        <w:rPr>
          <w:rFonts w:eastAsia="Arial"/>
          <w:color w:val="000000" w:themeColor="text1"/>
          <w:sz w:val="20"/>
          <w:lang w:val="en-US"/>
        </w:rPr>
        <w:t>Hemostaseology</w:t>
      </w:r>
      <w:proofErr w:type="spellEnd"/>
      <w:r w:rsidR="0074464A">
        <w:rPr>
          <w:rFonts w:eastAsia="Arial"/>
          <w:color w:val="000000" w:themeColor="text1"/>
          <w:sz w:val="20"/>
          <w:lang w:val="en-US"/>
        </w:rPr>
        <w:t xml:space="preserve"> </w:t>
      </w:r>
      <w:r w:rsidRPr="00DB39A6">
        <w:rPr>
          <w:rFonts w:eastAsia="Arial"/>
          <w:color w:val="000000" w:themeColor="text1"/>
          <w:sz w:val="20"/>
          <w:lang w:val="en-US"/>
        </w:rPr>
        <w:t xml:space="preserve">and Stem Cell Transplantation, RWTH Aachen University Medical School, Aachen, Germany </w:t>
      </w:r>
    </w:p>
    <w:p w:rsidR="007B0950" w:rsidRPr="00DB39A6" w:rsidRDefault="003B3C05" w:rsidP="00566D52">
      <w:pPr>
        <w:pStyle w:val="PargrafodaLista"/>
        <w:numPr>
          <w:ilvl w:val="0"/>
          <w:numId w:val="3"/>
          <w:numberingChange w:id="3" w:author="Ivan Gesteira Costa Filho" w:date="2014-09-24T10:16:00Z" w:original="%1:4:0:."/>
        </w:numPr>
        <w:ind w:left="360"/>
        <w:rPr>
          <w:sz w:val="20"/>
          <w:lang w:val="en-US"/>
        </w:rPr>
      </w:pPr>
      <w:r w:rsidRPr="00DB39A6">
        <w:rPr>
          <w:rFonts w:eastAsia="Arial"/>
          <w:sz w:val="20"/>
          <w:lang w:val="en-US"/>
        </w:rPr>
        <w:t>Helmholtz-</w:t>
      </w:r>
      <w:r w:rsidRPr="00DB39A6">
        <w:rPr>
          <w:rFonts w:eastAsia="Arial"/>
          <w:color w:val="000000" w:themeColor="text1"/>
          <w:sz w:val="20"/>
          <w:lang w:val="en-US"/>
        </w:rPr>
        <w:t>Institute for Biomedical Engineering, Stem Cell Biology and Cellular Engineering, RWTH University Medical School, Aachen, Germany</w:t>
      </w:r>
    </w:p>
    <w:p w:rsidR="007B0950" w:rsidRPr="00DB39A6" w:rsidRDefault="00FC0A85" w:rsidP="00566D52">
      <w:pPr>
        <w:pStyle w:val="PargrafodaLista"/>
        <w:numPr>
          <w:ilvl w:val="0"/>
          <w:numId w:val="3"/>
          <w:numberingChange w:id="4" w:author="Ivan Gesteira Costa Filho" w:date="2014-09-24T10:16:00Z" w:original="%1:5:0:."/>
        </w:numPr>
        <w:ind w:left="360"/>
        <w:rPr>
          <w:sz w:val="20"/>
          <w:lang w:val="en-US"/>
        </w:rPr>
      </w:pPr>
      <w:r w:rsidRPr="00DB39A6">
        <w:rPr>
          <w:rFonts w:eastAsia="Arial"/>
          <w:color w:val="000000" w:themeColor="text1"/>
          <w:sz w:val="20"/>
          <w:lang w:val="en-US"/>
        </w:rPr>
        <w:t>Institute for Molecular Biology, Mainz, Germany</w:t>
      </w:r>
    </w:p>
    <w:p w:rsidR="00E45E74" w:rsidRPr="00DB39A6" w:rsidRDefault="005722A6" w:rsidP="00566D52">
      <w:pPr>
        <w:pStyle w:val="PargrafodaLista"/>
        <w:numPr>
          <w:ilvl w:val="0"/>
          <w:numId w:val="3"/>
          <w:numberingChange w:id="5" w:author="Ivan Gesteira Costa Filho" w:date="2014-09-24T10:16:00Z" w:original="%1:6:0:."/>
        </w:numPr>
        <w:ind w:left="360"/>
        <w:rPr>
          <w:sz w:val="20"/>
          <w:lang w:val="en-US"/>
        </w:rPr>
      </w:pPr>
      <w:r w:rsidRPr="00DB39A6">
        <w:rPr>
          <w:rFonts w:eastAsia="Arial"/>
          <w:sz w:val="20"/>
          <w:lang w:val="en-US"/>
        </w:rPr>
        <w:t>Genomics Core Facility, European Molecular Biology Laboratory (EMBL), Heidelberg, Germany</w:t>
      </w:r>
    </w:p>
    <w:p w:rsidR="00566D52" w:rsidRPr="00566D52" w:rsidRDefault="00566D52" w:rsidP="00566D52">
      <w:pPr>
        <w:rPr>
          <w:lang w:val="en-US"/>
        </w:rPr>
      </w:pPr>
    </w:p>
    <w:p w:rsidR="00E45E74" w:rsidRPr="00421895" w:rsidRDefault="005722A6" w:rsidP="00566D52">
      <w:pPr>
        <w:tabs>
          <w:tab w:val="left" w:pos="1980"/>
        </w:tabs>
        <w:rPr>
          <w:lang w:val="en-US"/>
        </w:rPr>
      </w:pPr>
      <w:r w:rsidRPr="00421895">
        <w:rPr>
          <w:rFonts w:eastAsia="Arial"/>
          <w:lang w:val="en-US"/>
        </w:rPr>
        <w:t xml:space="preserve">Running Title: </w:t>
      </w:r>
      <w:r w:rsidRPr="00421895">
        <w:rPr>
          <w:rFonts w:eastAsia="Arial"/>
          <w:lang w:val="en-US"/>
        </w:rPr>
        <w:tab/>
      </w:r>
      <w:r w:rsidR="00566D52" w:rsidRPr="00566D52">
        <w:rPr>
          <w:rFonts w:eastAsia="Arial"/>
          <w:lang w:val="en-US"/>
        </w:rPr>
        <w:t>DNA</w:t>
      </w:r>
      <w:r w:rsidR="00214264">
        <w:rPr>
          <w:rFonts w:eastAsia="Arial"/>
          <w:lang w:val="en-US"/>
        </w:rPr>
        <w:t xml:space="preserve"> </w:t>
      </w:r>
      <w:r w:rsidR="00566D52" w:rsidRPr="00566D52">
        <w:rPr>
          <w:rFonts w:eastAsia="Arial"/>
          <w:lang w:val="en-US"/>
        </w:rPr>
        <w:t xml:space="preserve">Methylation Changes </w:t>
      </w:r>
      <w:r w:rsidR="00E31C3B">
        <w:rPr>
          <w:rFonts w:eastAsia="Arial"/>
          <w:lang w:val="en-US"/>
        </w:rPr>
        <w:t>in Replicative Senescence</w:t>
      </w:r>
    </w:p>
    <w:p w:rsidR="00E45E74" w:rsidRPr="00421895" w:rsidRDefault="005722A6" w:rsidP="00566D52">
      <w:pPr>
        <w:tabs>
          <w:tab w:val="left" w:pos="1980"/>
        </w:tabs>
        <w:ind w:left="1980" w:hanging="1980"/>
        <w:rPr>
          <w:lang w:val="en-US"/>
        </w:rPr>
      </w:pPr>
      <w:r w:rsidRPr="00421895">
        <w:rPr>
          <w:rFonts w:eastAsia="Arial"/>
          <w:lang w:val="en-US"/>
        </w:rPr>
        <w:t>Keywords:</w:t>
      </w:r>
      <w:r w:rsidRPr="00421895">
        <w:rPr>
          <w:rFonts w:eastAsia="Arial"/>
          <w:lang w:val="en-US"/>
        </w:rPr>
        <w:tab/>
      </w:r>
      <w:r w:rsidR="00CD6920">
        <w:rPr>
          <w:rFonts w:eastAsia="Arial"/>
          <w:lang w:val="en-US"/>
        </w:rPr>
        <w:t>s</w:t>
      </w:r>
      <w:r w:rsidRPr="00421895">
        <w:rPr>
          <w:rFonts w:eastAsia="Arial"/>
          <w:lang w:val="en-US"/>
        </w:rPr>
        <w:t xml:space="preserve">enescence; long-term culture; </w:t>
      </w:r>
      <w:r w:rsidR="00566D52">
        <w:rPr>
          <w:rFonts w:eastAsia="Arial"/>
          <w:lang w:val="en-US"/>
        </w:rPr>
        <w:t xml:space="preserve">telomere; </w:t>
      </w:r>
      <w:r w:rsidRPr="00421895">
        <w:rPr>
          <w:rFonts w:eastAsia="Arial"/>
          <w:lang w:val="en-US"/>
        </w:rPr>
        <w:t>epigenetic; DNA-methylation;</w:t>
      </w:r>
      <w:r w:rsidR="00F13561">
        <w:rPr>
          <w:rFonts w:eastAsia="Arial"/>
          <w:lang w:val="en-US"/>
        </w:rPr>
        <w:t xml:space="preserve"> transcription factor binding sites;</w:t>
      </w:r>
      <w:r w:rsidRPr="00421895">
        <w:rPr>
          <w:rFonts w:eastAsia="Arial"/>
          <w:lang w:val="en-US"/>
        </w:rPr>
        <w:t xml:space="preserve"> lamin; </w:t>
      </w:r>
      <w:r w:rsidR="00F13561">
        <w:rPr>
          <w:rFonts w:eastAsia="Arial"/>
          <w:lang w:val="en-US"/>
        </w:rPr>
        <w:t xml:space="preserve">massively parallel </w:t>
      </w:r>
      <w:r w:rsidRPr="00421895">
        <w:rPr>
          <w:rFonts w:eastAsia="Arial"/>
          <w:lang w:val="en-US"/>
        </w:rPr>
        <w:t>sequencing</w:t>
      </w:r>
    </w:p>
    <w:p w:rsidR="00A35B9E" w:rsidRDefault="00A35B9E" w:rsidP="00A35B9E">
      <w:pPr>
        <w:jc w:val="left"/>
      </w:pPr>
      <w:r>
        <w:t>Email addresses:</w:t>
      </w:r>
    </w:p>
    <w:p w:rsidR="00A35B9E" w:rsidRPr="00F95DC3" w:rsidRDefault="00A35B9E" w:rsidP="00A35B9E">
      <w:pPr>
        <w:jc w:val="left"/>
        <w:rPr>
          <w:lang w:val="de-DE"/>
        </w:rPr>
      </w:pPr>
      <w:r>
        <w:tab/>
      </w:r>
      <w:r w:rsidRPr="00F95DC3">
        <w:rPr>
          <w:lang w:val="de-DE"/>
        </w:rPr>
        <w:t xml:space="preserve">SHä: </w:t>
      </w:r>
      <w:r w:rsidR="00556B0E">
        <w:fldChar w:fldCharType="begin"/>
      </w:r>
      <w:r w:rsidR="00556B0E">
        <w:instrText xml:space="preserve"> HYPERLINK "mailto:Sonja.Haenzelmann@rwth-aachen.de" </w:instrText>
      </w:r>
      <w:r w:rsidR="00556B0E">
        <w:fldChar w:fldCharType="separate"/>
      </w:r>
      <w:r w:rsidRPr="00183EAD">
        <w:t>Sonja.Haenzelmann@rwth-aachen.de</w:t>
      </w:r>
      <w:r w:rsidR="00556B0E">
        <w:fldChar w:fldCharType="end"/>
      </w:r>
    </w:p>
    <w:p w:rsidR="00A35B9E" w:rsidRDefault="00A35B9E" w:rsidP="00A35B9E">
      <w:pPr>
        <w:jc w:val="left"/>
        <w:rPr>
          <w:lang w:val="de-DE"/>
        </w:rPr>
      </w:pPr>
      <w:r w:rsidRPr="00F95DC3">
        <w:rPr>
          <w:lang w:val="de-DE"/>
        </w:rPr>
        <w:tab/>
        <w:t xml:space="preserve">FB: </w:t>
      </w:r>
      <w:r w:rsidR="00556B0E">
        <w:fldChar w:fldCharType="begin"/>
      </w:r>
      <w:r w:rsidR="00556B0E">
        <w:instrText xml:space="preserve"> HYPERLINK "mailto:fbeier@ukaachen.de" </w:instrText>
      </w:r>
      <w:r w:rsidR="00556B0E">
        <w:fldChar w:fldCharType="separate"/>
      </w:r>
      <w:r w:rsidRPr="00183EAD">
        <w:t>fbeier@ukaachen.de</w:t>
      </w:r>
      <w:r w:rsidR="00556B0E">
        <w:fldChar w:fldCharType="end"/>
      </w:r>
      <w:r w:rsidRPr="00F95DC3">
        <w:rPr>
          <w:lang w:val="de-DE"/>
        </w:rPr>
        <w:br/>
      </w:r>
      <w:r w:rsidRPr="00F95DC3">
        <w:rPr>
          <w:lang w:val="de-DE"/>
        </w:rPr>
        <w:tab/>
        <w:t xml:space="preserve">EGG: </w:t>
      </w:r>
      <w:r w:rsidR="00556B0E">
        <w:fldChar w:fldCharType="begin"/>
      </w:r>
      <w:r w:rsidR="00556B0E">
        <w:instrText xml:space="preserve"> HYPERLINK "mailto:eduardo.gusmao@rwth-aachen.de" </w:instrText>
      </w:r>
      <w:r w:rsidR="00556B0E">
        <w:fldChar w:fldCharType="separate"/>
      </w:r>
      <w:r w:rsidRPr="00183EAD">
        <w:t>eduardo.gusmao@rwth-aachen.de</w:t>
      </w:r>
      <w:r w:rsidR="00556B0E">
        <w:fldChar w:fldCharType="end"/>
      </w:r>
    </w:p>
    <w:p w:rsidR="00A35B9E" w:rsidRPr="00F95DC3" w:rsidRDefault="00A35B9E" w:rsidP="00A35B9E">
      <w:pPr>
        <w:jc w:val="left"/>
        <w:rPr>
          <w:lang w:val="de-DE"/>
        </w:rPr>
      </w:pPr>
      <w:r>
        <w:rPr>
          <w:lang w:val="de-DE"/>
        </w:rPr>
        <w:tab/>
        <w:t xml:space="preserve">CMK: </w:t>
      </w:r>
      <w:r w:rsidR="00556B0E">
        <w:fldChar w:fldCharType="begin"/>
      </w:r>
      <w:r w:rsidR="00556B0E">
        <w:instrText xml:space="preserve"> HYPERLINK "mailto:carmenm.koch@gmx.de" </w:instrText>
      </w:r>
      <w:r w:rsidR="00556B0E">
        <w:fldChar w:fldCharType="separate"/>
      </w:r>
      <w:r w:rsidRPr="00183EAD">
        <w:t>carmenm.koch@gmx.de</w:t>
      </w:r>
      <w:r w:rsidR="00556B0E">
        <w:fldChar w:fldCharType="end"/>
      </w:r>
      <w:r>
        <w:rPr>
          <w:lang w:val="de-DE"/>
        </w:rPr>
        <w:br/>
      </w:r>
      <w:r>
        <w:rPr>
          <w:lang w:val="de-DE"/>
        </w:rPr>
        <w:tab/>
        <w:t xml:space="preserve">SH: </w:t>
      </w:r>
      <w:r w:rsidR="00556B0E">
        <w:fldChar w:fldCharType="begin"/>
      </w:r>
      <w:r w:rsidR="00556B0E">
        <w:instrText xml:space="preserve"> HYPERLINK "mailto:sebastian.hummel@rwth-aachen.de" </w:instrText>
      </w:r>
      <w:r w:rsidR="00556B0E">
        <w:fldChar w:fldCharType="separate"/>
      </w:r>
      <w:r w:rsidRPr="00183EAD">
        <w:t>sebastian.hummel@rwth-aachen.de</w:t>
      </w:r>
      <w:r w:rsidR="00556B0E">
        <w:fldChar w:fldCharType="end"/>
      </w:r>
      <w:r>
        <w:rPr>
          <w:lang w:val="de-DE"/>
        </w:rPr>
        <w:br/>
      </w:r>
      <w:r>
        <w:rPr>
          <w:lang w:val="de-DE"/>
        </w:rPr>
        <w:tab/>
        <w:t xml:space="preserve">IC: </w:t>
      </w:r>
      <w:r w:rsidR="00556B0E">
        <w:fldChar w:fldCharType="begin"/>
      </w:r>
      <w:r w:rsidR="00556B0E">
        <w:instrText xml:space="preserve"> HYPERLINK "mailto:i.charapitsa@imb-mainz.de" </w:instrText>
      </w:r>
      <w:r w:rsidR="00556B0E">
        <w:fldChar w:fldCharType="separate"/>
      </w:r>
      <w:r w:rsidRPr="00183EAD">
        <w:t>i.charapitsa@imb-mainz.de</w:t>
      </w:r>
      <w:r w:rsidR="00556B0E">
        <w:fldChar w:fldCharType="end"/>
      </w:r>
      <w:r>
        <w:rPr>
          <w:lang w:val="de-DE"/>
        </w:rPr>
        <w:br/>
      </w:r>
      <w:r>
        <w:rPr>
          <w:lang w:val="de-DE"/>
        </w:rPr>
        <w:tab/>
        <w:t xml:space="preserve">SJ: </w:t>
      </w:r>
      <w:r w:rsidR="00556B0E">
        <w:fldChar w:fldCharType="begin"/>
      </w:r>
      <w:r w:rsidR="00556B0E">
        <w:instrText xml:space="preserve"> HYPERLINK "mailto:sjoussen@ukaachen.de" </w:instrText>
      </w:r>
      <w:r w:rsidR="00556B0E">
        <w:fldChar w:fldCharType="separate"/>
      </w:r>
      <w:r w:rsidRPr="00183EAD">
        <w:t>sjoussen@ukaachen.de</w:t>
      </w:r>
      <w:r w:rsidR="00556B0E">
        <w:fldChar w:fldCharType="end"/>
      </w:r>
      <w:r>
        <w:rPr>
          <w:lang w:val="de-DE"/>
        </w:rPr>
        <w:br/>
      </w:r>
      <w:r>
        <w:rPr>
          <w:lang w:val="de-DE"/>
        </w:rPr>
        <w:lastRenderedPageBreak/>
        <w:tab/>
        <w:t xml:space="preserve">VB: </w:t>
      </w:r>
      <w:r w:rsidR="00556B0E">
        <w:fldChar w:fldCharType="begin"/>
      </w:r>
      <w:r w:rsidR="00556B0E">
        <w:instrText xml:space="preserve"> HYPERLINK "mailto:benes@embl.de" </w:instrText>
      </w:r>
      <w:r w:rsidR="00556B0E">
        <w:fldChar w:fldCharType="separate"/>
      </w:r>
      <w:r w:rsidRPr="00183EAD">
        <w:t>benes@embl.de</w:t>
      </w:r>
      <w:r w:rsidR="00556B0E">
        <w:fldChar w:fldCharType="end"/>
      </w:r>
      <w:r>
        <w:rPr>
          <w:lang w:val="de-DE"/>
        </w:rPr>
        <w:br/>
      </w:r>
      <w:r>
        <w:rPr>
          <w:lang w:val="de-DE"/>
        </w:rPr>
        <w:tab/>
        <w:t xml:space="preserve">THB: </w:t>
      </w:r>
      <w:r w:rsidR="00556B0E">
        <w:fldChar w:fldCharType="begin"/>
      </w:r>
      <w:r w:rsidR="00556B0E">
        <w:instrText xml:space="preserve"> HYPERLINK "mailto:tbruemmendorf@ukaachen.de" </w:instrText>
      </w:r>
      <w:r w:rsidR="00556B0E">
        <w:fldChar w:fldCharType="separate"/>
      </w:r>
      <w:r w:rsidRPr="00183EAD">
        <w:t>tbruemmendorf@ukaachen.de</w:t>
      </w:r>
      <w:r w:rsidR="00556B0E">
        <w:fldChar w:fldCharType="end"/>
      </w:r>
      <w:r>
        <w:rPr>
          <w:lang w:val="de-DE"/>
        </w:rPr>
        <w:br/>
      </w:r>
      <w:r>
        <w:rPr>
          <w:lang w:val="de-DE"/>
        </w:rPr>
        <w:tab/>
        <w:t xml:space="preserve">GR: </w:t>
      </w:r>
      <w:r w:rsidR="00556B0E">
        <w:fldChar w:fldCharType="begin"/>
      </w:r>
      <w:r w:rsidR="00556B0E">
        <w:instrText xml:space="preserve"> HYPERLINK "mailto:g.reid@imb-mainz.de" </w:instrText>
      </w:r>
      <w:r w:rsidR="00556B0E">
        <w:fldChar w:fldCharType="separate"/>
      </w:r>
      <w:r w:rsidRPr="00183EAD">
        <w:t>g.reid@imb-mainz.de</w:t>
      </w:r>
      <w:r w:rsidR="00556B0E">
        <w:fldChar w:fldCharType="end"/>
      </w:r>
      <w:r>
        <w:rPr>
          <w:lang w:val="de-DE"/>
        </w:rPr>
        <w:br/>
      </w:r>
      <w:r>
        <w:rPr>
          <w:lang w:val="de-DE"/>
        </w:rPr>
        <w:tab/>
      </w:r>
      <w:r w:rsidRPr="00F95DC3">
        <w:rPr>
          <w:lang w:val="de-DE"/>
        </w:rPr>
        <w:t xml:space="preserve">IGC: </w:t>
      </w:r>
      <w:r w:rsidR="00556B0E">
        <w:fldChar w:fldCharType="begin"/>
      </w:r>
      <w:r w:rsidR="00556B0E">
        <w:instrText xml:space="preserve"> HYPERLINK "mailto:ivan.costa@rwth-aachen.de" </w:instrText>
      </w:r>
      <w:r w:rsidR="00556B0E">
        <w:fldChar w:fldCharType="separate"/>
      </w:r>
      <w:r w:rsidRPr="00F95DC3">
        <w:rPr>
          <w:lang w:val="de-DE"/>
        </w:rPr>
        <w:t>ivan.costa@rwth-aachen.de</w:t>
      </w:r>
      <w:r w:rsidR="00556B0E">
        <w:rPr>
          <w:lang w:val="de-DE"/>
        </w:rPr>
        <w:fldChar w:fldCharType="end"/>
      </w:r>
    </w:p>
    <w:p w:rsidR="00A35B9E" w:rsidRDefault="00A35B9E" w:rsidP="00A35B9E">
      <w:pPr>
        <w:ind w:left="720"/>
        <w:jc w:val="left"/>
      </w:pPr>
      <w:r w:rsidRPr="001C6645">
        <w:t xml:space="preserve">WW: </w:t>
      </w:r>
      <w:hyperlink r:id="rId9" w:history="1">
        <w:r w:rsidRPr="001C6645">
          <w:t>wwagner@ukaachen.de</w:t>
        </w:r>
      </w:hyperlink>
    </w:p>
    <w:p w:rsidR="00D80249" w:rsidRDefault="00D80249" w:rsidP="00421895">
      <w:pPr>
        <w:pStyle w:val="Ttulo1"/>
        <w:rPr>
          <w:rFonts w:cstheme="majorBidi"/>
          <w:b w:val="0"/>
          <w:spacing w:val="0"/>
          <w:sz w:val="22"/>
          <w:szCs w:val="22"/>
          <w:lang w:val="en-US"/>
        </w:rPr>
      </w:pPr>
    </w:p>
    <w:p w:rsidR="00A35B9E" w:rsidRDefault="00A35B9E" w:rsidP="00A35B9E">
      <w:pPr>
        <w:pStyle w:val="Ttulo1"/>
      </w:pPr>
      <w:r w:rsidRPr="00F102BA">
        <w:rPr>
          <w:sz w:val="32"/>
        </w:rPr>
        <w:t>Abstract</w:t>
      </w:r>
      <w:r>
        <w:t xml:space="preserve"> </w:t>
      </w:r>
    </w:p>
    <w:p w:rsidR="00A35B9E" w:rsidRDefault="00A35B9E" w:rsidP="00A35B9E">
      <w:pPr>
        <w:pStyle w:val="Ttulo2"/>
      </w:pPr>
      <w:r>
        <w:t>Background</w:t>
      </w:r>
    </w:p>
    <w:p w:rsidR="00A35B9E" w:rsidRDefault="00A35B9E" w:rsidP="00A35B9E">
      <w:r>
        <w:rPr>
          <w:lang w:val="en-US"/>
        </w:rPr>
        <w:t xml:space="preserve">Primary cells enter replicative senescence after a limited number of cell divisions. This process is associated with reproducible changes in DNA methylation (DNAm) at specific sites in the genome. The mechanism that drives senescence-associated DNAm changes remains unknown – it may involve </w:t>
      </w:r>
      <w:r w:rsidRPr="00D27D2A">
        <w:rPr>
          <w:lang w:val="en-US"/>
        </w:rPr>
        <w:t>stochastic DNA</w:t>
      </w:r>
      <w:r>
        <w:rPr>
          <w:lang w:val="en-US"/>
        </w:rPr>
        <w:t>m</w:t>
      </w:r>
      <w:r w:rsidRPr="00D27D2A">
        <w:rPr>
          <w:lang w:val="en-US"/>
        </w:rPr>
        <w:t xml:space="preserve"> drift </w:t>
      </w:r>
      <w:r>
        <w:rPr>
          <w:lang w:val="en-US"/>
        </w:rPr>
        <w:t>due to</w:t>
      </w:r>
      <w:r w:rsidRPr="00D27D2A">
        <w:rPr>
          <w:lang w:val="en-US"/>
        </w:rPr>
        <w:t xml:space="preserve"> imperfect maintenance of epigenetic marks</w:t>
      </w:r>
      <w:r>
        <w:rPr>
          <w:lang w:val="en-US"/>
        </w:rPr>
        <w:t>, or it is directly regulated at specific sites in the genome.</w:t>
      </w:r>
    </w:p>
    <w:p w:rsidR="00A35B9E" w:rsidRDefault="00A35B9E" w:rsidP="00A35B9E">
      <w:pPr>
        <w:pStyle w:val="Ttulo2"/>
      </w:pPr>
      <w:r>
        <w:t>Results</w:t>
      </w:r>
    </w:p>
    <w:p w:rsidR="00A35B9E" w:rsidRDefault="00A35B9E" w:rsidP="00A35B9E">
      <w:r>
        <w:rPr>
          <w:lang w:val="en-US"/>
        </w:rPr>
        <w:t>In this study, we analyzed the reorganization of nuclear architecture and DNAm changes during long-term culture of human fibroblasts and mesenchymal stromal cells (MSCs). We demonstrate that</w:t>
      </w:r>
      <w:r w:rsidRPr="00E112E6">
        <w:rPr>
          <w:lang w:val="en-US"/>
        </w:rPr>
        <w:t xml:space="preserve"> telomeres shorten and shift towards the nuclear center</w:t>
      </w:r>
      <w:r>
        <w:rPr>
          <w:lang w:val="en-US"/>
        </w:rPr>
        <w:t xml:space="preserve"> at later passages. In addition, DNAm profiles, either analyzed by MethylCap-seq or by 450k IlluminaBeadChip technology, revealed consistent senescence-associated hypermethylation in regions associated with </w:t>
      </w:r>
      <w:r w:rsidRPr="00E112E6">
        <w:rPr>
          <w:lang w:val="en-US"/>
        </w:rPr>
        <w:t xml:space="preserve">H3K27me3 </w:t>
      </w:r>
      <w:r>
        <w:rPr>
          <w:lang w:val="en-US"/>
        </w:rPr>
        <w:t xml:space="preserve">histone marks, whereas </w:t>
      </w:r>
      <w:r w:rsidRPr="00E112E6">
        <w:rPr>
          <w:lang w:val="en-US"/>
        </w:rPr>
        <w:t xml:space="preserve">hypomethylation </w:t>
      </w:r>
      <w:r>
        <w:rPr>
          <w:lang w:val="en-US"/>
        </w:rPr>
        <w:t xml:space="preserve">was </w:t>
      </w:r>
      <w:r w:rsidRPr="00E112E6">
        <w:rPr>
          <w:lang w:val="en-US"/>
        </w:rPr>
        <w:t>associated with</w:t>
      </w:r>
      <w:r>
        <w:rPr>
          <w:lang w:val="en-US"/>
        </w:rPr>
        <w:t xml:space="preserve"> chromatin containing</w:t>
      </w:r>
      <w:r w:rsidRPr="00E112E6">
        <w:rPr>
          <w:lang w:val="en-US"/>
        </w:rPr>
        <w:t xml:space="preserve"> H3K9me3 and </w:t>
      </w:r>
      <w:r>
        <w:rPr>
          <w:lang w:val="en-US"/>
        </w:rPr>
        <w:t>lamina-associated domains (</w:t>
      </w:r>
      <w:r w:rsidRPr="00E112E6">
        <w:rPr>
          <w:lang w:val="en-US"/>
        </w:rPr>
        <w:t>LADs</w:t>
      </w:r>
      <w:r>
        <w:rPr>
          <w:lang w:val="en-US"/>
        </w:rPr>
        <w:t>). DNA hypermethylation was significantly enriched in the vicinity of genes that are either up- or down-regulated at later passages.</w:t>
      </w:r>
    </w:p>
    <w:p w:rsidR="00A35B9E" w:rsidRDefault="00A35B9E" w:rsidP="00A35B9E">
      <w:pPr>
        <w:pStyle w:val="Ttulo2"/>
      </w:pPr>
      <w:r>
        <w:t>Conclusions</w:t>
      </w:r>
    </w:p>
    <w:p w:rsidR="00A35B9E" w:rsidRDefault="00A35B9E" w:rsidP="00A35B9E">
      <w:pPr>
        <w:rPr>
          <w:rFonts w:eastAsia="Arial"/>
          <w:lang w:val="en-US"/>
        </w:rPr>
      </w:pPr>
      <w:r>
        <w:rPr>
          <w:lang w:val="en-US"/>
        </w:rPr>
        <w:lastRenderedPageBreak/>
        <w:t xml:space="preserve">Thus, particularly senescence-associated DNA hypermethylation appears to occur at specific sites in the genome and reflects functional changes in the course of replicative senescence. Furthermore, specific transcription factor binding motifs (e.g. EGR1, TFAP2A, and ETS1) were significantly enriched in differentially methylated regions and in the promoters of differentially expressed genes. These results indicate that tightly regulated epigenetic modifications during long-term culture contribute to changes in nuclear organization and gene expression. </w:t>
      </w:r>
    </w:p>
    <w:p w:rsidR="00DE1EB2" w:rsidRPr="0066270B" w:rsidRDefault="00DE1EB2" w:rsidP="0066270B">
      <w:pPr>
        <w:rPr>
          <w:rFonts w:cs="Arial"/>
          <w:spacing w:val="5"/>
          <w:sz w:val="28"/>
          <w:szCs w:val="36"/>
          <w:lang w:val="en-US"/>
        </w:rPr>
      </w:pPr>
    </w:p>
    <w:p w:rsidR="00D80249" w:rsidRPr="00A35B9E" w:rsidRDefault="00D80249">
      <w:pPr>
        <w:spacing w:after="200" w:line="276" w:lineRule="auto"/>
        <w:jc w:val="left"/>
        <w:rPr>
          <w:rFonts w:cs="Arial"/>
          <w:b/>
          <w:spacing w:val="5"/>
          <w:sz w:val="28"/>
          <w:szCs w:val="36"/>
          <w:lang w:val="en-US"/>
        </w:rPr>
      </w:pPr>
      <w:r>
        <w:rPr>
          <w:lang w:val="en-US"/>
        </w:rPr>
        <w:br w:type="page"/>
      </w:r>
    </w:p>
    <w:p w:rsidR="00A643FD" w:rsidRPr="00F102BA" w:rsidRDefault="00F102BA" w:rsidP="00421895">
      <w:pPr>
        <w:pStyle w:val="Ttulo1"/>
        <w:rPr>
          <w:sz w:val="32"/>
          <w:lang w:val="en-US"/>
        </w:rPr>
      </w:pPr>
      <w:r w:rsidRPr="00F102BA">
        <w:rPr>
          <w:sz w:val="32"/>
          <w:lang w:val="en-US"/>
        </w:rPr>
        <w:lastRenderedPageBreak/>
        <w:t>Background</w:t>
      </w:r>
    </w:p>
    <w:p w:rsidR="00AD1405" w:rsidRDefault="00CB12FD" w:rsidP="00B04F6E">
      <w:pPr>
        <w:rPr>
          <w:lang w:val="en-US"/>
        </w:rPr>
      </w:pPr>
      <w:r>
        <w:rPr>
          <w:lang w:val="en-US"/>
        </w:rPr>
        <w:t>P</w:t>
      </w:r>
      <w:r w:rsidR="005722A6" w:rsidRPr="00223242">
        <w:rPr>
          <w:lang w:val="en-US"/>
        </w:rPr>
        <w:t>rimary cells</w:t>
      </w:r>
      <w:r>
        <w:rPr>
          <w:lang w:val="en-US"/>
        </w:rPr>
        <w:t xml:space="preserve"> </w:t>
      </w:r>
      <w:r w:rsidR="000D0C9F">
        <w:rPr>
          <w:lang w:val="en-US"/>
        </w:rPr>
        <w:t>lose</w:t>
      </w:r>
      <w:r w:rsidR="0095441D">
        <w:rPr>
          <w:lang w:val="en-US"/>
        </w:rPr>
        <w:t xml:space="preserve"> proliferative potential </w:t>
      </w:r>
      <w:r w:rsidR="000D0C9F">
        <w:rPr>
          <w:lang w:val="en-US"/>
        </w:rPr>
        <w:t xml:space="preserve">during </w:t>
      </w:r>
      <w:r w:rsidR="000D0C9F" w:rsidRPr="00B617D3">
        <w:rPr>
          <w:i/>
          <w:lang w:val="en-US"/>
        </w:rPr>
        <w:t>in vitro</w:t>
      </w:r>
      <w:r w:rsidR="000D0C9F">
        <w:rPr>
          <w:lang w:val="en-US"/>
        </w:rPr>
        <w:t xml:space="preserve"> culture </w:t>
      </w:r>
      <w:r w:rsidR="0095441D">
        <w:rPr>
          <w:lang w:val="en-US"/>
        </w:rPr>
        <w:t>and</w:t>
      </w:r>
      <w:r w:rsidR="005722A6" w:rsidRPr="00223242">
        <w:rPr>
          <w:lang w:val="en-US"/>
        </w:rPr>
        <w:t xml:space="preserve"> enter a senescent state after a limited number of cell divisions </w:t>
      </w:r>
      <w:r w:rsidR="00112AF5">
        <w:rPr>
          <w:lang w:val="en-US"/>
        </w:rPr>
        <w:fldChar w:fldCharType="begin"/>
      </w:r>
      <w:r w:rsidR="00624B11">
        <w:rPr>
          <w:lang w:val="en-US"/>
        </w:rPr>
        <w:instrText xml:space="preserve"> ADDIN REFMGR.CITE &lt;Refman&gt;&lt;Cite&gt;&lt;Author&gt;Hayflick &lt;/Author&gt;&lt;Year&gt;1965&lt;/Year&gt;&lt;RecNum&gt;712&lt;/RecNum&gt;&lt;IDText&gt;The limited in vitro lifetime of human diploid cell strains&lt;/IDText&gt;&lt;MDL Ref_Type="Journal"&gt;&lt;Ref_Type&gt;Journal&lt;/Ref_Type&gt;&lt;Ref_ID&gt;712&lt;/Ref_ID&gt;&lt;Title_Primary&gt;The limited in vitro lifetime of human diploid cell strains&lt;/Title_Primary&gt;&lt;Authors_Primary&gt;Hayflick ,L.&lt;/Authors_Primary&gt;&lt;Date_Primary&gt;1965/3&lt;/Date_Primary&gt;&lt;Keywords&gt;Aging&lt;/Keywords&gt;&lt;Keywords&gt;Cell Division&lt;/Keywords&gt;&lt;Keywords&gt;Chromosome Aberrations&lt;/Keywords&gt;&lt;Keywords&gt;Fetus&lt;/Keywords&gt;&lt;Keywords&gt;Human&lt;/Keywords&gt;&lt;Keywords&gt;In Vitro&lt;/Keywords&gt;&lt;Keywords&gt;Lung&lt;/Keywords&gt;&lt;Reprint&gt;Not in File&lt;/Reprint&gt;&lt;Start_Page&gt;614&lt;/Start_Page&gt;&lt;End_Page&gt;636&lt;/End_Page&gt;&lt;Periodical&gt;Exp.Cell Res.&lt;/Periodical&gt;&lt;Volume&gt;37&lt;/Volume&gt;&lt;Web_URL&gt;PM:14315085&lt;/Web_URL&gt;&lt;ZZ_JournalStdAbbrev&gt;&lt;f name="System"&gt;Exp.Cell Res.&lt;/f&gt;&lt;/ZZ_JournalStdAbbrev&gt;&lt;ZZ_WorkformID&gt;1&lt;/ZZ_WorkformID&gt;&lt;/MDL&gt;&lt;/Cite&gt;&lt;/Refman&gt;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w:t>
      </w:r>
      <w:r w:rsidR="00575569" w:rsidRPr="0081200B">
        <w:rPr>
          <w:rFonts w:cs="Arial"/>
          <w:noProof/>
          <w:lang w:val="en-US"/>
        </w:rPr>
        <w:t>]</w:t>
      </w:r>
      <w:r w:rsidR="00112AF5">
        <w:rPr>
          <w:lang w:val="en-US"/>
        </w:rPr>
        <w:fldChar w:fldCharType="end"/>
      </w:r>
      <w:r w:rsidR="005722A6" w:rsidRPr="00223242">
        <w:rPr>
          <w:lang w:val="en-US"/>
        </w:rPr>
        <w:t xml:space="preserve">. </w:t>
      </w:r>
      <w:r w:rsidR="000D0C9F">
        <w:rPr>
          <w:lang w:val="en-US"/>
        </w:rPr>
        <w:t>For example</w:t>
      </w:r>
      <w:r w:rsidR="00441C2D">
        <w:rPr>
          <w:lang w:val="en-US"/>
        </w:rPr>
        <w:t>,</w:t>
      </w:r>
      <w:r w:rsidR="005722A6" w:rsidRPr="00223242">
        <w:rPr>
          <w:lang w:val="en-US"/>
        </w:rPr>
        <w:t xml:space="preserve"> </w:t>
      </w:r>
      <w:r w:rsidR="00186F50">
        <w:rPr>
          <w:lang w:val="en-US"/>
        </w:rPr>
        <w:t xml:space="preserve">fibroblasts </w:t>
      </w:r>
      <w:r w:rsidR="000D0C9F">
        <w:rPr>
          <w:lang w:val="en-US"/>
        </w:rPr>
        <w:t>and</w:t>
      </w:r>
      <w:r w:rsidR="00186F50">
        <w:rPr>
          <w:lang w:val="en-US"/>
        </w:rPr>
        <w:t xml:space="preserve"> </w:t>
      </w:r>
      <w:r w:rsidR="005722A6" w:rsidRPr="00223242">
        <w:rPr>
          <w:lang w:val="en-US"/>
        </w:rPr>
        <w:t>mesenchymal stromal cells (MSCs)</w:t>
      </w:r>
      <w:r w:rsidR="0095441D">
        <w:rPr>
          <w:lang w:val="en-US"/>
        </w:rPr>
        <w:t xml:space="preserve"> </w:t>
      </w:r>
      <w:r w:rsidR="005722A6" w:rsidRPr="00223242">
        <w:rPr>
          <w:lang w:val="en-US"/>
        </w:rPr>
        <w:t>undergo continuous morphologic and functional changes</w:t>
      </w:r>
      <w:r w:rsidR="000D0C9F">
        <w:rPr>
          <w:lang w:val="en-US"/>
        </w:rPr>
        <w:t xml:space="preserve"> in the course of culture expansion</w:t>
      </w:r>
      <w:r w:rsidR="0095441D">
        <w:rPr>
          <w:lang w:val="en-US"/>
        </w:rPr>
        <w:t>. These include an</w:t>
      </w:r>
      <w:r w:rsidR="005722A6" w:rsidRPr="00223242">
        <w:rPr>
          <w:lang w:val="en-US"/>
        </w:rPr>
        <w:t xml:space="preserve"> increase in</w:t>
      </w:r>
      <w:r w:rsidR="0095441D">
        <w:rPr>
          <w:lang w:val="en-US"/>
        </w:rPr>
        <w:t xml:space="preserve"> cell</w:t>
      </w:r>
      <w:r w:rsidR="005722A6" w:rsidRPr="00223242">
        <w:rPr>
          <w:lang w:val="en-US"/>
        </w:rPr>
        <w:t xml:space="preserve"> size and los</w:t>
      </w:r>
      <w:r w:rsidR="0095441D">
        <w:rPr>
          <w:lang w:val="en-US"/>
        </w:rPr>
        <w:t>s of</w:t>
      </w:r>
      <w:r w:rsidR="00DC4032">
        <w:rPr>
          <w:lang w:val="en-US"/>
        </w:rPr>
        <w:t xml:space="preserve"> </w:t>
      </w:r>
      <w:r w:rsidR="005722A6" w:rsidRPr="00B94BC1">
        <w:rPr>
          <w:i/>
          <w:lang w:val="en-US"/>
        </w:rPr>
        <w:t>in vitro</w:t>
      </w:r>
      <w:r w:rsidR="005722A6" w:rsidRPr="00223242">
        <w:rPr>
          <w:lang w:val="en-US"/>
        </w:rPr>
        <w:t xml:space="preserve"> differentiation potential</w:t>
      </w:r>
      <w:r w:rsidR="00DC4032">
        <w:rPr>
          <w:lang w:val="en-US"/>
        </w:rPr>
        <w:t xml:space="preserve"> </w:t>
      </w:r>
      <w:r w:rsidR="00112AF5">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624B11">
        <w:rPr>
          <w:lang w:val="en-US"/>
        </w:rPr>
        <w:instrText xml:space="preserve"> ADDIN REFMGR.CITE </w:instrText>
      </w:r>
      <w:r w:rsidR="00112AF5">
        <w:rPr>
          <w:lang w:val="en-US"/>
        </w:rPr>
        <w:fldChar w:fldCharType="begin">
          <w:fldData xml:space="preserve">PFJlZm1hbj48Q2l0ZT48QXV0aG9yPldhZ25lcjwvQXV0aG9yPjxZZWFyPjIwMDg8L1llYXI+PFJl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2</w:t>
      </w:r>
      <w:r w:rsidR="00575569" w:rsidRPr="0081200B">
        <w:rPr>
          <w:rFonts w:cs="Arial"/>
          <w:noProof/>
          <w:lang w:val="en-US"/>
        </w:rPr>
        <w:t>,</w:t>
      </w:r>
      <w:r w:rsidR="00575569">
        <w:rPr>
          <w:noProof/>
          <w:lang w:val="en-US"/>
        </w:rPr>
        <w:t>3</w:t>
      </w:r>
      <w:r w:rsidR="00575569" w:rsidRPr="0081200B">
        <w:rPr>
          <w:rFonts w:cs="Arial"/>
          <w:noProof/>
          <w:lang w:val="en-US"/>
        </w:rPr>
        <w:t>]</w:t>
      </w:r>
      <w:r w:rsidR="00112AF5">
        <w:rPr>
          <w:lang w:val="en-US"/>
        </w:rPr>
        <w:fldChar w:fldCharType="end"/>
      </w:r>
      <w:r w:rsidR="005722A6" w:rsidRPr="00223242">
        <w:rPr>
          <w:lang w:val="en-US"/>
        </w:rPr>
        <w:t xml:space="preserve">. </w:t>
      </w:r>
      <w:r w:rsidR="00AD1405">
        <w:rPr>
          <w:lang w:val="en-US"/>
        </w:rPr>
        <w:t xml:space="preserve">It is therefore important to </w:t>
      </w:r>
      <w:r w:rsidR="000D0C9F">
        <w:rPr>
          <w:lang w:val="en-US"/>
        </w:rPr>
        <w:t xml:space="preserve">define </w:t>
      </w:r>
      <w:r w:rsidR="00AD1405">
        <w:rPr>
          <w:lang w:val="en-US"/>
        </w:rPr>
        <w:t xml:space="preserve">the </w:t>
      </w:r>
      <w:r w:rsidR="000D0C9F">
        <w:rPr>
          <w:lang w:val="en-US"/>
        </w:rPr>
        <w:t xml:space="preserve">state </w:t>
      </w:r>
      <w:r w:rsidR="00AD1405">
        <w:rPr>
          <w:lang w:val="en-US"/>
        </w:rPr>
        <w:t xml:space="preserve">of cellular aging </w:t>
      </w:r>
      <w:r w:rsidR="000D0C9F">
        <w:rPr>
          <w:lang w:val="en-US"/>
        </w:rPr>
        <w:t xml:space="preserve">in cell preparations </w:t>
      </w:r>
      <w:r w:rsidR="00AD1405">
        <w:rPr>
          <w:lang w:val="en-US"/>
        </w:rPr>
        <w:t xml:space="preserve">and to better understand the mechanisms that </w:t>
      </w:r>
      <w:r w:rsidR="0095441D">
        <w:rPr>
          <w:lang w:val="en-US"/>
        </w:rPr>
        <w:t>elicit</w:t>
      </w:r>
      <w:r w:rsidR="00DC4032">
        <w:rPr>
          <w:lang w:val="en-US"/>
        </w:rPr>
        <w:t xml:space="preserve"> </w:t>
      </w:r>
      <w:r w:rsidR="00AD1405">
        <w:rPr>
          <w:lang w:val="en-US"/>
        </w:rPr>
        <w:t xml:space="preserve">these </w:t>
      </w:r>
      <w:r w:rsidR="00353E4C">
        <w:rPr>
          <w:lang w:val="en-US"/>
        </w:rPr>
        <w:t xml:space="preserve">dramatic </w:t>
      </w:r>
      <w:r w:rsidR="00AD1405">
        <w:rPr>
          <w:lang w:val="en-US"/>
        </w:rPr>
        <w:t>changes</w:t>
      </w:r>
      <w:r w:rsidR="00353E4C">
        <w:rPr>
          <w:lang w:val="en-US"/>
        </w:rPr>
        <w:t xml:space="preserve"> during </w:t>
      </w:r>
      <w:r w:rsidR="00353E4C" w:rsidRPr="003E27B3">
        <w:rPr>
          <w:i/>
          <w:lang w:val="en-US"/>
        </w:rPr>
        <w:t>in vitro</w:t>
      </w:r>
      <w:r w:rsidR="00353E4C">
        <w:rPr>
          <w:lang w:val="en-US"/>
        </w:rPr>
        <w:t xml:space="preserve"> culture</w:t>
      </w:r>
      <w:r w:rsidR="00AD1405">
        <w:rPr>
          <w:lang w:val="en-US"/>
        </w:rPr>
        <w:t xml:space="preserve">. </w:t>
      </w:r>
    </w:p>
    <w:p w:rsidR="00CD2DA9" w:rsidRDefault="00CD2DA9" w:rsidP="003454E1">
      <w:pPr>
        <w:rPr>
          <w:lang w:val="en-US"/>
        </w:rPr>
      </w:pPr>
    </w:p>
    <w:p w:rsidR="00CD2DA9" w:rsidRDefault="0095441D" w:rsidP="00CD2DA9">
      <w:pPr>
        <w:rPr>
          <w:lang w:val="en-US"/>
        </w:rPr>
      </w:pPr>
      <w:r>
        <w:rPr>
          <w:lang w:val="en-US"/>
        </w:rPr>
        <w:t>The reduction in t</w:t>
      </w:r>
      <w:r w:rsidR="00CD2DA9">
        <w:rPr>
          <w:lang w:val="en-US"/>
        </w:rPr>
        <w:t xml:space="preserve">elomere </w:t>
      </w:r>
      <w:r>
        <w:rPr>
          <w:lang w:val="en-US"/>
        </w:rPr>
        <w:t xml:space="preserve">length has a definitive </w:t>
      </w:r>
      <w:r w:rsidR="00CD2DA9">
        <w:rPr>
          <w:lang w:val="en-US"/>
        </w:rPr>
        <w:t xml:space="preserve">role </w:t>
      </w:r>
      <w:r>
        <w:rPr>
          <w:lang w:val="en-US"/>
        </w:rPr>
        <w:t xml:space="preserve">in the </w:t>
      </w:r>
      <w:r w:rsidR="00CD2DA9">
        <w:rPr>
          <w:lang w:val="en-US"/>
        </w:rPr>
        <w:t>loss of chromosomal integrity during culture expansion</w:t>
      </w:r>
      <w:r w:rsidR="00DC4032">
        <w:rPr>
          <w:lang w:val="en-US"/>
        </w:rPr>
        <w:t xml:space="preserve"> </w:t>
      </w:r>
      <w:r w:rsidR="00112AF5">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PFJlZm1hbj48Q2l0ZT48QXV0aG9yPkxhbnNkb3JwPC9BdXRob3I+PFllYXI+MjAwODwvWWVhcj48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4</w:t>
      </w:r>
      <w:r w:rsidR="00575569" w:rsidRPr="0081200B">
        <w:rPr>
          <w:rFonts w:cs="Arial"/>
          <w:noProof/>
          <w:lang w:val="en-US"/>
        </w:rPr>
        <w:t>,</w:t>
      </w:r>
      <w:r w:rsidR="00575569">
        <w:rPr>
          <w:noProof/>
          <w:lang w:val="en-US"/>
        </w:rPr>
        <w:t>5</w:t>
      </w:r>
      <w:r w:rsidR="00575569" w:rsidRPr="0081200B">
        <w:rPr>
          <w:rFonts w:cs="Arial"/>
          <w:noProof/>
          <w:lang w:val="en-US"/>
        </w:rPr>
        <w:t>]</w:t>
      </w:r>
      <w:r w:rsidR="00112AF5">
        <w:rPr>
          <w:lang w:val="en-US"/>
        </w:rPr>
        <w:fldChar w:fldCharType="end"/>
      </w:r>
      <w:r w:rsidR="00CD2DA9">
        <w:rPr>
          <w:lang w:val="en-US"/>
        </w:rPr>
        <w:t xml:space="preserve">. </w:t>
      </w:r>
      <w:r w:rsidR="007368F0">
        <w:rPr>
          <w:lang w:val="en-US"/>
        </w:rPr>
        <w:t>N</w:t>
      </w:r>
      <w:r w:rsidR="00CD2DA9">
        <w:rPr>
          <w:lang w:val="en-US"/>
        </w:rPr>
        <w:t xml:space="preserve">uclei of senescent cells reveal </w:t>
      </w:r>
      <w:r w:rsidR="00EA4A8F">
        <w:rPr>
          <w:lang w:val="en-US"/>
        </w:rPr>
        <w:t xml:space="preserve">further </w:t>
      </w:r>
      <w:r w:rsidR="00CD2DA9">
        <w:rPr>
          <w:lang w:val="en-US"/>
        </w:rPr>
        <w:t>structural changes</w:t>
      </w:r>
      <w:r w:rsidR="00052E53">
        <w:rPr>
          <w:lang w:val="en-US"/>
        </w:rPr>
        <w:t>,</w:t>
      </w:r>
      <w:r w:rsidR="00CD2DA9">
        <w:rPr>
          <w:lang w:val="en-US"/>
        </w:rPr>
        <w:t xml:space="preserve"> such </w:t>
      </w:r>
      <w:r w:rsidR="004F651D">
        <w:rPr>
          <w:lang w:val="en-US"/>
        </w:rPr>
        <w:t xml:space="preserve">as </w:t>
      </w:r>
      <w:r w:rsidR="00EA4A8F">
        <w:rPr>
          <w:lang w:val="en-US"/>
        </w:rPr>
        <w:t>the development</w:t>
      </w:r>
      <w:r w:rsidR="00CD2DA9">
        <w:rPr>
          <w:lang w:val="en-US"/>
        </w:rPr>
        <w:t xml:space="preserve"> of senescence-associated heter</w:t>
      </w:r>
      <w:r w:rsidR="00287DBE">
        <w:rPr>
          <w:lang w:val="en-US"/>
        </w:rPr>
        <w:t>o</w:t>
      </w:r>
      <w:r w:rsidR="00CD2DA9">
        <w:rPr>
          <w:lang w:val="en-US"/>
        </w:rPr>
        <w:t xml:space="preserve">chromatin foci (SAHF) </w:t>
      </w:r>
      <w:r w:rsidR="00112AF5">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624B11">
        <w:rPr>
          <w:lang w:val="en-US"/>
        </w:rPr>
        <w:instrText xml:space="preserve"> ADDIN REFMGR.CITE </w:instrText>
      </w:r>
      <w:r w:rsidR="00112AF5">
        <w:rPr>
          <w:lang w:val="en-US"/>
        </w:rPr>
        <w:fldChar w:fldCharType="begin">
          <w:fldData xml:space="preserve">PFJlZm1hbj48Q2l0ZT48QXV0aG9yPk5hcml0YTwvQXV0aG9yPjxZZWFyPjIwMDM8L1llYXI+PFJl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==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6</w:t>
      </w:r>
      <w:r w:rsidR="00575569" w:rsidRPr="0081200B">
        <w:rPr>
          <w:rFonts w:cs="Arial"/>
          <w:noProof/>
          <w:lang w:val="en-US"/>
        </w:rPr>
        <w:t>]</w:t>
      </w:r>
      <w:r w:rsidR="00112AF5">
        <w:rPr>
          <w:lang w:val="en-US"/>
        </w:rPr>
        <w:fldChar w:fldCharType="end"/>
      </w:r>
      <w:r w:rsidR="00CD2DA9">
        <w:rPr>
          <w:lang w:val="en-US"/>
        </w:rPr>
        <w:t xml:space="preserve">, </w:t>
      </w:r>
      <w:r w:rsidR="00EA4A8F">
        <w:rPr>
          <w:lang w:val="en-US"/>
        </w:rPr>
        <w:t xml:space="preserve">the formation of </w:t>
      </w:r>
      <w:r w:rsidR="00CD2DA9">
        <w:rPr>
          <w:rFonts w:cs="Arial"/>
          <w:lang w:val="en-US"/>
        </w:rPr>
        <w:t>γ</w:t>
      </w:r>
      <w:r w:rsidR="00CD2DA9">
        <w:rPr>
          <w:lang w:val="en-US"/>
        </w:rPr>
        <w:t>H2AX-foci associated with DNA damage and double st</w:t>
      </w:r>
      <w:r w:rsidR="00052E53">
        <w:rPr>
          <w:lang w:val="en-US"/>
        </w:rPr>
        <w:t>r</w:t>
      </w:r>
      <w:r w:rsidR="00CD2DA9">
        <w:rPr>
          <w:lang w:val="en-US"/>
        </w:rPr>
        <w:t xml:space="preserve">and breaks </w:t>
      </w:r>
      <w:r w:rsidR="00112AF5">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624B11">
        <w:rPr>
          <w:lang w:val="en-US"/>
        </w:rPr>
        <w:instrText xml:space="preserve"> ADDIN REFMGR.CITE </w:instrText>
      </w:r>
      <w:r w:rsidR="00112AF5">
        <w:rPr>
          <w:lang w:val="en-US"/>
        </w:rPr>
        <w:fldChar w:fldCharType="begin">
          <w:fldData xml:space="preserve">PFJlZm1hbj48Q2l0ZT48QXV0aG9yPmQmYXBvcztBZGRhIGRpPC9BdXRob3I+PFllYXI+MjAwMzwv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7</w:t>
      </w:r>
      <w:r w:rsidR="00575569" w:rsidRPr="0081200B">
        <w:rPr>
          <w:rFonts w:cs="Arial"/>
          <w:noProof/>
          <w:lang w:val="en-US"/>
        </w:rPr>
        <w:t>]</w:t>
      </w:r>
      <w:r w:rsidR="00112AF5">
        <w:rPr>
          <w:lang w:val="en-US"/>
        </w:rPr>
        <w:fldChar w:fldCharType="end"/>
      </w:r>
      <w:r w:rsidR="003665C3">
        <w:rPr>
          <w:lang w:val="en-US"/>
        </w:rPr>
        <w:t>,</w:t>
      </w:r>
      <w:r w:rsidR="00CD2DA9">
        <w:rPr>
          <w:lang w:val="en-US"/>
        </w:rPr>
        <w:t xml:space="preserve"> and distorted organization of nuclear lamina </w:t>
      </w:r>
      <w:r w:rsidR="00112AF5">
        <w:rPr>
          <w:lang w:val="en-US"/>
        </w:rPr>
        <w:fldChar w:fldCharType="begin"/>
      </w:r>
      <w:r w:rsidR="00624B11">
        <w:rPr>
          <w:lang w:val="en-US"/>
        </w:rPr>
        <w:instrText xml:space="preserve"> ADDIN REFMGR.CITE &lt;Refman&gt;&lt;Cite&gt;&lt;Author&gt;Capell&lt;/Author&gt;&lt;Year&gt;2006&lt;/Year&gt;&lt;RecNum&gt;1&lt;/RecNum&gt;&lt;IDText&gt;Human laminopathies: nuclei gone genetically awry&lt;/IDText&gt;&lt;MDL Ref_Type="Journal"&gt;&lt;Ref_Type&gt;Journal&lt;/Ref_Type&gt;&lt;Ref_ID&gt;1&lt;/Ref_ID&gt;&lt;Title_Primary&gt;Human laminopathies: nuclei gone genetically awry&lt;/Title_Primary&gt;&lt;Authors_Primary&gt;Capell,B.C.&lt;/Authors_Primary&gt;&lt;Authors_Primary&gt;Collins,F.S.&lt;/Authors_Primary&gt;&lt;Date_Primary&gt;2006/12&lt;/Date_Primary&gt;&lt;Keywords&gt;Aging,Premature&lt;/Keywords&gt;&lt;Keywords&gt;genetics&lt;/Keywords&gt;&lt;Keywords&gt;Animals&lt;/Keywords&gt;&lt;Keywords&gt;Cardiomyopathy,Dilated&lt;/Keywords&gt;&lt;Keywords&gt;Charcot-Marie-Tooth Disease&lt;/Keywords&gt;&lt;Keywords&gt;Chick Embryo&lt;/Keywords&gt;&lt;Keywords&gt;Chromosomes,Human,Pair 1&lt;/Keywords&gt;&lt;Keywords&gt;Disease Models,Animal&lt;/Keywords&gt;&lt;Keywords&gt;Humans&lt;/Keywords&gt;&lt;Keywords&gt;Lamin Type A&lt;/Keywords&gt;&lt;Keywords&gt;Lipodystrophy,Familial Partial&lt;/Keywords&gt;&lt;Keywords&gt;Muscular Dystrophy,Emery-Dreifuss&lt;/Keywords&gt;&lt;Keywords&gt;Mutation&lt;/Keywords&gt;&lt;Keywords&gt;Nuclear Lamina&lt;/Keywords&gt;&lt;Reprint&gt;Not in File&lt;/Reprint&gt;&lt;Start_Page&gt;940&lt;/Start_Page&gt;&lt;End_Page&gt;952&lt;/End_Page&gt;&lt;Periodical&gt;Nat.Rev.Genet.&lt;/Periodical&gt;&lt;Volume&gt;7&lt;/Volume&gt;&lt;Issue&gt;12&lt;/Issue&gt;&lt;Misc_3&gt;nrg1906 [pii];10.1038/nrg1906 [doi]&lt;/Misc_3&gt;&lt;Address&gt;Genome Technology Branch, National Human Genome Research Institute, National Institutes of Health, 50 South Drive MSC8004, Bethesda, Maryland 20892-8004, USA&lt;/Address&gt;&lt;Web_URL&gt;PM:17139325&lt;/Web_URL&gt;&lt;ZZ_JournalStdAbbrev&gt;&lt;f name="System"&gt;Nat.Rev.Genet.&lt;/f&gt;&lt;/ZZ_JournalStdAbbrev&gt;&lt;ZZ_WorkformID&gt;1&lt;/ZZ_WorkformID&gt;&lt;/MDL&gt;&lt;/Cite&gt;&lt;/Refman&gt;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8</w:t>
      </w:r>
      <w:r w:rsidR="00575569" w:rsidRPr="0081200B">
        <w:rPr>
          <w:rFonts w:cs="Arial"/>
          <w:noProof/>
          <w:lang w:val="en-US"/>
        </w:rPr>
        <w:t>]</w:t>
      </w:r>
      <w:r w:rsidR="00112AF5">
        <w:rPr>
          <w:lang w:val="en-US"/>
        </w:rPr>
        <w:fldChar w:fldCharType="end"/>
      </w:r>
      <w:r w:rsidR="00CD2DA9">
        <w:rPr>
          <w:lang w:val="en-US"/>
        </w:rPr>
        <w:t>.</w:t>
      </w:r>
      <w:r w:rsidR="007368F0">
        <w:rPr>
          <w:lang w:val="en-US"/>
        </w:rPr>
        <w:t xml:space="preserve"> </w:t>
      </w:r>
      <w:r w:rsidR="002D1E98">
        <w:rPr>
          <w:lang w:val="en-US"/>
        </w:rPr>
        <w:t>C</w:t>
      </w:r>
      <w:r w:rsidR="00CD2DA9" w:rsidRPr="00223242">
        <w:rPr>
          <w:lang w:val="en-US"/>
        </w:rPr>
        <w:t xml:space="preserve">hromosomes are not </w:t>
      </w:r>
      <w:r w:rsidR="00EA4A8F" w:rsidRPr="00223242">
        <w:rPr>
          <w:lang w:val="en-US"/>
        </w:rPr>
        <w:t xml:space="preserve">randomly </w:t>
      </w:r>
      <w:r w:rsidR="00CD2DA9" w:rsidRPr="00223242">
        <w:rPr>
          <w:lang w:val="en-US"/>
        </w:rPr>
        <w:t xml:space="preserve">organized </w:t>
      </w:r>
      <w:r w:rsidR="00EA4A8F">
        <w:rPr>
          <w:lang w:val="en-US"/>
        </w:rPr>
        <w:t>with</w:t>
      </w:r>
      <w:r w:rsidR="00CD2DA9" w:rsidRPr="00223242">
        <w:rPr>
          <w:lang w:val="en-US"/>
        </w:rPr>
        <w:t>in the nucleus</w:t>
      </w:r>
      <w:r w:rsidR="00EA4A8F">
        <w:rPr>
          <w:lang w:val="en-US"/>
        </w:rPr>
        <w:t>,</w:t>
      </w:r>
      <w:r w:rsidR="00CD2DA9" w:rsidRPr="00223242">
        <w:rPr>
          <w:lang w:val="en-US"/>
        </w:rPr>
        <w:t xml:space="preserve"> but have a preferred position </w:t>
      </w:r>
      <w:r w:rsidR="00EA4A8F">
        <w:rPr>
          <w:lang w:val="en-US"/>
        </w:rPr>
        <w:t>in relation to</w:t>
      </w:r>
      <w:r w:rsidR="00DC4032">
        <w:rPr>
          <w:lang w:val="en-US"/>
        </w:rPr>
        <w:t xml:space="preserve"> </w:t>
      </w:r>
      <w:r w:rsidR="00CD2DA9" w:rsidRPr="00223242">
        <w:rPr>
          <w:lang w:val="en-US"/>
        </w:rPr>
        <w:t>specific neighbor</w:t>
      </w:r>
      <w:r w:rsidR="00060AE7">
        <w:rPr>
          <w:lang w:val="en-US"/>
        </w:rPr>
        <w:t>ing</w:t>
      </w:r>
      <w:r w:rsidR="00CD2DA9" w:rsidRPr="00223242">
        <w:rPr>
          <w:lang w:val="en-US"/>
        </w:rPr>
        <w:t xml:space="preserve"> chromosomes</w:t>
      </w:r>
      <w:r w:rsidR="00DC4032">
        <w:rPr>
          <w:lang w:val="en-US"/>
        </w:rPr>
        <w:t xml:space="preserve"> </w:t>
      </w:r>
      <w:r w:rsidR="00112AF5">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624B11">
        <w:rPr>
          <w:lang w:val="en-US"/>
        </w:rPr>
        <w:instrText xml:space="preserve"> ADDIN REFMGR.CITE </w:instrText>
      </w:r>
      <w:r w:rsidR="00112AF5">
        <w:rPr>
          <w:lang w:val="en-US"/>
        </w:rPr>
        <w:fldChar w:fldCharType="begin">
          <w:fldData xml:space="preserve">PFJlZm1hbj48Q2l0ZT48QXV0aG9yPkZyYXNlcjwvQXV0aG9yPjxZZWFyPjIwMDc8L1llYXI+PFJl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==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9</w:t>
      </w:r>
      <w:r w:rsidR="00575569" w:rsidRPr="0081200B">
        <w:rPr>
          <w:rFonts w:cs="Arial"/>
          <w:noProof/>
          <w:lang w:val="en-US"/>
        </w:rPr>
        <w:t>,</w:t>
      </w:r>
      <w:r w:rsidR="00575569">
        <w:rPr>
          <w:noProof/>
          <w:lang w:val="en-US"/>
        </w:rPr>
        <w:t>10</w:t>
      </w:r>
      <w:r w:rsidR="00575569" w:rsidRPr="0081200B">
        <w:rPr>
          <w:rFonts w:cs="Arial"/>
          <w:noProof/>
          <w:lang w:val="en-US"/>
        </w:rPr>
        <w:t>]</w:t>
      </w:r>
      <w:r w:rsidR="00112AF5">
        <w:rPr>
          <w:lang w:val="en-US"/>
        </w:rPr>
        <w:fldChar w:fldCharType="end"/>
      </w:r>
      <w:r w:rsidR="00CD2DA9">
        <w:rPr>
          <w:lang w:val="en-US"/>
        </w:rPr>
        <w:t xml:space="preserve">. </w:t>
      </w:r>
      <w:r w:rsidR="00060AE7">
        <w:rPr>
          <w:lang w:val="en-US"/>
        </w:rPr>
        <w:t>Reorganization of chromosomal</w:t>
      </w:r>
      <w:r w:rsidR="00CD2DA9" w:rsidRPr="00223242">
        <w:rPr>
          <w:lang w:val="en-US"/>
        </w:rPr>
        <w:t xml:space="preserve"> territories has been associated with changes in</w:t>
      </w:r>
      <w:r w:rsidR="00EA4A8F">
        <w:rPr>
          <w:lang w:val="en-US"/>
        </w:rPr>
        <w:t xml:space="preserve"> the</w:t>
      </w:r>
      <w:r w:rsidR="00CD2DA9" w:rsidRPr="00223242">
        <w:rPr>
          <w:lang w:val="en-US"/>
        </w:rPr>
        <w:t xml:space="preserve"> epigenetic regulation of gene expression</w:t>
      </w:r>
      <w:r w:rsidR="00DC4032">
        <w:rPr>
          <w:lang w:val="en-US"/>
        </w:rPr>
        <w:t xml:space="preserve"> </w:t>
      </w:r>
      <w:r w:rsidR="00112AF5">
        <w:rPr>
          <w:lang w:val="en-US"/>
        </w:rPr>
        <w:fldChar w:fldCharType="begin"/>
      </w:r>
      <w:r w:rsidR="00624B11">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112AF5">
        <w:rPr>
          <w:lang w:val="en-US"/>
        </w:rPr>
        <w:fldChar w:fldCharType="end"/>
      </w:r>
      <w:r w:rsidR="00060AE7">
        <w:rPr>
          <w:lang w:val="en-US"/>
        </w:rPr>
        <w:t xml:space="preserve"> and </w:t>
      </w:r>
      <w:r w:rsidR="00EA4A8F">
        <w:rPr>
          <w:lang w:val="en-US"/>
        </w:rPr>
        <w:t>consequently may also be</w:t>
      </w:r>
      <w:r w:rsidR="00CD2DA9" w:rsidRPr="00223242">
        <w:rPr>
          <w:lang w:val="en-US"/>
        </w:rPr>
        <w:t xml:space="preserve"> implicated </w:t>
      </w:r>
      <w:r w:rsidR="003665C3">
        <w:rPr>
          <w:lang w:val="en-US"/>
        </w:rPr>
        <w:t xml:space="preserve">in </w:t>
      </w:r>
      <w:r w:rsidR="00CD2DA9">
        <w:rPr>
          <w:lang w:val="en-US"/>
        </w:rPr>
        <w:t xml:space="preserve">functional changes </w:t>
      </w:r>
      <w:r w:rsidR="00EA4A8F">
        <w:rPr>
          <w:lang w:val="en-US"/>
        </w:rPr>
        <w:t xml:space="preserve">resulting from </w:t>
      </w:r>
      <w:r w:rsidR="00CD2DA9">
        <w:rPr>
          <w:lang w:val="en-US"/>
        </w:rPr>
        <w:t>long-term culture</w:t>
      </w:r>
      <w:r w:rsidR="00EA4A8F">
        <w:rPr>
          <w:lang w:val="en-US"/>
        </w:rPr>
        <w:t xml:space="preserve"> of primary cells</w:t>
      </w:r>
      <w:r w:rsidR="00CD2DA9" w:rsidRPr="00223242">
        <w:rPr>
          <w:lang w:val="en-US"/>
        </w:rPr>
        <w:t xml:space="preserve">. </w:t>
      </w:r>
    </w:p>
    <w:p w:rsidR="00186F50" w:rsidRDefault="00186F50" w:rsidP="003454E1">
      <w:pPr>
        <w:rPr>
          <w:lang w:val="en-US"/>
        </w:rPr>
      </w:pPr>
    </w:p>
    <w:p w:rsidR="00C86809" w:rsidRDefault="00D85A71" w:rsidP="00186F50">
      <w:pPr>
        <w:rPr>
          <w:lang w:val="en-US"/>
        </w:rPr>
      </w:pPr>
      <w:r>
        <w:rPr>
          <w:lang w:val="en-US"/>
        </w:rPr>
        <w:t xml:space="preserve">Recent evidence suggests that </w:t>
      </w:r>
      <w:r w:rsidR="00186F50" w:rsidRPr="00223242">
        <w:rPr>
          <w:lang w:val="en-US"/>
        </w:rPr>
        <w:t xml:space="preserve">replicative senescence is accompanied by epigenetic modifications at specific CpG sites </w:t>
      </w:r>
      <w:r w:rsidR="00112AF5">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624B11">
        <w:rPr>
          <w:lang w:val="en-US"/>
        </w:rPr>
        <w:instrText xml:space="preserve"> ADDIN REFMGR.CITE </w:instrText>
      </w:r>
      <w:r w:rsidR="00112AF5">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PC9DaXRlPjxDaXRlPjxBdXRob3I+U2NoZWxsZW5iZXJnPC9BdXRob3I+PFllYXI+MjAxMTwvWWVh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14</w:t>
      </w:r>
      <w:r w:rsidR="00575569" w:rsidRPr="0081200B">
        <w:rPr>
          <w:rFonts w:cs="Arial"/>
          <w:noProof/>
          <w:lang w:val="en-US"/>
        </w:rPr>
        <w:t>]</w:t>
      </w:r>
      <w:r w:rsidR="00112AF5">
        <w:rPr>
          <w:lang w:val="en-US"/>
        </w:rPr>
        <w:fldChar w:fldCharType="end"/>
      </w:r>
      <w:r w:rsidR="00186F50" w:rsidRPr="00223242">
        <w:rPr>
          <w:lang w:val="en-US"/>
        </w:rPr>
        <w:t>. These senescence-associated DNA</w:t>
      </w:r>
      <w:r w:rsidR="0061402D">
        <w:rPr>
          <w:lang w:val="en-US"/>
        </w:rPr>
        <w:t xml:space="preserve"> methylation</w:t>
      </w:r>
      <w:r w:rsidR="00186F50" w:rsidRPr="00223242">
        <w:rPr>
          <w:lang w:val="en-US"/>
        </w:rPr>
        <w:t xml:space="preserve"> (SA-DNAm) changes </w:t>
      </w:r>
      <w:r w:rsidR="005B20C4">
        <w:rPr>
          <w:lang w:val="en-US"/>
        </w:rPr>
        <w:t>are very similar in</w:t>
      </w:r>
      <w:r w:rsidR="00B97AE1">
        <w:rPr>
          <w:lang w:val="en-US"/>
        </w:rPr>
        <w:t xml:space="preserve"> both</w:t>
      </w:r>
      <w:r w:rsidR="005B20C4">
        <w:rPr>
          <w:lang w:val="en-US"/>
        </w:rPr>
        <w:t xml:space="preserve"> fibroblasts and MSCs </w:t>
      </w:r>
      <w:r w:rsidR="00112AF5">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PjxZZWFyPjIwMTE8L1llYXI+PFJlY051bT4xMjcyPC9SZWNOdW0+PElEVGV4dD5TcGVjaWZpYyBB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14</w:t>
      </w:r>
      <w:r w:rsidR="00575569" w:rsidRPr="0081200B">
        <w:rPr>
          <w:rFonts w:cs="Arial"/>
          <w:noProof/>
          <w:lang w:val="en-US"/>
        </w:rPr>
        <w:t>,</w:t>
      </w:r>
      <w:r w:rsidR="00575569">
        <w:rPr>
          <w:noProof/>
          <w:lang w:val="en-US"/>
        </w:rPr>
        <w:t>15</w:t>
      </w:r>
      <w:r w:rsidR="00575569" w:rsidRPr="0081200B">
        <w:rPr>
          <w:rFonts w:cs="Arial"/>
          <w:noProof/>
          <w:lang w:val="en-US"/>
        </w:rPr>
        <w:t>]</w:t>
      </w:r>
      <w:r w:rsidR="00112AF5">
        <w:rPr>
          <w:lang w:val="en-US"/>
        </w:rPr>
        <w:fldChar w:fldCharType="end"/>
      </w:r>
      <w:r w:rsidR="00D24990">
        <w:rPr>
          <w:lang w:val="en-US"/>
        </w:rPr>
        <w:t xml:space="preserve">, </w:t>
      </w:r>
      <w:r w:rsidR="004B2443">
        <w:rPr>
          <w:lang w:val="en-US"/>
        </w:rPr>
        <w:t xml:space="preserve">which </w:t>
      </w:r>
      <w:r w:rsidR="00B97AE1">
        <w:rPr>
          <w:lang w:val="en-US"/>
        </w:rPr>
        <w:t>may result from both</w:t>
      </w:r>
      <w:r w:rsidR="00353E4C">
        <w:rPr>
          <w:lang w:val="en-US"/>
        </w:rPr>
        <w:t xml:space="preserve"> cell types </w:t>
      </w:r>
      <w:r w:rsidR="00B97AE1">
        <w:rPr>
          <w:lang w:val="en-US"/>
        </w:rPr>
        <w:t>being</w:t>
      </w:r>
      <w:r w:rsidR="005D1DFD">
        <w:rPr>
          <w:lang w:val="en-US"/>
        </w:rPr>
        <w:t xml:space="preserve"> </w:t>
      </w:r>
      <w:r w:rsidR="005B20C4">
        <w:rPr>
          <w:lang w:val="en-US"/>
        </w:rPr>
        <w:t>closely related</w:t>
      </w:r>
      <w:r w:rsidR="005059E8">
        <w:rPr>
          <w:lang w:val="en-US"/>
        </w:rPr>
        <w:t xml:space="preserve"> </w:t>
      </w:r>
      <w:r w:rsidR="00112AF5">
        <w:rPr>
          <w:lang w:val="en-US"/>
        </w:rPr>
        <w:fldChar w:fldCharType="begin"/>
      </w:r>
      <w:r w:rsidR="00624B11">
        <w:rPr>
          <w:lang w:val="en-US"/>
        </w:rPr>
        <w:instrText xml:space="preserve"> ADDIN REFMGR.CITE &lt;Refman&gt;&lt;Cite&gt;&lt;Author&gt;Horwitz&lt;/Author&gt;&lt;Year&gt;2005&lt;/Year&gt;&lt;RecNum&gt;489&lt;/RecNum&gt;&lt;IDText&gt;Clarification of the nomenclature for MSC: The International Society for Cellular Therapy position statement&lt;/IDText&gt;&lt;MDL Ref_Type="Journal"&gt;&lt;Ref_Type&gt;Journal&lt;/Ref_Type&gt;&lt;Ref_ID&gt;489&lt;/Ref_ID&gt;&lt;Title_Primary&gt;Clarification of the nomenclature for MSC: The International Society for Cellular Therapy position statement&lt;/Title_Primary&gt;&lt;Authors_Primary&gt;Horwitz,E.M.&lt;/Authors_Primary&gt;&lt;Authors_Primary&gt;Le Blanc K.&lt;/Authors_Primary&gt;&lt;Authors_Primary&gt;Dominici,M.&lt;/Authors_Primary&gt;&lt;Authors_Primary&gt;Mueller,I.&lt;/Authors_Primary&gt;&lt;Authors_Primary&gt;Slaper-Cortenbach,I.&lt;/Authors_Primary&gt;&lt;Authors_Primary&gt;Marini,F.C.&lt;/Authors_Primary&gt;&lt;Authors_Primary&gt;Deans,R.J.&lt;/Authors_Primary&gt;&lt;Authors_Primary&gt;Krause,D.S.&lt;/Authors_Primary&gt;&lt;Authors_Primary&gt;Keating,A.&lt;/Authors_Primary&gt;&lt;Date_Primary&gt;2005&lt;/Date_Primary&gt;&lt;Keywords&gt;Cell Transplantation&lt;/Keywords&gt;&lt;Keywords&gt;cytology&lt;/Keywords&gt;&lt;Keywords&gt;Mesenchymal Stem Cells&lt;/Keywords&gt;&lt;Keywords&gt;Multipotent Stem Cells&lt;/Keywords&gt;&lt;Keywords&gt;physiology&lt;/Keywords&gt;&lt;Keywords&gt;Research&lt;/Keywords&gt;&lt;Keywords&gt;Stem Cell Transplantation&lt;/Keywords&gt;&lt;Keywords&gt;Stem Cells&lt;/Keywords&gt;&lt;Keywords&gt;Stromal Cells&lt;/Keywords&gt;&lt;Keywords&gt;Terminology&lt;/Keywords&gt;&lt;Keywords&gt;therapy&lt;/Keywords&gt;&lt;Keywords&gt;transplantation&lt;/Keywords&gt;&lt;Reprint&gt;In File&lt;/Reprint&gt;&lt;Start_Page&gt;393&lt;/Start_Page&gt;&lt;End_Page&gt;395&lt;/End_Page&gt;&lt;Periodical&gt;Cytotherapy.&lt;/Periodical&gt;&lt;Volume&gt;7&lt;/Volume&gt;&lt;Issue&gt;5&lt;/Issue&gt;&lt;Address&gt;Division of Stem Cell Transplantation, St Jude Children&amp;apos;s Research Hospital, Memphis, Tennessee 38105, USA&lt;/Address&gt;&lt;Web_URL&gt;PM:16236628&lt;/Web_URL&gt;&lt;ZZ_JournalStdAbbrev&gt;&lt;f name="System"&gt;Cytotherapy.&lt;/f&gt;&lt;/ZZ_JournalStdAbbrev&gt;&lt;ZZ_WorkformID&gt;1&lt;/ZZ_WorkformID&gt;&lt;/MDL&gt;&lt;/Cite&gt;&lt;/Refman&gt;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16</w:t>
      </w:r>
      <w:r w:rsidR="00575569" w:rsidRPr="0081200B">
        <w:rPr>
          <w:rFonts w:cs="Arial"/>
          <w:noProof/>
          <w:lang w:val="en-US"/>
        </w:rPr>
        <w:t>]</w:t>
      </w:r>
      <w:r w:rsidR="00112AF5">
        <w:rPr>
          <w:lang w:val="en-US"/>
        </w:rPr>
        <w:fldChar w:fldCharType="end"/>
      </w:r>
      <w:r w:rsidR="005B20C4">
        <w:rPr>
          <w:lang w:val="en-US"/>
        </w:rPr>
        <w:t xml:space="preserve">. </w:t>
      </w:r>
      <w:r w:rsidR="00026FE7">
        <w:rPr>
          <w:lang w:val="en-US"/>
        </w:rPr>
        <w:t>It has been suggested that</w:t>
      </w:r>
      <w:r w:rsidR="00026FE7">
        <w:rPr>
          <w:color w:val="000000" w:themeColor="text1"/>
          <w:lang w:val="en-US"/>
        </w:rPr>
        <w:t xml:space="preserve"> long-term culture </w:t>
      </w:r>
      <w:r w:rsidR="00026FE7" w:rsidRPr="000E0BA6">
        <w:rPr>
          <w:i/>
          <w:color w:val="000000" w:themeColor="text1"/>
          <w:lang w:val="en-US"/>
        </w:rPr>
        <w:t>in vitro</w:t>
      </w:r>
      <w:r w:rsidR="00026FE7">
        <w:rPr>
          <w:color w:val="000000" w:themeColor="text1"/>
          <w:lang w:val="en-US"/>
        </w:rPr>
        <w:t xml:space="preserve"> is associated with g</w:t>
      </w:r>
      <w:r w:rsidR="0086534F" w:rsidRPr="000E0BA6">
        <w:rPr>
          <w:color w:val="000000" w:themeColor="text1"/>
          <w:lang w:val="en-US"/>
        </w:rPr>
        <w:t xml:space="preserve">lobal </w:t>
      </w:r>
      <w:r w:rsidR="00B97AE1">
        <w:rPr>
          <w:color w:val="000000" w:themeColor="text1"/>
          <w:lang w:val="en-US"/>
        </w:rPr>
        <w:t xml:space="preserve">DNA </w:t>
      </w:r>
      <w:r w:rsidR="0086534F" w:rsidRPr="000E0BA6">
        <w:rPr>
          <w:color w:val="000000" w:themeColor="text1"/>
          <w:lang w:val="en-US"/>
        </w:rPr>
        <w:t>hypomethylation</w:t>
      </w:r>
      <w:r w:rsidR="0086534F">
        <w:rPr>
          <w:color w:val="000000" w:themeColor="text1"/>
          <w:lang w:val="en-US"/>
        </w:rPr>
        <w:t xml:space="preserve">, </w:t>
      </w:r>
      <w:r w:rsidR="00B97AE1">
        <w:rPr>
          <w:color w:val="000000" w:themeColor="text1"/>
          <w:lang w:val="en-US"/>
        </w:rPr>
        <w:t>w</w:t>
      </w:r>
      <w:r w:rsidR="00026FE7">
        <w:rPr>
          <w:color w:val="000000" w:themeColor="text1"/>
          <w:lang w:val="en-US"/>
        </w:rPr>
        <w:t>hereas</w:t>
      </w:r>
      <w:r w:rsidR="00B97AE1">
        <w:rPr>
          <w:color w:val="000000" w:themeColor="text1"/>
          <w:lang w:val="en-US"/>
        </w:rPr>
        <w:t xml:space="preserve"> local DNA</w:t>
      </w:r>
      <w:r w:rsidR="00C12303">
        <w:rPr>
          <w:color w:val="000000" w:themeColor="text1"/>
          <w:lang w:val="en-US"/>
        </w:rPr>
        <w:t xml:space="preserve"> </w:t>
      </w:r>
      <w:r w:rsidR="000E0BA6" w:rsidRPr="000E0BA6">
        <w:rPr>
          <w:color w:val="000000" w:themeColor="text1"/>
          <w:lang w:val="en-US"/>
        </w:rPr>
        <w:t xml:space="preserve">hypermethylation </w:t>
      </w:r>
      <w:r w:rsidR="00B97AE1">
        <w:rPr>
          <w:color w:val="000000" w:themeColor="text1"/>
          <w:lang w:val="en-US"/>
        </w:rPr>
        <w:t>occur</w:t>
      </w:r>
      <w:r w:rsidR="00026FE7">
        <w:rPr>
          <w:color w:val="000000" w:themeColor="text1"/>
          <w:lang w:val="en-US"/>
        </w:rPr>
        <w:t>s</w:t>
      </w:r>
      <w:r w:rsidR="00B97AE1">
        <w:rPr>
          <w:color w:val="000000" w:themeColor="text1"/>
          <w:lang w:val="en-US"/>
        </w:rPr>
        <w:t xml:space="preserve"> </w:t>
      </w:r>
      <w:r w:rsidR="000E0BA6" w:rsidRPr="000E0BA6">
        <w:rPr>
          <w:color w:val="000000" w:themeColor="text1"/>
          <w:lang w:val="en-US"/>
        </w:rPr>
        <w:t>at specific CpG sites</w:t>
      </w:r>
      <w:r w:rsidR="008E2390">
        <w:rPr>
          <w:color w:val="000000" w:themeColor="text1"/>
          <w:lang w:val="en-US"/>
        </w:rPr>
        <w:t xml:space="preserve"> </w:t>
      </w:r>
      <w:r w:rsidR="00112AF5" w:rsidRPr="000E0BA6">
        <w:rPr>
          <w:color w:val="000000" w:themeColor="text1"/>
          <w:lang w:val="en-US"/>
        </w:rPr>
        <w:fldChar w:fldCharType="begin"/>
      </w:r>
      <w:r w:rsidR="00624B11">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112AF5" w:rsidRPr="000E0BA6">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17</w:t>
      </w:r>
      <w:r w:rsidR="00575569" w:rsidRPr="0081200B">
        <w:rPr>
          <w:rFonts w:cs="Arial"/>
          <w:noProof/>
          <w:color w:val="000000" w:themeColor="text1"/>
          <w:lang w:val="en-US"/>
        </w:rPr>
        <w:t>]</w:t>
      </w:r>
      <w:r w:rsidR="00112AF5" w:rsidRPr="000E0BA6">
        <w:rPr>
          <w:color w:val="000000" w:themeColor="text1"/>
          <w:lang w:val="en-US"/>
        </w:rPr>
        <w:fldChar w:fldCharType="end"/>
      </w:r>
      <w:r w:rsidR="000E0BA6" w:rsidRPr="000E0BA6">
        <w:rPr>
          <w:color w:val="000000" w:themeColor="text1"/>
          <w:lang w:val="en-US"/>
        </w:rPr>
        <w:t xml:space="preserve">. </w:t>
      </w:r>
      <w:r w:rsidR="00202848">
        <w:rPr>
          <w:lang w:val="en-US"/>
        </w:rPr>
        <w:t xml:space="preserve">SA-DNAm </w:t>
      </w:r>
      <w:r w:rsidR="005B20C4">
        <w:rPr>
          <w:lang w:val="en-US"/>
        </w:rPr>
        <w:t xml:space="preserve">changes </w:t>
      </w:r>
      <w:r w:rsidR="00186F50" w:rsidRPr="00223242">
        <w:rPr>
          <w:lang w:val="en-US"/>
        </w:rPr>
        <w:t xml:space="preserve">are </w:t>
      </w:r>
      <w:r w:rsidR="00353E4C">
        <w:rPr>
          <w:lang w:val="en-US"/>
        </w:rPr>
        <w:t>related</w:t>
      </w:r>
      <w:r w:rsidR="00B97AE1">
        <w:rPr>
          <w:lang w:val="en-US"/>
        </w:rPr>
        <w:t xml:space="preserve"> to,</w:t>
      </w:r>
      <w:r w:rsidR="00353E4C">
        <w:rPr>
          <w:lang w:val="en-US"/>
        </w:rPr>
        <w:t xml:space="preserve"> but </w:t>
      </w:r>
      <w:r w:rsidR="00186F50" w:rsidRPr="00223242">
        <w:rPr>
          <w:lang w:val="en-US"/>
        </w:rPr>
        <w:t>not identical with age-associated DNAm changes</w:t>
      </w:r>
      <w:r w:rsidR="00843230">
        <w:rPr>
          <w:lang w:val="en-US"/>
        </w:rPr>
        <w:t xml:space="preserve"> </w:t>
      </w:r>
      <w:r w:rsidR="00112AF5">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624B11">
        <w:rPr>
          <w:lang w:val="en-US"/>
        </w:rPr>
        <w:instrText xml:space="preserve"> ADDIN REFMGR.CITE </w:instrText>
      </w:r>
      <w:r w:rsidR="00112AF5">
        <w:rPr>
          <w:lang w:val="en-US"/>
        </w:rPr>
        <w:fldChar w:fldCharType="begin">
          <w:fldData xml:space="preserve">PFJlZm1hbj48Q2l0ZT48QXV0aG9yPkJvcms8L0F1dGhvcj48WWVhcj4yMDEwPC9ZZWFyPjxSZWNO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575569">
        <w:rPr>
          <w:noProof/>
          <w:lang w:val="en-US"/>
        </w:rPr>
        <w:t>15</w:t>
      </w:r>
      <w:r w:rsidR="00575569" w:rsidRPr="0081200B">
        <w:rPr>
          <w:rFonts w:cs="Arial"/>
          <w:noProof/>
          <w:lang w:val="en-US"/>
        </w:rPr>
        <w:t>]</w:t>
      </w:r>
      <w:r w:rsidR="00112AF5">
        <w:rPr>
          <w:lang w:val="en-US"/>
        </w:rPr>
        <w:fldChar w:fldCharType="end"/>
      </w:r>
      <w:r w:rsidR="004B2443">
        <w:rPr>
          <w:lang w:val="en-US"/>
        </w:rPr>
        <w:t xml:space="preserve">. </w:t>
      </w:r>
      <w:r w:rsidR="00B97AE1">
        <w:rPr>
          <w:lang w:val="en-US"/>
        </w:rPr>
        <w:t xml:space="preserve">SA-DNAm changes </w:t>
      </w:r>
      <w:r w:rsidR="0016618D">
        <w:rPr>
          <w:lang w:val="en-US"/>
        </w:rPr>
        <w:t xml:space="preserve">as well as age-associated DNAm changes </w:t>
      </w:r>
      <w:r w:rsidR="00423265">
        <w:rPr>
          <w:lang w:val="en-US"/>
        </w:rPr>
        <w:t>are enriched in developmental genes, such as homeobox genes</w:t>
      </w:r>
      <w:r w:rsidR="005C0C26">
        <w:rPr>
          <w:lang w:val="en-US"/>
        </w:rPr>
        <w:t xml:space="preserve"> </w:t>
      </w:r>
      <w:r w:rsidR="00112AF5">
        <w:rPr>
          <w:lang w:val="en-US"/>
        </w:rPr>
        <w:fldChar w:fldCharType="begin"/>
      </w:r>
      <w:r w:rsidR="00624B11">
        <w:rPr>
          <w:lang w:val="en-US"/>
        </w:rPr>
        <w:instrText xml:space="preserve"> ADDIN REFMGR.CITE &lt;Refman&gt;&lt;Cite&gt;&lt;Author&gt;Bork&lt;/Author&gt;&lt;Year&gt;2010&lt;/Year&gt;&lt;RecNum&gt;1067&lt;/RecNum&gt;&lt;IDText&gt;DNA Methylation Pattern Changes upon Long-Term Culture and Aging of Human Mesenchymal Stromal Cells&lt;/IDText&gt;&lt;MDL Ref_Type="Journal"&gt;&lt;Ref_Type&gt;Journal&lt;/Ref_Type&gt;&lt;Ref_ID&gt;1067&lt;/Ref_ID&gt;&lt;Title_Primary&gt;DNA Methylation Pattern Changes upon Long-Term Culture and Aging of Human Mesenchymal Stromal Cells&lt;/Title_Primary&gt;&lt;Authors_Primary&gt;Bork,S.&lt;/Authors_Primary&gt;&lt;Authors_Primary&gt;Pfister,S.&lt;/Authors_Primary&gt;&lt;Authors_Primary&gt;Witt,H.&lt;/Authors_Primary&gt;&lt;Authors_Primary&gt;Horn,P.&lt;/Authors_Primary&gt;&lt;Authors_Primary&gt;Korn,B.&lt;/Authors_Primary&gt;&lt;Authors_Primary&gt;Ho,A.D.&lt;/Authors_Primary&gt;&lt;Authors_Primary&gt;Wagner,W.&lt;/Authors_Primary&gt;&lt;Date_Primary&gt;2010/1/2&lt;/Date_Primary&gt;&lt;Keywords&gt;Aging&lt;/Keywords&gt;&lt;Keywords&gt;Cell Differentiation&lt;/Keywords&gt;&lt;Keywords&gt;Dna&lt;/Keywords&gt;&lt;Keywords&gt;DNA Methylation&lt;/Keywords&gt;&lt;Keywords&gt;Gene Expression&lt;/Keywords&gt;&lt;Keywords&gt;Genes&lt;/Keywords&gt;&lt;Keywords&gt;Human&lt;/Keywords&gt;&lt;Keywords&gt;In Vitro&lt;/Keywords&gt;&lt;Keywords&gt;Methylation&lt;/Keywords&gt;&lt;Keywords&gt;Stromal Cells&lt;/Keywords&gt;&lt;Reprint&gt;Not in File&lt;/Reprint&gt;&lt;Start_Page&gt;54&lt;/Start_Page&gt;&lt;End_Page&gt;63&lt;/End_Page&gt;&lt;Periodical&gt;Aging Cell&lt;/Periodical&gt;&lt;Volume&gt;9&lt;/Volume&gt;&lt;Issue&gt;1&lt;/Issue&gt;&lt;Address&gt;Department of Medicine V, University of Heidelberg, 69120 Heidelberg, Germany&lt;/Address&gt;&lt;Web_URL&gt;PM:19895632&lt;/Web_URL&gt;&lt;ZZ_JournalStdAbbrev&gt;&lt;f name="System"&gt;Aging Cell&lt;/f&gt;&lt;/ZZ_JournalStdAbbrev&gt;&lt;ZZ_WorkformID&gt;1&lt;/ZZ_WorkformID&gt;&lt;/MDL&gt;&lt;/Cite&gt;&lt;/Refman&gt;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12</w:t>
      </w:r>
      <w:r w:rsidR="00575569" w:rsidRPr="0081200B">
        <w:rPr>
          <w:rFonts w:cs="Arial"/>
          <w:noProof/>
          <w:lang w:val="en-US"/>
        </w:rPr>
        <w:t>]</w:t>
      </w:r>
      <w:r w:rsidR="00112AF5">
        <w:rPr>
          <w:lang w:val="en-US"/>
        </w:rPr>
        <w:fldChar w:fldCharType="end"/>
      </w:r>
      <w:r w:rsidR="00B97AE1">
        <w:rPr>
          <w:lang w:val="en-US"/>
        </w:rPr>
        <w:t>,</w:t>
      </w:r>
      <w:r w:rsidR="00423265">
        <w:rPr>
          <w:lang w:val="en-US"/>
        </w:rPr>
        <w:t xml:space="preserve"> coincide with polycomb group target genes </w:t>
      </w:r>
      <w:r w:rsidR="00112AF5">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624B11">
        <w:rPr>
          <w:lang w:val="en-US"/>
        </w:rPr>
        <w:instrText xml:space="preserve"> ADDIN REFMGR.CITE </w:instrText>
      </w:r>
      <w:r w:rsidR="00112AF5">
        <w:rPr>
          <w:lang w:val="en-US"/>
        </w:rPr>
        <w:fldChar w:fldCharType="begin">
          <w:fldData xml:space="preserve">PFJlZm1hbj48Q2l0ZT48QXV0aG9yPlRlc2NoZW5kb3JmZjwvQXV0aG9yPjxZZWFyPjIwMTA8L1ll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18</w:t>
      </w:r>
      <w:r w:rsidR="00575569" w:rsidRPr="0081200B">
        <w:rPr>
          <w:rFonts w:cs="Arial"/>
          <w:noProof/>
          <w:lang w:val="en-US"/>
        </w:rPr>
        <w:t>,</w:t>
      </w:r>
      <w:r w:rsidR="00575569">
        <w:rPr>
          <w:noProof/>
          <w:lang w:val="en-US"/>
        </w:rPr>
        <w:t>19</w:t>
      </w:r>
      <w:r w:rsidR="00575569" w:rsidRPr="0081200B">
        <w:rPr>
          <w:rFonts w:cs="Arial"/>
          <w:noProof/>
          <w:lang w:val="en-US"/>
        </w:rPr>
        <w:t>]</w:t>
      </w:r>
      <w:r w:rsidR="00112AF5">
        <w:rPr>
          <w:lang w:val="en-US"/>
        </w:rPr>
        <w:fldChar w:fldCharType="end"/>
      </w:r>
      <w:r w:rsidR="005C0C26">
        <w:rPr>
          <w:lang w:val="en-US"/>
        </w:rPr>
        <w:t xml:space="preserve"> </w:t>
      </w:r>
      <w:r w:rsidR="00423265">
        <w:rPr>
          <w:lang w:val="en-US"/>
        </w:rPr>
        <w:t xml:space="preserve">and </w:t>
      </w:r>
      <w:r w:rsidR="00B97AE1">
        <w:rPr>
          <w:lang w:val="en-US"/>
        </w:rPr>
        <w:t xml:space="preserve">with </w:t>
      </w:r>
      <w:r w:rsidR="00423265">
        <w:rPr>
          <w:lang w:val="en-US"/>
        </w:rPr>
        <w:t xml:space="preserve">specific histone </w:t>
      </w:r>
      <w:r w:rsidR="00423265">
        <w:rPr>
          <w:lang w:val="en-US"/>
        </w:rPr>
        <w:lastRenderedPageBreak/>
        <w:t xml:space="preserve">marks </w:t>
      </w:r>
      <w:r w:rsidR="00112AF5">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624B11">
        <w:rPr>
          <w:lang w:val="en-US"/>
        </w:rPr>
        <w:instrText xml:space="preserve"> ADDIN REFMGR.CITE </w:instrText>
      </w:r>
      <w:r w:rsidR="00112AF5">
        <w:rPr>
          <w:lang w:val="en-US"/>
        </w:rPr>
        <w:fldChar w:fldCharType="begin">
          <w:fldData xml:space="preserve">PFJlZm1hbj48Q2l0ZT48QXV0aG9yPlJha3lhbjwvQXV0aG9yPjxZZWFyPjIwMTA8L1llYXI+PFJl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13</w:t>
      </w:r>
      <w:r w:rsidR="00575569" w:rsidRPr="0081200B">
        <w:rPr>
          <w:rFonts w:cs="Arial"/>
          <w:noProof/>
          <w:lang w:val="en-US"/>
        </w:rPr>
        <w:t>,</w:t>
      </w:r>
      <w:r w:rsidR="00575569">
        <w:rPr>
          <w:noProof/>
          <w:lang w:val="en-US"/>
        </w:rPr>
        <w:t>20</w:t>
      </w:r>
      <w:r w:rsidR="00575569" w:rsidRPr="0081200B">
        <w:rPr>
          <w:rFonts w:cs="Arial"/>
          <w:noProof/>
          <w:lang w:val="en-US"/>
        </w:rPr>
        <w:t>]</w:t>
      </w:r>
      <w:r w:rsidR="00112AF5">
        <w:rPr>
          <w:lang w:val="en-US"/>
        </w:rPr>
        <w:fldChar w:fldCharType="end"/>
      </w:r>
      <w:r w:rsidR="00186F50" w:rsidRPr="00223242">
        <w:rPr>
          <w:lang w:val="en-US"/>
        </w:rPr>
        <w:t>.</w:t>
      </w:r>
      <w:r w:rsidR="005C0C26">
        <w:rPr>
          <w:lang w:val="en-US"/>
        </w:rPr>
        <w:t xml:space="preserve"> </w:t>
      </w:r>
      <w:r w:rsidR="00186F50" w:rsidRPr="00223242">
        <w:rPr>
          <w:lang w:val="en-US"/>
        </w:rPr>
        <w:t xml:space="preserve">However, it is unclear how </w:t>
      </w:r>
      <w:r w:rsidR="001832E5">
        <w:rPr>
          <w:lang w:val="en-US"/>
        </w:rPr>
        <w:t xml:space="preserve">these changes in </w:t>
      </w:r>
      <w:r w:rsidR="00186F50" w:rsidRPr="00223242">
        <w:rPr>
          <w:lang w:val="en-US"/>
        </w:rPr>
        <w:t xml:space="preserve">DNAm </w:t>
      </w:r>
      <w:r w:rsidR="001832E5">
        <w:rPr>
          <w:lang w:val="en-US"/>
        </w:rPr>
        <w:t>pattern</w:t>
      </w:r>
      <w:r w:rsidR="00B97AE1">
        <w:rPr>
          <w:lang w:val="en-US"/>
        </w:rPr>
        <w:t>s</w:t>
      </w:r>
      <w:r w:rsidR="009A0B5D">
        <w:rPr>
          <w:lang w:val="en-US"/>
        </w:rPr>
        <w:t xml:space="preserve"> </w:t>
      </w:r>
      <w:r w:rsidR="00186F50" w:rsidRPr="00223242">
        <w:rPr>
          <w:lang w:val="en-US"/>
        </w:rPr>
        <w:t xml:space="preserve">are </w:t>
      </w:r>
      <w:r w:rsidR="00186F50">
        <w:rPr>
          <w:lang w:val="en-US"/>
        </w:rPr>
        <w:t xml:space="preserve">governed and if they are functionally relevant. </w:t>
      </w:r>
    </w:p>
    <w:p w:rsidR="00C86809" w:rsidRDefault="00C86809" w:rsidP="00186F50">
      <w:pPr>
        <w:rPr>
          <w:lang w:val="en-US"/>
        </w:rPr>
      </w:pPr>
    </w:p>
    <w:p w:rsidR="00FF2A34" w:rsidRDefault="00A93AE3" w:rsidP="00DD1148">
      <w:pPr>
        <w:rPr>
          <w:lang w:val="en-US"/>
        </w:rPr>
      </w:pPr>
      <w:r>
        <w:rPr>
          <w:lang w:val="en-US"/>
        </w:rPr>
        <w:t>T</w:t>
      </w:r>
      <w:r w:rsidR="00186F50">
        <w:rPr>
          <w:lang w:val="en-US"/>
        </w:rPr>
        <w:t xml:space="preserve">wo </w:t>
      </w:r>
      <w:r w:rsidR="00B97AE1">
        <w:rPr>
          <w:lang w:val="en-US"/>
        </w:rPr>
        <w:t xml:space="preserve">non-exclusive </w:t>
      </w:r>
      <w:r w:rsidR="00186F50">
        <w:rPr>
          <w:lang w:val="en-US"/>
        </w:rPr>
        <w:t xml:space="preserve">mechanisms might </w:t>
      </w:r>
      <w:r w:rsidR="00DB0506">
        <w:rPr>
          <w:lang w:val="en-US"/>
        </w:rPr>
        <w:t>influence</w:t>
      </w:r>
      <w:r w:rsidR="00083C55">
        <w:rPr>
          <w:lang w:val="en-US"/>
        </w:rPr>
        <w:t xml:space="preserve"> </w:t>
      </w:r>
      <w:r w:rsidR="00202848">
        <w:rPr>
          <w:lang w:val="en-US"/>
        </w:rPr>
        <w:t xml:space="preserve">SA-DNAm </w:t>
      </w:r>
      <w:r w:rsidR="00186F50">
        <w:rPr>
          <w:lang w:val="en-US"/>
        </w:rPr>
        <w:t xml:space="preserve">changes: </w:t>
      </w:r>
      <w:r w:rsidR="00C86809">
        <w:rPr>
          <w:lang w:val="en-US"/>
        </w:rPr>
        <w:t xml:space="preserve">1) </w:t>
      </w:r>
      <w:r w:rsidR="00B97AE1">
        <w:rPr>
          <w:lang w:val="en-US"/>
        </w:rPr>
        <w:t xml:space="preserve">compatible with the perception of epigenetic drift </w:t>
      </w:r>
      <w:r w:rsidR="00112AF5">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b3JtSUQ+MTwvWlpfV29ya2Zvcm1JRD48L01ETD48L0NpdGU+PENpdGU+PEF1dGhvcj5UZXNjaGVu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21</w:t>
      </w:r>
      <w:r w:rsidR="00575569" w:rsidRPr="0081200B">
        <w:rPr>
          <w:rFonts w:cs="Arial"/>
          <w:noProof/>
          <w:lang w:val="en-US"/>
        </w:rPr>
        <w:t>,</w:t>
      </w:r>
      <w:r w:rsidR="00575569">
        <w:rPr>
          <w:noProof/>
          <w:lang w:val="en-US"/>
        </w:rPr>
        <w:t>22</w:t>
      </w:r>
      <w:r w:rsidR="00575569" w:rsidRPr="0081200B">
        <w:rPr>
          <w:rFonts w:cs="Arial"/>
          <w:noProof/>
          <w:lang w:val="en-US"/>
        </w:rPr>
        <w:t>]</w:t>
      </w:r>
      <w:r w:rsidR="00112AF5">
        <w:rPr>
          <w:lang w:val="en-US"/>
        </w:rPr>
        <w:fldChar w:fldCharType="end"/>
      </w:r>
      <w:r w:rsidR="00B97AE1">
        <w:rPr>
          <w:lang w:val="en-US"/>
        </w:rPr>
        <w:t xml:space="preserve">, </w:t>
      </w:r>
      <w:r w:rsidR="001832E5">
        <w:rPr>
          <w:lang w:val="en-US"/>
        </w:rPr>
        <w:t>they</w:t>
      </w:r>
      <w:r w:rsidR="003F6E71">
        <w:rPr>
          <w:lang w:val="en-US"/>
        </w:rPr>
        <w:t xml:space="preserve"> </w:t>
      </w:r>
      <w:r w:rsidR="000D08DF">
        <w:rPr>
          <w:lang w:val="en-US"/>
        </w:rPr>
        <w:t xml:space="preserve">might </w:t>
      </w:r>
      <w:r w:rsidR="00B97AE1">
        <w:rPr>
          <w:lang w:val="en-US"/>
        </w:rPr>
        <w:t>result from</w:t>
      </w:r>
      <w:r w:rsidR="00353B0E">
        <w:rPr>
          <w:lang w:val="en-US"/>
        </w:rPr>
        <w:t xml:space="preserve"> </w:t>
      </w:r>
      <w:r w:rsidR="00C86809">
        <w:rPr>
          <w:lang w:val="en-US"/>
        </w:rPr>
        <w:t xml:space="preserve">loss of control </w:t>
      </w:r>
      <w:r w:rsidR="000D08DF">
        <w:rPr>
          <w:lang w:val="en-US"/>
        </w:rPr>
        <w:t>at circumscribed genomic regions</w:t>
      </w:r>
      <w:r w:rsidR="004F470E">
        <w:rPr>
          <w:lang w:val="en-US"/>
        </w:rPr>
        <w:t xml:space="preserve"> </w:t>
      </w:r>
      <w:r w:rsidR="00C86809">
        <w:rPr>
          <w:lang w:val="en-US"/>
        </w:rPr>
        <w:t>or</w:t>
      </w:r>
      <w:r w:rsidR="00E72FD9">
        <w:rPr>
          <w:lang w:val="en-US"/>
        </w:rPr>
        <w:t xml:space="preserve"> </w:t>
      </w:r>
      <w:r w:rsidR="00C86809">
        <w:rPr>
          <w:lang w:val="en-US"/>
        </w:rPr>
        <w:t>2</w:t>
      </w:r>
      <w:r w:rsidR="00186F50">
        <w:rPr>
          <w:lang w:val="en-US"/>
        </w:rPr>
        <w:t xml:space="preserve">) </w:t>
      </w:r>
      <w:r w:rsidR="000D08DF">
        <w:rPr>
          <w:lang w:val="en-US"/>
        </w:rPr>
        <w:t>DNAm changes are</w:t>
      </w:r>
      <w:r w:rsidR="00186F50">
        <w:rPr>
          <w:lang w:val="en-US"/>
        </w:rPr>
        <w:t xml:space="preserve"> directly controlled</w:t>
      </w:r>
      <w:r w:rsidR="004B3A02">
        <w:rPr>
          <w:lang w:val="en-US"/>
        </w:rPr>
        <w:t xml:space="preserve"> by regulated</w:t>
      </w:r>
      <w:r w:rsidR="009F75AA">
        <w:rPr>
          <w:lang w:val="en-US"/>
        </w:rPr>
        <w:t xml:space="preserve"> </w:t>
      </w:r>
      <w:r w:rsidR="004B3A02">
        <w:rPr>
          <w:lang w:val="en-US"/>
        </w:rPr>
        <w:t xml:space="preserve">protein complexes </w:t>
      </w:r>
      <w:r w:rsidR="00A728AC">
        <w:rPr>
          <w:lang w:val="en-US"/>
        </w:rPr>
        <w:t xml:space="preserve">(e.g. DNA-methyltransferases) </w:t>
      </w:r>
      <w:r w:rsidR="004B3A02">
        <w:rPr>
          <w:lang w:val="en-US"/>
        </w:rPr>
        <w:t>targeting specific regions in the genome.</w:t>
      </w:r>
      <w:r w:rsidR="009F75AA">
        <w:rPr>
          <w:lang w:val="en-US"/>
        </w:rPr>
        <w:t xml:space="preserve"> </w:t>
      </w:r>
      <w:r w:rsidR="00021AFA">
        <w:rPr>
          <w:lang w:val="en-US"/>
        </w:rPr>
        <w:t xml:space="preserve">In this study, we </w:t>
      </w:r>
      <w:r w:rsidR="004B3A02">
        <w:rPr>
          <w:lang w:val="en-US"/>
        </w:rPr>
        <w:t xml:space="preserve">characterized nuclear </w:t>
      </w:r>
      <w:r w:rsidR="00DF2076">
        <w:rPr>
          <w:lang w:val="en-US"/>
        </w:rPr>
        <w:t>changes</w:t>
      </w:r>
      <w:r w:rsidR="004C3827">
        <w:rPr>
          <w:lang w:val="en-US"/>
        </w:rPr>
        <w:t xml:space="preserve"> </w:t>
      </w:r>
      <w:r w:rsidR="00DB0506">
        <w:rPr>
          <w:lang w:val="en-US"/>
        </w:rPr>
        <w:t>during long-term culture</w:t>
      </w:r>
      <w:r w:rsidR="004B3A02">
        <w:rPr>
          <w:lang w:val="en-US"/>
        </w:rPr>
        <w:t xml:space="preserve"> of human fibroblasts </w:t>
      </w:r>
      <w:r w:rsidR="00A728AC">
        <w:rPr>
          <w:lang w:val="en-US"/>
        </w:rPr>
        <w:t xml:space="preserve">and </w:t>
      </w:r>
      <w:r w:rsidR="00026FE7">
        <w:rPr>
          <w:lang w:val="en-US"/>
        </w:rPr>
        <w:t>MSCs</w:t>
      </w:r>
      <w:r w:rsidR="00102B97">
        <w:rPr>
          <w:lang w:val="en-US"/>
        </w:rPr>
        <w:t xml:space="preserve"> </w:t>
      </w:r>
      <w:r w:rsidR="00FF2A34">
        <w:rPr>
          <w:lang w:val="en-US"/>
        </w:rPr>
        <w:t xml:space="preserve">with particular focus on </w:t>
      </w:r>
      <w:r w:rsidR="004B3A02">
        <w:rPr>
          <w:lang w:val="en-US"/>
        </w:rPr>
        <w:t xml:space="preserve">changes in nuclear morphology, </w:t>
      </w:r>
      <w:r w:rsidR="00FF2A34">
        <w:rPr>
          <w:lang w:val="en-US"/>
        </w:rPr>
        <w:t>telomere distribution</w:t>
      </w:r>
      <w:r w:rsidR="00B53B6E">
        <w:rPr>
          <w:lang w:val="en-US"/>
        </w:rPr>
        <w:t xml:space="preserve">, DNAm and gene expression </w:t>
      </w:r>
      <w:r w:rsidR="00A728AC">
        <w:rPr>
          <w:lang w:val="en-US"/>
        </w:rPr>
        <w:t xml:space="preserve">changes </w:t>
      </w:r>
      <w:r w:rsidR="00B53B6E">
        <w:rPr>
          <w:lang w:val="en-US"/>
        </w:rPr>
        <w:t>to gain further insight in the underlying process</w:t>
      </w:r>
      <w:r w:rsidR="00B747F6">
        <w:rPr>
          <w:lang w:val="en-US"/>
        </w:rPr>
        <w:t>es</w:t>
      </w:r>
      <w:r w:rsidR="007A40FA">
        <w:rPr>
          <w:lang w:val="en-US"/>
        </w:rPr>
        <w:t xml:space="preserve"> of senescence</w:t>
      </w:r>
      <w:r w:rsidR="00EA031C">
        <w:rPr>
          <w:lang w:val="en-US"/>
        </w:rPr>
        <w:t>.</w:t>
      </w:r>
    </w:p>
    <w:p w:rsidR="00E45E74" w:rsidRPr="008A7EAD" w:rsidRDefault="00421895" w:rsidP="00DD1148">
      <w:pPr>
        <w:rPr>
          <w:lang w:val="en-US"/>
        </w:rPr>
      </w:pPr>
      <w:r w:rsidRPr="008A7EAD">
        <w:rPr>
          <w:lang w:val="en-US"/>
        </w:rPr>
        <w:tab/>
      </w:r>
    </w:p>
    <w:p w:rsidR="00E45E74" w:rsidRDefault="005722A6" w:rsidP="00421895">
      <w:pPr>
        <w:pStyle w:val="Ttulo1"/>
        <w:rPr>
          <w:rFonts w:eastAsia="Arial"/>
          <w:lang w:val="en-US"/>
        </w:rPr>
      </w:pPr>
      <w:r w:rsidRPr="00F102BA">
        <w:rPr>
          <w:rFonts w:eastAsia="Arial"/>
          <w:sz w:val="32"/>
          <w:lang w:val="en-US"/>
        </w:rPr>
        <w:t>Results</w:t>
      </w:r>
    </w:p>
    <w:p w:rsidR="00FB3F57" w:rsidRDefault="00BF5177" w:rsidP="00FB3F57">
      <w:pPr>
        <w:pStyle w:val="Ttulo2"/>
      </w:pPr>
      <w:r>
        <w:t>T</w:t>
      </w:r>
      <w:r w:rsidR="00FC69FF">
        <w:t xml:space="preserve">elomeres </w:t>
      </w:r>
      <w:r w:rsidR="00D846DE">
        <w:t>shift to</w:t>
      </w:r>
      <w:r w:rsidR="00FB3F57">
        <w:t xml:space="preserve"> the nuclear center</w:t>
      </w:r>
      <w:r w:rsidR="001B3B2A">
        <w:t xml:space="preserve"> during expansion in culture</w:t>
      </w:r>
    </w:p>
    <w:p w:rsidR="00576DAB" w:rsidRDefault="00FC69FF" w:rsidP="00B617D3">
      <w:r w:rsidRPr="00B617D3">
        <w:rPr>
          <w:color w:val="000000" w:themeColor="text1"/>
          <w:lang w:val="en-US"/>
        </w:rPr>
        <w:t>Nuclei and telomeres were analyzed in human dermal fibroblasts at early (P3</w:t>
      </w:r>
      <w:r w:rsidR="00EA65D6" w:rsidRPr="00B617D3">
        <w:rPr>
          <w:color w:val="000000" w:themeColor="text1"/>
          <w:lang w:val="en-US"/>
        </w:rPr>
        <w:t xml:space="preserve"> to P</w:t>
      </w:r>
      <w:r w:rsidRPr="00B617D3">
        <w:rPr>
          <w:color w:val="000000" w:themeColor="text1"/>
          <w:lang w:val="en-US"/>
        </w:rPr>
        <w:t>5) and corresponding late passages (P21</w:t>
      </w:r>
      <w:r w:rsidR="00EA65D6" w:rsidRPr="00B617D3">
        <w:rPr>
          <w:color w:val="000000" w:themeColor="text1"/>
          <w:lang w:val="en-US"/>
        </w:rPr>
        <w:t xml:space="preserve"> to P</w:t>
      </w:r>
      <w:r w:rsidRPr="00B617D3">
        <w:rPr>
          <w:color w:val="000000" w:themeColor="text1"/>
          <w:lang w:val="en-US"/>
        </w:rPr>
        <w:t>40)</w:t>
      </w:r>
      <w:r w:rsidR="008D2DC8" w:rsidRPr="00B617D3">
        <w:rPr>
          <w:color w:val="000000" w:themeColor="text1"/>
          <w:lang w:val="en-US"/>
        </w:rPr>
        <w:t xml:space="preserve"> </w:t>
      </w:r>
      <w:r w:rsidR="00026FE7" w:rsidRPr="00B617D3">
        <w:rPr>
          <w:color w:val="000000" w:themeColor="text1"/>
          <w:lang w:val="en-US"/>
        </w:rPr>
        <w:t>with regard to</w:t>
      </w:r>
      <w:r w:rsidR="0002421F" w:rsidRPr="00B617D3">
        <w:rPr>
          <w:color w:val="000000" w:themeColor="text1"/>
          <w:lang w:val="en-US"/>
        </w:rPr>
        <w:t xml:space="preserve"> </w:t>
      </w:r>
      <w:r w:rsidR="009571C3" w:rsidRPr="00B617D3">
        <w:rPr>
          <w:color w:val="000000" w:themeColor="text1"/>
          <w:lang w:val="en-US"/>
        </w:rPr>
        <w:t xml:space="preserve">nuclear area and </w:t>
      </w:r>
      <w:r w:rsidR="00026FE7" w:rsidRPr="00B617D3">
        <w:rPr>
          <w:color w:val="000000" w:themeColor="text1"/>
          <w:lang w:val="en-US"/>
        </w:rPr>
        <w:t>by</w:t>
      </w:r>
      <w:r w:rsidR="00EA65D6" w:rsidRPr="00B617D3">
        <w:rPr>
          <w:color w:val="000000" w:themeColor="text1"/>
          <w:lang w:val="en-US"/>
        </w:rPr>
        <w:t xml:space="preserve"> quantitative fluorescent </w:t>
      </w:r>
      <w:r w:rsidR="00EA65D6" w:rsidRPr="00B617D3">
        <w:rPr>
          <w:i/>
          <w:color w:val="000000" w:themeColor="text1"/>
          <w:lang w:val="en-US"/>
        </w:rPr>
        <w:t>in situ</w:t>
      </w:r>
      <w:r w:rsidR="00EA65D6" w:rsidRPr="00B617D3">
        <w:rPr>
          <w:color w:val="000000" w:themeColor="text1"/>
          <w:lang w:val="en-US"/>
        </w:rPr>
        <w:t xml:space="preserve"> hybridization (</w:t>
      </w:r>
      <w:r w:rsidR="00FB3F57" w:rsidRPr="00B617D3">
        <w:rPr>
          <w:color w:val="000000" w:themeColor="text1"/>
          <w:lang w:val="en-US"/>
        </w:rPr>
        <w:t>Q-Fish</w:t>
      </w:r>
      <w:r w:rsidR="00EA65D6" w:rsidRPr="00B617D3">
        <w:rPr>
          <w:color w:val="000000" w:themeColor="text1"/>
          <w:lang w:val="en-US"/>
        </w:rPr>
        <w:t>)</w:t>
      </w:r>
      <w:r w:rsidR="00A366F9" w:rsidRPr="00B617D3">
        <w:rPr>
          <w:color w:val="000000" w:themeColor="text1"/>
          <w:lang w:val="en-US"/>
        </w:rPr>
        <w:t xml:space="preserve"> with</w:t>
      </w:r>
      <w:r w:rsidR="009571C3" w:rsidRPr="00B617D3">
        <w:rPr>
          <w:color w:val="000000" w:themeColor="text1"/>
          <w:lang w:val="en-US"/>
        </w:rPr>
        <w:t xml:space="preserve"> telomere repeat</w:t>
      </w:r>
      <w:r w:rsidR="00A366F9" w:rsidRPr="00B617D3">
        <w:rPr>
          <w:color w:val="000000" w:themeColor="text1"/>
          <w:lang w:val="en-US"/>
        </w:rPr>
        <w:t xml:space="preserve"> probes</w:t>
      </w:r>
      <w:r w:rsidR="008D2DC8" w:rsidRPr="00B617D3">
        <w:rPr>
          <w:color w:val="000000" w:themeColor="text1"/>
          <w:lang w:val="en-US"/>
        </w:rPr>
        <w:t xml:space="preserve"> </w:t>
      </w:r>
      <w:r w:rsidR="0057721C" w:rsidRPr="00B617D3">
        <w:rPr>
          <w:color w:val="000000" w:themeColor="text1"/>
          <w:lang w:val="en-US"/>
        </w:rPr>
        <w:t>(Figure 1A,B)</w:t>
      </w:r>
      <w:r w:rsidR="00FB3F57" w:rsidRPr="00B617D3">
        <w:rPr>
          <w:color w:val="000000" w:themeColor="text1"/>
          <w:lang w:val="en-US"/>
        </w:rPr>
        <w:t xml:space="preserve">. </w:t>
      </w:r>
      <w:r w:rsidRPr="00B617D3">
        <w:rPr>
          <w:color w:val="000000" w:themeColor="text1"/>
          <w:lang w:val="en-US"/>
        </w:rPr>
        <w:t xml:space="preserve">Overall, nuclear size increased significantly during culture expansion (p &lt; 0.0001; </w:t>
      </w:r>
      <w:r w:rsidR="00026FE7" w:rsidRPr="00B617D3">
        <w:rPr>
          <w:color w:val="000000" w:themeColor="text1"/>
          <w:lang w:val="en-US"/>
        </w:rPr>
        <w:t>t</w:t>
      </w:r>
      <w:r w:rsidRPr="00B617D3">
        <w:rPr>
          <w:color w:val="000000" w:themeColor="text1"/>
          <w:lang w:val="en-US"/>
        </w:rPr>
        <w:t>-test</w:t>
      </w:r>
      <w:r w:rsidR="0057721C" w:rsidRPr="00B617D3">
        <w:rPr>
          <w:color w:val="000000" w:themeColor="text1"/>
          <w:lang w:val="en-US"/>
        </w:rPr>
        <w:t>; Figure 1C</w:t>
      </w:r>
      <w:r w:rsidRPr="00B617D3">
        <w:rPr>
          <w:color w:val="000000" w:themeColor="text1"/>
          <w:lang w:val="en-US"/>
        </w:rPr>
        <w:t>)</w:t>
      </w:r>
      <w:r w:rsidR="00B6328D" w:rsidRPr="00B617D3">
        <w:rPr>
          <w:color w:val="000000" w:themeColor="text1"/>
          <w:lang w:val="en-US"/>
        </w:rPr>
        <w:t>,</w:t>
      </w:r>
      <w:r w:rsidR="008D2DC8" w:rsidRPr="00B617D3">
        <w:rPr>
          <w:color w:val="000000" w:themeColor="text1"/>
          <w:lang w:val="en-US"/>
        </w:rPr>
        <w:t xml:space="preserve"> </w:t>
      </w:r>
      <w:r w:rsidR="004F58E8" w:rsidRPr="00B617D3">
        <w:rPr>
          <w:color w:val="000000" w:themeColor="text1"/>
          <w:lang w:val="en-US"/>
        </w:rPr>
        <w:t xml:space="preserve">whereas the thickness remained relatively constant (5 – 7 µm in z-stacks). Furthermore, </w:t>
      </w:r>
      <w:r w:rsidR="00FB15BF" w:rsidRPr="00B617D3">
        <w:rPr>
          <w:color w:val="000000" w:themeColor="text1"/>
          <w:lang w:val="en-US"/>
        </w:rPr>
        <w:t xml:space="preserve">nuclei acquired </w:t>
      </w:r>
      <w:r w:rsidR="00BC3EEA" w:rsidRPr="00B617D3">
        <w:rPr>
          <w:color w:val="000000" w:themeColor="text1"/>
          <w:lang w:val="en-US"/>
        </w:rPr>
        <w:t xml:space="preserve">an </w:t>
      </w:r>
      <w:r w:rsidR="00FB15BF" w:rsidRPr="00B617D3">
        <w:rPr>
          <w:color w:val="000000" w:themeColor="text1"/>
          <w:lang w:val="en-US"/>
        </w:rPr>
        <w:t>elongated morphology</w:t>
      </w:r>
      <w:r w:rsidR="004F58E8" w:rsidRPr="00B617D3">
        <w:rPr>
          <w:color w:val="000000" w:themeColor="text1"/>
          <w:lang w:val="en-US"/>
        </w:rPr>
        <w:t xml:space="preserve"> (</w:t>
      </w:r>
      <w:r w:rsidR="009E3A50" w:rsidRPr="00B617D3">
        <w:rPr>
          <w:color w:val="000000" w:themeColor="text1"/>
          <w:lang w:val="en-US"/>
        </w:rPr>
        <w:t>Figure 1D</w:t>
      </w:r>
      <w:r w:rsidR="004F58E8" w:rsidRPr="00B617D3">
        <w:rPr>
          <w:color w:val="000000" w:themeColor="text1"/>
          <w:lang w:val="en-US"/>
        </w:rPr>
        <w:t>)</w:t>
      </w:r>
      <w:r w:rsidRPr="00B617D3">
        <w:rPr>
          <w:color w:val="000000" w:themeColor="text1"/>
          <w:lang w:val="en-US"/>
        </w:rPr>
        <w:t>.</w:t>
      </w:r>
      <w:r w:rsidR="008D2DC8" w:rsidRPr="00B617D3">
        <w:rPr>
          <w:color w:val="000000" w:themeColor="text1"/>
          <w:lang w:val="en-US"/>
        </w:rPr>
        <w:t xml:space="preserve"> </w:t>
      </w:r>
      <w:r w:rsidR="00BC3EEA" w:rsidRPr="00B617D3">
        <w:rPr>
          <w:color w:val="000000" w:themeColor="text1"/>
          <w:lang w:val="en-US"/>
        </w:rPr>
        <w:t>As anticipated</w:t>
      </w:r>
      <w:r w:rsidR="007D5D0A" w:rsidRPr="00B617D3">
        <w:rPr>
          <w:color w:val="000000" w:themeColor="text1"/>
          <w:lang w:val="en-US"/>
        </w:rPr>
        <w:t>,</w:t>
      </w:r>
      <w:r w:rsidR="0057721C" w:rsidRPr="00B617D3">
        <w:rPr>
          <w:color w:val="000000" w:themeColor="text1"/>
          <w:lang w:val="en-US"/>
        </w:rPr>
        <w:t xml:space="preserve"> telomere length decreased at later passages (p &lt; 0.0001; Figure 1</w:t>
      </w:r>
      <w:r w:rsidR="009E3A50" w:rsidRPr="00B617D3">
        <w:rPr>
          <w:color w:val="000000" w:themeColor="text1"/>
          <w:lang w:val="en-US"/>
        </w:rPr>
        <w:t>E</w:t>
      </w:r>
      <w:r w:rsidR="0057721C" w:rsidRPr="00B617D3">
        <w:rPr>
          <w:color w:val="000000" w:themeColor="text1"/>
          <w:lang w:val="en-US"/>
        </w:rPr>
        <w:t xml:space="preserve">). </w:t>
      </w:r>
      <w:r w:rsidR="00EA65D6" w:rsidRPr="00B617D3">
        <w:rPr>
          <w:color w:val="000000" w:themeColor="text1"/>
          <w:lang w:val="en-US"/>
        </w:rPr>
        <w:t>Localization</w:t>
      </w:r>
      <w:r w:rsidR="0057721C" w:rsidRPr="00B617D3">
        <w:rPr>
          <w:color w:val="000000" w:themeColor="text1"/>
          <w:lang w:val="en-US"/>
        </w:rPr>
        <w:t xml:space="preserve"> of telomeres </w:t>
      </w:r>
      <w:r w:rsidR="00D846DE" w:rsidRPr="00B617D3">
        <w:rPr>
          <w:color w:val="000000" w:themeColor="text1"/>
          <w:lang w:val="en-US"/>
        </w:rPr>
        <w:t xml:space="preserve">within the nucleus </w:t>
      </w:r>
      <w:r w:rsidR="00EA65D6" w:rsidRPr="00B617D3">
        <w:rPr>
          <w:color w:val="000000" w:themeColor="text1"/>
          <w:lang w:val="en-US"/>
        </w:rPr>
        <w:t xml:space="preserve">was </w:t>
      </w:r>
      <w:r w:rsidR="00F56159" w:rsidRPr="00B617D3">
        <w:rPr>
          <w:color w:val="000000" w:themeColor="text1"/>
          <w:lang w:val="en-US"/>
        </w:rPr>
        <w:t>segmented into</w:t>
      </w:r>
      <w:r w:rsidR="008D2DC8" w:rsidRPr="00B617D3">
        <w:rPr>
          <w:color w:val="000000" w:themeColor="text1"/>
          <w:lang w:val="en-US"/>
        </w:rPr>
        <w:t xml:space="preserve"> </w:t>
      </w:r>
      <w:r w:rsidR="00BC3EEA" w:rsidRPr="00B617D3">
        <w:rPr>
          <w:color w:val="000000" w:themeColor="text1"/>
          <w:lang w:val="en-US"/>
        </w:rPr>
        <w:t>either the</w:t>
      </w:r>
      <w:r w:rsidR="0057721C" w:rsidRPr="00B617D3">
        <w:rPr>
          <w:color w:val="000000" w:themeColor="text1"/>
          <w:lang w:val="en-US"/>
        </w:rPr>
        <w:t xml:space="preserve"> peripheral region, middle</w:t>
      </w:r>
      <w:r w:rsidR="00EA65D6" w:rsidRPr="00B617D3">
        <w:rPr>
          <w:color w:val="000000" w:themeColor="text1"/>
          <w:lang w:val="en-US"/>
        </w:rPr>
        <w:t xml:space="preserve"> region</w:t>
      </w:r>
      <w:r w:rsidR="0085476B" w:rsidRPr="00B617D3">
        <w:rPr>
          <w:color w:val="000000" w:themeColor="text1"/>
          <w:lang w:val="en-US"/>
        </w:rPr>
        <w:t>,</w:t>
      </w:r>
      <w:r w:rsidR="00BC3EEA" w:rsidRPr="00B617D3">
        <w:rPr>
          <w:color w:val="000000" w:themeColor="text1"/>
          <w:lang w:val="en-US"/>
        </w:rPr>
        <w:t xml:space="preserve"> or</w:t>
      </w:r>
      <w:r w:rsidR="008D2DC8" w:rsidRPr="00B617D3">
        <w:rPr>
          <w:color w:val="000000" w:themeColor="text1"/>
          <w:lang w:val="en-US"/>
        </w:rPr>
        <w:t xml:space="preserve"> </w:t>
      </w:r>
      <w:r w:rsidR="0057721C" w:rsidRPr="00B617D3">
        <w:rPr>
          <w:color w:val="000000" w:themeColor="text1"/>
          <w:lang w:val="en-US"/>
        </w:rPr>
        <w:t>central region</w:t>
      </w:r>
      <w:r w:rsidR="00B6328D" w:rsidRPr="00B617D3">
        <w:rPr>
          <w:color w:val="000000" w:themeColor="text1"/>
          <w:lang w:val="en-US"/>
        </w:rPr>
        <w:t xml:space="preserve"> </w:t>
      </w:r>
      <w:r w:rsidR="00112AF5" w:rsidRPr="00B617D3">
        <w:rPr>
          <w:color w:val="000000" w:themeColor="text1"/>
          <w:lang w:val="en-US"/>
        </w:rPr>
        <w:fldChar w:fldCharType="begin"/>
      </w:r>
      <w:r w:rsidR="00624B11">
        <w:rPr>
          <w:color w:val="000000" w:themeColor="text1"/>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23</w:t>
      </w:r>
      <w:r w:rsidR="00575569" w:rsidRPr="00B617D3">
        <w:rPr>
          <w:rFonts w:cs="Arial"/>
          <w:noProof/>
          <w:color w:val="000000" w:themeColor="text1"/>
          <w:lang w:val="en-US"/>
        </w:rPr>
        <w:t>]</w:t>
      </w:r>
      <w:r w:rsidR="00112AF5" w:rsidRPr="00B617D3">
        <w:rPr>
          <w:color w:val="000000" w:themeColor="text1"/>
          <w:lang w:val="en-US"/>
        </w:rPr>
        <w:fldChar w:fldCharType="end"/>
      </w:r>
      <w:r w:rsidR="0057721C" w:rsidRPr="00B617D3">
        <w:rPr>
          <w:color w:val="000000" w:themeColor="text1"/>
          <w:lang w:val="en-US"/>
        </w:rPr>
        <w:t>. In early passages</w:t>
      </w:r>
      <w:r w:rsidR="00BC3EEA" w:rsidRPr="00B617D3">
        <w:rPr>
          <w:color w:val="000000" w:themeColor="text1"/>
          <w:lang w:val="en-US"/>
        </w:rPr>
        <w:t>,</w:t>
      </w:r>
      <w:r w:rsidR="0057721C" w:rsidRPr="00B617D3">
        <w:rPr>
          <w:color w:val="000000" w:themeColor="text1"/>
          <w:lang w:val="en-US"/>
        </w:rPr>
        <w:t xml:space="preserve"> telomeres were </w:t>
      </w:r>
      <w:r w:rsidR="00BC3EEA" w:rsidRPr="00B617D3">
        <w:rPr>
          <w:color w:val="000000" w:themeColor="text1"/>
          <w:lang w:val="en-US"/>
        </w:rPr>
        <w:t xml:space="preserve">predominately </w:t>
      </w:r>
      <w:r w:rsidR="0057721C" w:rsidRPr="00B617D3">
        <w:rPr>
          <w:color w:val="000000" w:themeColor="text1"/>
          <w:lang w:val="en-US"/>
        </w:rPr>
        <w:t xml:space="preserve">localized </w:t>
      </w:r>
      <w:r w:rsidR="00BC3EEA" w:rsidRPr="00B617D3">
        <w:rPr>
          <w:color w:val="000000" w:themeColor="text1"/>
          <w:lang w:val="en-US"/>
        </w:rPr>
        <w:t>at</w:t>
      </w:r>
      <w:r w:rsidR="008D2DC8" w:rsidRPr="00B617D3">
        <w:rPr>
          <w:color w:val="000000" w:themeColor="text1"/>
          <w:lang w:val="en-US"/>
        </w:rPr>
        <w:t xml:space="preserve"> </w:t>
      </w:r>
      <w:r w:rsidR="00D26FFE" w:rsidRPr="00B617D3">
        <w:rPr>
          <w:color w:val="000000" w:themeColor="text1"/>
          <w:lang w:val="en-US"/>
        </w:rPr>
        <w:t>border</w:t>
      </w:r>
      <w:r w:rsidR="008D2DC8" w:rsidRPr="00B617D3">
        <w:rPr>
          <w:color w:val="000000" w:themeColor="text1"/>
          <w:lang w:val="en-US"/>
        </w:rPr>
        <w:t xml:space="preserve"> </w:t>
      </w:r>
      <w:r w:rsidR="0057721C" w:rsidRPr="00B617D3">
        <w:rPr>
          <w:color w:val="000000" w:themeColor="text1"/>
          <w:lang w:val="en-US"/>
        </w:rPr>
        <w:t xml:space="preserve">regions </w:t>
      </w:r>
      <w:r w:rsidR="00D42403" w:rsidRPr="00B617D3">
        <w:rPr>
          <w:color w:val="000000" w:themeColor="text1"/>
          <w:lang w:val="en-US"/>
        </w:rPr>
        <w:t>close to the nuclear lamina</w:t>
      </w:r>
      <w:r w:rsidR="002C57A5" w:rsidRPr="00B617D3">
        <w:rPr>
          <w:color w:val="000000" w:themeColor="text1"/>
          <w:lang w:val="en-US"/>
        </w:rPr>
        <w:t xml:space="preserve"> while</w:t>
      </w:r>
      <w:r w:rsidR="0027573C" w:rsidRPr="00B617D3">
        <w:rPr>
          <w:color w:val="000000" w:themeColor="text1"/>
          <w:lang w:val="en-US"/>
        </w:rPr>
        <w:t xml:space="preserve"> </w:t>
      </w:r>
      <w:r w:rsidR="00EA65D6" w:rsidRPr="00B617D3">
        <w:rPr>
          <w:color w:val="000000" w:themeColor="text1"/>
          <w:lang w:val="en-US"/>
        </w:rPr>
        <w:t xml:space="preserve">they </w:t>
      </w:r>
      <w:r w:rsidR="00B60F45" w:rsidRPr="00B617D3">
        <w:rPr>
          <w:color w:val="000000" w:themeColor="text1"/>
          <w:lang w:val="en-US"/>
        </w:rPr>
        <w:t>appear</w:t>
      </w:r>
      <w:r w:rsidR="0061402D" w:rsidRPr="00B617D3">
        <w:rPr>
          <w:color w:val="000000" w:themeColor="text1"/>
          <w:lang w:val="en-US"/>
        </w:rPr>
        <w:t>ed</w:t>
      </w:r>
      <w:r w:rsidR="00B60F45" w:rsidRPr="00B617D3">
        <w:rPr>
          <w:color w:val="000000" w:themeColor="text1"/>
          <w:lang w:val="en-US"/>
        </w:rPr>
        <w:t xml:space="preserve"> to be </w:t>
      </w:r>
      <w:r w:rsidR="0057721C" w:rsidRPr="00B617D3">
        <w:rPr>
          <w:color w:val="000000" w:themeColor="text1"/>
          <w:lang w:val="en-US"/>
        </w:rPr>
        <w:t xml:space="preserve">redistributed to </w:t>
      </w:r>
      <w:r w:rsidR="00D42403" w:rsidRPr="00B617D3">
        <w:rPr>
          <w:color w:val="000000" w:themeColor="text1"/>
          <w:lang w:val="en-US"/>
        </w:rPr>
        <w:t>the nuclear center</w:t>
      </w:r>
      <w:r w:rsidR="0057721C" w:rsidRPr="00B617D3">
        <w:rPr>
          <w:color w:val="000000" w:themeColor="text1"/>
          <w:lang w:val="en-US"/>
        </w:rPr>
        <w:t xml:space="preserve"> at later passages (Figure 1</w:t>
      </w:r>
      <w:r w:rsidR="009E3A50" w:rsidRPr="00B617D3">
        <w:rPr>
          <w:color w:val="000000" w:themeColor="text1"/>
          <w:lang w:val="en-US"/>
        </w:rPr>
        <w:t>F</w:t>
      </w:r>
      <w:r w:rsidR="0057721C" w:rsidRPr="00B617D3">
        <w:rPr>
          <w:color w:val="000000" w:themeColor="text1"/>
          <w:lang w:val="en-US"/>
        </w:rPr>
        <w:t xml:space="preserve">). </w:t>
      </w:r>
      <w:r w:rsidR="00D26FFE" w:rsidRPr="00B617D3">
        <w:rPr>
          <w:color w:val="000000" w:themeColor="text1"/>
          <w:lang w:val="en-US"/>
        </w:rPr>
        <w:t>C</w:t>
      </w:r>
      <w:r w:rsidR="00FB15BF" w:rsidRPr="00B617D3">
        <w:rPr>
          <w:color w:val="000000" w:themeColor="text1"/>
          <w:lang w:val="en-US"/>
        </w:rPr>
        <w:t xml:space="preserve">hanges </w:t>
      </w:r>
      <w:r w:rsidR="00D26FFE" w:rsidRPr="00B617D3">
        <w:rPr>
          <w:color w:val="000000" w:themeColor="text1"/>
          <w:lang w:val="en-US"/>
        </w:rPr>
        <w:t>in</w:t>
      </w:r>
      <w:r w:rsidR="00FB15BF" w:rsidRPr="00B617D3">
        <w:rPr>
          <w:color w:val="000000" w:themeColor="text1"/>
          <w:lang w:val="en-US"/>
        </w:rPr>
        <w:t xml:space="preserve"> nuclear size, morphology and localization of telomeres reflect chromosomal reorganization during </w:t>
      </w:r>
      <w:r w:rsidR="00FB15BF" w:rsidRPr="00B617D3">
        <w:rPr>
          <w:i/>
          <w:color w:val="000000" w:themeColor="text1"/>
          <w:lang w:val="en-US"/>
        </w:rPr>
        <w:t xml:space="preserve">in vitro </w:t>
      </w:r>
      <w:r w:rsidR="00FB15BF" w:rsidRPr="00B617D3">
        <w:rPr>
          <w:color w:val="000000" w:themeColor="text1"/>
          <w:lang w:val="en-US"/>
        </w:rPr>
        <w:t>culture expansion.</w:t>
      </w:r>
    </w:p>
    <w:p w:rsidR="00E45E74" w:rsidRPr="00B617D3" w:rsidRDefault="00D846DE" w:rsidP="009C605A">
      <w:pPr>
        <w:pStyle w:val="Ttulo2"/>
        <w:rPr>
          <w:color w:val="000000" w:themeColor="text1"/>
        </w:rPr>
      </w:pPr>
      <w:r w:rsidRPr="00B617D3">
        <w:rPr>
          <w:color w:val="000000" w:themeColor="text1"/>
        </w:rPr>
        <w:lastRenderedPageBreak/>
        <w:t>Analysis of s</w:t>
      </w:r>
      <w:r w:rsidR="006A6EDC" w:rsidRPr="00B617D3">
        <w:rPr>
          <w:color w:val="000000" w:themeColor="text1"/>
        </w:rPr>
        <w:t>enescence-associated DNA</w:t>
      </w:r>
      <w:r w:rsidRPr="00B617D3">
        <w:rPr>
          <w:color w:val="000000" w:themeColor="text1"/>
        </w:rPr>
        <w:t xml:space="preserve"> methylation</w:t>
      </w:r>
    </w:p>
    <w:p w:rsidR="00DF2076" w:rsidRPr="00B617D3" w:rsidRDefault="00DB0506" w:rsidP="001150DB">
      <w:pPr>
        <w:rPr>
          <w:color w:val="000000" w:themeColor="text1"/>
          <w:lang w:val="en-US"/>
        </w:rPr>
      </w:pPr>
      <w:r w:rsidRPr="00B617D3">
        <w:rPr>
          <w:color w:val="000000" w:themeColor="text1"/>
          <w:lang w:val="en-US"/>
        </w:rPr>
        <w:t xml:space="preserve">DNA methylation patterns were measured in two fibroblast preparations at early (P3 or P5) and late passage (P30 or P33). </w:t>
      </w:r>
      <w:r w:rsidR="00DE154D" w:rsidRPr="00B617D3">
        <w:rPr>
          <w:color w:val="000000" w:themeColor="text1"/>
          <w:lang w:val="en-US"/>
        </w:rPr>
        <w:t xml:space="preserve">To this end, we </w:t>
      </w:r>
      <w:r w:rsidRPr="00B617D3">
        <w:rPr>
          <w:color w:val="000000" w:themeColor="text1"/>
          <w:lang w:val="en-US"/>
        </w:rPr>
        <w:t>used</w:t>
      </w:r>
      <w:r w:rsidR="00AD2EA9" w:rsidRPr="00B617D3">
        <w:rPr>
          <w:color w:val="000000" w:themeColor="text1"/>
          <w:lang w:val="en-US"/>
        </w:rPr>
        <w:t xml:space="preserve"> </w:t>
      </w:r>
      <w:r w:rsidR="00FF2A34" w:rsidRPr="00B617D3">
        <w:rPr>
          <w:color w:val="000000" w:themeColor="text1"/>
          <w:lang w:val="en-US"/>
        </w:rPr>
        <w:t>MethylCap-seq</w:t>
      </w:r>
      <w:r w:rsidR="006C2B30">
        <w:rPr>
          <w:color w:val="000000" w:themeColor="text1"/>
          <w:lang w:val="en-US"/>
        </w:rPr>
        <w:t>,</w:t>
      </w:r>
      <w:r w:rsidR="00805377" w:rsidRPr="00B617D3">
        <w:rPr>
          <w:color w:val="000000" w:themeColor="text1"/>
          <w:lang w:val="en-US"/>
        </w:rPr>
        <w:t xml:space="preserve"> </w:t>
      </w:r>
      <w:r w:rsidR="00FF2A34" w:rsidRPr="00B617D3">
        <w:rPr>
          <w:color w:val="000000" w:themeColor="text1"/>
          <w:lang w:val="en-US"/>
        </w:rPr>
        <w:t>which is based on</w:t>
      </w:r>
      <w:r w:rsidR="00AD2EA9" w:rsidRPr="00B617D3">
        <w:rPr>
          <w:color w:val="000000" w:themeColor="text1"/>
          <w:lang w:val="en-US"/>
        </w:rPr>
        <w:t xml:space="preserve"> </w:t>
      </w:r>
      <w:r w:rsidR="003D676E" w:rsidRPr="00B617D3">
        <w:rPr>
          <w:color w:val="000000" w:themeColor="text1"/>
          <w:lang w:val="en-US"/>
        </w:rPr>
        <w:t>capturing</w:t>
      </w:r>
      <w:r w:rsidR="00FF2A34" w:rsidRPr="00B617D3">
        <w:rPr>
          <w:color w:val="000000" w:themeColor="text1"/>
          <w:lang w:val="en-US"/>
        </w:rPr>
        <w:t xml:space="preserve"> methylated DNA with the </w:t>
      </w:r>
      <w:r w:rsidR="004112F9" w:rsidRPr="00B617D3">
        <w:rPr>
          <w:color w:val="000000" w:themeColor="text1"/>
          <w:lang w:val="en-US"/>
        </w:rPr>
        <w:t>methyl-CpG-binding domain (</w:t>
      </w:r>
      <w:r w:rsidR="00FF2A34" w:rsidRPr="00B617D3">
        <w:rPr>
          <w:color w:val="000000" w:themeColor="text1"/>
          <w:lang w:val="en-US"/>
        </w:rPr>
        <w:t>MBD</w:t>
      </w:r>
      <w:r w:rsidR="004112F9" w:rsidRPr="00B617D3">
        <w:rPr>
          <w:color w:val="000000" w:themeColor="text1"/>
          <w:lang w:val="en-US"/>
        </w:rPr>
        <w:t>)</w:t>
      </w:r>
      <w:r w:rsidR="00FF2A34" w:rsidRPr="00B617D3">
        <w:rPr>
          <w:color w:val="000000" w:themeColor="text1"/>
          <w:lang w:val="en-US"/>
        </w:rPr>
        <w:t xml:space="preserve"> of</w:t>
      </w:r>
      <w:r w:rsidR="004112F9" w:rsidRPr="00B617D3">
        <w:rPr>
          <w:color w:val="000000" w:themeColor="text1"/>
          <w:lang w:val="en-US"/>
        </w:rPr>
        <w:t xml:space="preserve"> the</w:t>
      </w:r>
      <w:r w:rsidR="00AD2EA9" w:rsidRPr="00B617D3">
        <w:rPr>
          <w:color w:val="000000" w:themeColor="text1"/>
          <w:lang w:val="en-US"/>
        </w:rPr>
        <w:t xml:space="preserve"> </w:t>
      </w:r>
      <w:r w:rsidR="004112F9" w:rsidRPr="00B617D3">
        <w:rPr>
          <w:color w:val="000000" w:themeColor="text1"/>
          <w:lang w:val="en-US"/>
        </w:rPr>
        <w:t>methyl-CpG-binding protein 2 (</w:t>
      </w:r>
      <w:r w:rsidR="00FF2A34" w:rsidRPr="00B617D3">
        <w:rPr>
          <w:color w:val="000000" w:themeColor="text1"/>
          <w:lang w:val="en-US"/>
        </w:rPr>
        <w:t>MeCP2</w:t>
      </w:r>
      <w:r w:rsidR="004112F9" w:rsidRPr="00B617D3">
        <w:rPr>
          <w:color w:val="000000" w:themeColor="text1"/>
          <w:lang w:val="en-US"/>
        </w:rPr>
        <w:t>)</w:t>
      </w:r>
      <w:r w:rsidR="00FF2A34" w:rsidRPr="00B617D3">
        <w:rPr>
          <w:color w:val="000000" w:themeColor="text1"/>
          <w:lang w:val="en-US"/>
        </w:rPr>
        <w:t xml:space="preserve"> and subsequent next-generation sequencing of</w:t>
      </w:r>
      <w:r w:rsidR="00F95DD2" w:rsidRPr="00B617D3">
        <w:rPr>
          <w:color w:val="000000" w:themeColor="text1"/>
          <w:lang w:val="en-US"/>
        </w:rPr>
        <w:t xml:space="preserve"> salt</w:t>
      </w:r>
      <w:r w:rsidR="00FF2A34" w:rsidRPr="00B617D3">
        <w:rPr>
          <w:color w:val="000000" w:themeColor="text1"/>
          <w:lang w:val="en-US"/>
        </w:rPr>
        <w:t xml:space="preserve"> eluted DNA</w:t>
      </w:r>
      <w:r w:rsidR="001419B7" w:rsidRPr="00B617D3">
        <w:rPr>
          <w:color w:val="000000" w:themeColor="text1"/>
          <w:lang w:val="en-US"/>
        </w:rPr>
        <w:t xml:space="preserve"> </w:t>
      </w:r>
      <w:r w:rsidR="00112AF5" w:rsidRPr="00B617D3">
        <w:rPr>
          <w:color w:val="000000" w:themeColor="text1"/>
          <w:lang w:val="en-US"/>
        </w:rPr>
        <w:fldChar w:fldCharType="begin"/>
      </w:r>
      <w:r w:rsidR="00624B11">
        <w:rPr>
          <w:color w:val="000000" w:themeColor="text1"/>
          <w:lang w:val="en-US"/>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24</w:t>
      </w:r>
      <w:r w:rsidR="00575569" w:rsidRPr="00B617D3">
        <w:rPr>
          <w:rFonts w:cs="Arial"/>
          <w:noProof/>
          <w:color w:val="000000" w:themeColor="text1"/>
          <w:lang w:val="en-US"/>
        </w:rPr>
        <w:t>]</w:t>
      </w:r>
      <w:r w:rsidR="00112AF5" w:rsidRPr="00B617D3">
        <w:rPr>
          <w:color w:val="000000" w:themeColor="text1"/>
          <w:lang w:val="en-US"/>
        </w:rPr>
        <w:fldChar w:fldCharType="end"/>
      </w:r>
      <w:r w:rsidR="00FF2A34" w:rsidRPr="00B617D3">
        <w:rPr>
          <w:color w:val="000000" w:themeColor="text1"/>
          <w:lang w:val="en-US"/>
        </w:rPr>
        <w:t>.</w:t>
      </w:r>
      <w:r w:rsidR="001419B7" w:rsidRPr="00B617D3">
        <w:rPr>
          <w:color w:val="000000" w:themeColor="text1"/>
          <w:lang w:val="en-US"/>
        </w:rPr>
        <w:t xml:space="preserve"> </w:t>
      </w:r>
      <w:r w:rsidR="00D846DE" w:rsidRPr="00B617D3">
        <w:rPr>
          <w:color w:val="000000" w:themeColor="text1"/>
          <w:lang w:val="en-US"/>
        </w:rPr>
        <w:t>This analysis revealed</w:t>
      </w:r>
      <w:r w:rsidR="00072F8B" w:rsidRPr="00B617D3">
        <w:rPr>
          <w:color w:val="000000" w:themeColor="text1"/>
          <w:lang w:val="en-US"/>
        </w:rPr>
        <w:t xml:space="preserve"> that</w:t>
      </w:r>
      <w:r w:rsidR="00117A24" w:rsidRPr="00B617D3">
        <w:rPr>
          <w:color w:val="000000" w:themeColor="text1"/>
          <w:lang w:val="en-US"/>
        </w:rPr>
        <w:t xml:space="preserve"> </w:t>
      </w:r>
      <w:r w:rsidR="00FB737D" w:rsidRPr="00B617D3">
        <w:rPr>
          <w:color w:val="000000" w:themeColor="text1"/>
          <w:lang w:val="en-US"/>
        </w:rPr>
        <w:t>d</w:t>
      </w:r>
      <w:r w:rsidR="00401C2F" w:rsidRPr="00B617D3">
        <w:rPr>
          <w:color w:val="000000" w:themeColor="text1"/>
          <w:lang w:val="en-US"/>
        </w:rPr>
        <w:t>ifferentially methylated regions (DMRs)</w:t>
      </w:r>
      <w:r w:rsidR="00F95DD2" w:rsidRPr="00B617D3">
        <w:rPr>
          <w:color w:val="000000" w:themeColor="text1"/>
          <w:lang w:val="en-US"/>
        </w:rPr>
        <w:t xml:space="preserve"> occur</w:t>
      </w:r>
      <w:r w:rsidR="00D846DE" w:rsidRPr="00B617D3">
        <w:rPr>
          <w:color w:val="000000" w:themeColor="text1"/>
          <w:lang w:val="en-US"/>
        </w:rPr>
        <w:t xml:space="preserve"> during culture expansion</w:t>
      </w:r>
      <w:r w:rsidR="00401C2F" w:rsidRPr="00B617D3">
        <w:rPr>
          <w:color w:val="000000" w:themeColor="text1"/>
          <w:lang w:val="en-US"/>
        </w:rPr>
        <w:t xml:space="preserve">: </w:t>
      </w:r>
      <w:r w:rsidR="00C065CE" w:rsidRPr="00B617D3">
        <w:rPr>
          <w:color w:val="000000" w:themeColor="text1"/>
          <w:lang w:val="en-US"/>
        </w:rPr>
        <w:t>4,309</w:t>
      </w:r>
      <w:r w:rsidR="006A6EDC" w:rsidRPr="00B617D3">
        <w:rPr>
          <w:color w:val="000000" w:themeColor="text1"/>
          <w:lang w:val="en-US"/>
        </w:rPr>
        <w:t xml:space="preserve"> and </w:t>
      </w:r>
      <w:r w:rsidR="00C065CE" w:rsidRPr="00B617D3">
        <w:rPr>
          <w:color w:val="000000" w:themeColor="text1"/>
          <w:lang w:val="en-US"/>
        </w:rPr>
        <w:t>2,864</w:t>
      </w:r>
      <w:r w:rsidR="00883D20" w:rsidRPr="00B617D3">
        <w:rPr>
          <w:color w:val="000000" w:themeColor="text1"/>
          <w:lang w:val="en-US"/>
        </w:rPr>
        <w:t xml:space="preserve"> </w:t>
      </w:r>
      <w:r w:rsidR="00401C2F" w:rsidRPr="00B617D3">
        <w:rPr>
          <w:color w:val="000000" w:themeColor="text1"/>
          <w:lang w:val="en-US"/>
        </w:rPr>
        <w:t xml:space="preserve">regions </w:t>
      </w:r>
      <w:r w:rsidR="00F95DD2" w:rsidRPr="00B617D3">
        <w:rPr>
          <w:color w:val="000000" w:themeColor="text1"/>
          <w:lang w:val="en-US"/>
        </w:rPr>
        <w:t xml:space="preserve">became </w:t>
      </w:r>
      <w:r w:rsidR="006A6EDC" w:rsidRPr="00B617D3">
        <w:rPr>
          <w:color w:val="000000" w:themeColor="text1"/>
          <w:lang w:val="en-US"/>
        </w:rPr>
        <w:t xml:space="preserve">hypermethylated and </w:t>
      </w:r>
      <w:r w:rsidR="00C065CE" w:rsidRPr="00B617D3">
        <w:rPr>
          <w:color w:val="000000" w:themeColor="text1"/>
          <w:lang w:val="en-US"/>
        </w:rPr>
        <w:t xml:space="preserve">6,489 </w:t>
      </w:r>
      <w:r w:rsidR="006A6EDC" w:rsidRPr="00B617D3">
        <w:rPr>
          <w:color w:val="000000" w:themeColor="text1"/>
          <w:lang w:val="en-US"/>
        </w:rPr>
        <w:t xml:space="preserve">and </w:t>
      </w:r>
      <w:r w:rsidR="00C065CE" w:rsidRPr="00B617D3">
        <w:rPr>
          <w:color w:val="000000" w:themeColor="text1"/>
          <w:lang w:val="en-US"/>
        </w:rPr>
        <w:t>3,613</w:t>
      </w:r>
      <w:r w:rsidR="00883D20" w:rsidRPr="00B617D3">
        <w:rPr>
          <w:color w:val="000000" w:themeColor="text1"/>
          <w:lang w:val="en-US"/>
        </w:rPr>
        <w:t xml:space="preserve"> </w:t>
      </w:r>
      <w:r w:rsidR="00401C2F" w:rsidRPr="00B617D3">
        <w:rPr>
          <w:color w:val="000000" w:themeColor="text1"/>
          <w:lang w:val="en-US"/>
        </w:rPr>
        <w:t xml:space="preserve">regions </w:t>
      </w:r>
      <w:r w:rsidR="006A6EDC" w:rsidRPr="00B617D3">
        <w:rPr>
          <w:color w:val="000000" w:themeColor="text1"/>
          <w:lang w:val="en-US"/>
        </w:rPr>
        <w:t>hypomethylated</w:t>
      </w:r>
      <w:r w:rsidR="00F95DD2" w:rsidRPr="00B617D3">
        <w:rPr>
          <w:color w:val="000000" w:themeColor="text1"/>
          <w:lang w:val="en-US"/>
        </w:rPr>
        <w:t xml:space="preserve"> during culture expansion of</w:t>
      </w:r>
      <w:r w:rsidR="006A6EDC" w:rsidRPr="00B617D3">
        <w:rPr>
          <w:color w:val="000000" w:themeColor="text1"/>
          <w:lang w:val="en-US"/>
        </w:rPr>
        <w:t xml:space="preserve"> donor 1 and donor 2</w:t>
      </w:r>
      <w:r w:rsidR="00F95DD2" w:rsidRPr="00B617D3">
        <w:rPr>
          <w:color w:val="000000" w:themeColor="text1"/>
          <w:lang w:val="en-US"/>
        </w:rPr>
        <w:t xml:space="preserve"> cells</w:t>
      </w:r>
      <w:r w:rsidR="006A6EDC" w:rsidRPr="00B617D3">
        <w:rPr>
          <w:color w:val="000000" w:themeColor="text1"/>
          <w:lang w:val="en-US"/>
        </w:rPr>
        <w:t xml:space="preserve">, respectively (Figure 2A,B). </w:t>
      </w:r>
      <w:r w:rsidR="001A56AB" w:rsidRPr="00B617D3">
        <w:rPr>
          <w:color w:val="000000" w:themeColor="text1"/>
          <w:lang w:val="en-US"/>
        </w:rPr>
        <w:t>R</w:t>
      </w:r>
      <w:r w:rsidR="004D6C88" w:rsidRPr="00B617D3">
        <w:rPr>
          <w:color w:val="000000" w:themeColor="text1"/>
          <w:lang w:val="en-US"/>
        </w:rPr>
        <w:t xml:space="preserve">egions within the </w:t>
      </w:r>
      <w:r w:rsidR="004D6C88" w:rsidRPr="00B617D3">
        <w:rPr>
          <w:i/>
          <w:color w:val="000000" w:themeColor="text1"/>
          <w:lang w:val="en-US"/>
        </w:rPr>
        <w:t xml:space="preserve">HOXC </w:t>
      </w:r>
      <w:r w:rsidR="004D6C88" w:rsidRPr="00B617D3">
        <w:rPr>
          <w:color w:val="000000" w:themeColor="text1"/>
          <w:lang w:val="en-US"/>
        </w:rPr>
        <w:t>locus revealed prominent DMRs</w:t>
      </w:r>
      <w:r w:rsidR="008753F4" w:rsidRPr="00B617D3">
        <w:rPr>
          <w:color w:val="000000" w:themeColor="text1"/>
          <w:lang w:val="en-US"/>
        </w:rPr>
        <w:t>,</w:t>
      </w:r>
      <w:r w:rsidR="00AD2EA9" w:rsidRPr="00B617D3">
        <w:rPr>
          <w:color w:val="000000" w:themeColor="text1"/>
          <w:lang w:val="en-US"/>
        </w:rPr>
        <w:t xml:space="preserve"> </w:t>
      </w:r>
      <w:r w:rsidR="004D6C88" w:rsidRPr="00B617D3">
        <w:rPr>
          <w:color w:val="000000" w:themeColor="text1"/>
          <w:lang w:val="en-US"/>
        </w:rPr>
        <w:t xml:space="preserve">particularly in donor 2 (Figure 2C). </w:t>
      </w:r>
      <w:r w:rsidR="00401C2F" w:rsidRPr="00B617D3">
        <w:rPr>
          <w:color w:val="000000" w:themeColor="text1"/>
          <w:lang w:val="en-US"/>
        </w:rPr>
        <w:t>However, the ov</w:t>
      </w:r>
      <w:r w:rsidR="007976A6" w:rsidRPr="00B617D3">
        <w:rPr>
          <w:color w:val="000000" w:themeColor="text1"/>
          <w:lang w:val="en-US"/>
        </w:rPr>
        <w:t xml:space="preserve">erlap of DMRs between the two donors was only 3.99% </w:t>
      </w:r>
      <w:r w:rsidR="002D27BC" w:rsidRPr="00B617D3">
        <w:rPr>
          <w:color w:val="000000" w:themeColor="text1"/>
          <w:lang w:val="en-US"/>
        </w:rPr>
        <w:t xml:space="preserve">and </w:t>
      </w:r>
      <w:r w:rsidR="00401C2F" w:rsidRPr="00B617D3">
        <w:rPr>
          <w:color w:val="000000" w:themeColor="text1"/>
          <w:lang w:val="en-US"/>
        </w:rPr>
        <w:t>4.24%</w:t>
      </w:r>
      <w:r w:rsidR="00BD4FAB" w:rsidRPr="00B617D3">
        <w:rPr>
          <w:color w:val="000000" w:themeColor="text1"/>
          <w:lang w:val="en-US"/>
        </w:rPr>
        <w:t xml:space="preserve"> for hyper- and hypomethylated regions</w:t>
      </w:r>
      <w:r w:rsidR="002D27BC" w:rsidRPr="00B617D3">
        <w:rPr>
          <w:color w:val="000000" w:themeColor="text1"/>
          <w:lang w:val="en-US"/>
        </w:rPr>
        <w:t>, respectively</w:t>
      </w:r>
      <w:r w:rsidR="00401C2F" w:rsidRPr="00B617D3">
        <w:rPr>
          <w:color w:val="000000" w:themeColor="text1"/>
          <w:lang w:val="en-US"/>
        </w:rPr>
        <w:t xml:space="preserve">. </w:t>
      </w:r>
      <w:r w:rsidR="004D6C88" w:rsidRPr="00B617D3">
        <w:rPr>
          <w:color w:val="000000" w:themeColor="text1"/>
          <w:lang w:val="en-US"/>
        </w:rPr>
        <w:t xml:space="preserve">This </w:t>
      </w:r>
      <w:r w:rsidR="0061402D" w:rsidRPr="00B617D3">
        <w:rPr>
          <w:color w:val="000000" w:themeColor="text1"/>
          <w:lang w:val="en-US"/>
        </w:rPr>
        <w:t>wa</w:t>
      </w:r>
      <w:r w:rsidR="004D6C88" w:rsidRPr="00B617D3">
        <w:rPr>
          <w:color w:val="000000" w:themeColor="text1"/>
          <w:lang w:val="en-US"/>
        </w:rPr>
        <w:t xml:space="preserve">s in contrast to </w:t>
      </w:r>
      <w:del w:id="6" w:author="Ivan Gesteira Costa Filho" w:date="2014-09-24T10:16:00Z">
        <w:r w:rsidR="004D6C88" w:rsidRPr="00B617D3" w:rsidDel="00721B0F">
          <w:rPr>
            <w:color w:val="000000" w:themeColor="text1"/>
            <w:lang w:val="en-US"/>
          </w:rPr>
          <w:delText xml:space="preserve">highly </w:delText>
        </w:r>
      </w:del>
      <w:r w:rsidR="00153BC2">
        <w:rPr>
          <w:color w:val="000000" w:themeColor="text1"/>
          <w:lang w:val="en-US"/>
        </w:rPr>
        <w:t>overlapping methylation</w:t>
      </w:r>
      <w:r w:rsidR="00153BC2" w:rsidRPr="00B617D3">
        <w:rPr>
          <w:color w:val="000000" w:themeColor="text1"/>
          <w:lang w:val="en-US"/>
        </w:rPr>
        <w:t xml:space="preserve"> </w:t>
      </w:r>
      <w:r w:rsidR="004D6C88" w:rsidRPr="00B617D3">
        <w:rPr>
          <w:color w:val="000000" w:themeColor="text1"/>
          <w:lang w:val="en-US"/>
        </w:rPr>
        <w:t xml:space="preserve">changes observed </w:t>
      </w:r>
      <w:r w:rsidR="00400DA7" w:rsidRPr="00B617D3">
        <w:rPr>
          <w:color w:val="000000" w:themeColor="text1"/>
          <w:lang w:val="en-US"/>
        </w:rPr>
        <w:t xml:space="preserve">during long-term culture of </w:t>
      </w:r>
      <w:r w:rsidR="00E06382" w:rsidRPr="00B617D3">
        <w:rPr>
          <w:color w:val="000000" w:themeColor="text1"/>
          <w:lang w:val="en-US"/>
        </w:rPr>
        <w:t xml:space="preserve">fibroblasts and MSCs </w:t>
      </w:r>
      <w:r w:rsidR="00400DA7" w:rsidRPr="00B617D3">
        <w:rPr>
          <w:color w:val="000000" w:themeColor="text1"/>
          <w:lang w:val="en-US"/>
        </w:rPr>
        <w:t>when using</w:t>
      </w:r>
      <w:r w:rsidR="00883D20" w:rsidRPr="00B617D3">
        <w:rPr>
          <w:color w:val="000000" w:themeColor="text1"/>
          <w:lang w:val="en-US"/>
        </w:rPr>
        <w:t xml:space="preserve"> </w:t>
      </w:r>
      <w:r w:rsidR="00400DA7" w:rsidRPr="00B617D3">
        <w:rPr>
          <w:color w:val="000000" w:themeColor="text1"/>
          <w:lang w:val="en-US"/>
        </w:rPr>
        <w:t xml:space="preserve">either </w:t>
      </w:r>
      <w:r w:rsidR="004D6C88" w:rsidRPr="00B617D3">
        <w:rPr>
          <w:color w:val="000000" w:themeColor="text1"/>
          <w:lang w:val="en-US"/>
        </w:rPr>
        <w:t xml:space="preserve">IlluminaBeadChip Technology </w:t>
      </w:r>
      <w:r w:rsidR="00112AF5" w:rsidRPr="00B617D3">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PktvY2g8L0F1dGhvcj48WWVhcj4yMDEyPC9ZZWFyPjxSZWNOdW0+MTUwNTwvUmVjTnVtPjxJRFRl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B617D3">
        <w:rPr>
          <w:color w:val="000000" w:themeColor="text1"/>
          <w:lang w:val="en-US"/>
        </w:rPr>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12</w:t>
      </w:r>
      <w:r w:rsidR="00575569" w:rsidRPr="00B617D3">
        <w:rPr>
          <w:rFonts w:cs="Arial"/>
          <w:noProof/>
          <w:color w:val="000000" w:themeColor="text1"/>
          <w:lang w:val="en-US"/>
        </w:rPr>
        <w:t>,</w:t>
      </w:r>
      <w:r w:rsidR="00575569" w:rsidRPr="00B617D3">
        <w:rPr>
          <w:noProof/>
          <w:color w:val="000000" w:themeColor="text1"/>
          <w:lang w:val="en-US"/>
        </w:rPr>
        <w:t>14</w:t>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112AF5" w:rsidRPr="00B617D3">
        <w:rPr>
          <w:color w:val="000000" w:themeColor="text1"/>
          <w:lang w:val="en-US"/>
        </w:rPr>
        <w:fldChar w:fldCharType="end"/>
      </w:r>
      <w:r w:rsidR="00883D20" w:rsidRPr="00B617D3">
        <w:rPr>
          <w:color w:val="000000" w:themeColor="text1"/>
          <w:lang w:val="en-US"/>
        </w:rPr>
        <w:t xml:space="preserve"> </w:t>
      </w:r>
      <w:r w:rsidR="00400DA7" w:rsidRPr="00B617D3">
        <w:rPr>
          <w:color w:val="000000" w:themeColor="text1"/>
          <w:lang w:val="en-US"/>
        </w:rPr>
        <w:t xml:space="preserve">or </w:t>
      </w:r>
      <w:commentRangeStart w:id="7"/>
      <w:r w:rsidR="004D6C88" w:rsidRPr="00B617D3">
        <w:rPr>
          <w:color w:val="000000" w:themeColor="text1"/>
          <w:lang w:val="en-US"/>
        </w:rPr>
        <w:t>whole</w:t>
      </w:r>
      <w:commentRangeEnd w:id="7"/>
      <w:r w:rsidR="00721B0F">
        <w:rPr>
          <w:rStyle w:val="Refdecomentrio"/>
          <w:vanish/>
        </w:rPr>
        <w:commentReference w:id="7"/>
      </w:r>
      <w:r w:rsidR="004D6C88" w:rsidRPr="00B617D3">
        <w:rPr>
          <w:color w:val="000000" w:themeColor="text1"/>
          <w:lang w:val="en-US"/>
        </w:rPr>
        <w:t>-genome single-nucleotide bisulfite sequencing</w:t>
      </w:r>
      <w:r w:rsidR="00883D20" w:rsidRPr="00B617D3">
        <w:rPr>
          <w:color w:val="000000" w:themeColor="text1"/>
          <w:lang w:val="en-US"/>
        </w:rPr>
        <w:t xml:space="preserve"> </w:t>
      </w:r>
      <w:r w:rsidR="004D6C88" w:rsidRPr="00B617D3">
        <w:rPr>
          <w:color w:val="000000" w:themeColor="text1"/>
          <w:lang w:val="en-US"/>
        </w:rPr>
        <w:t xml:space="preserve"> </w:t>
      </w:r>
      <w:r w:rsidR="00112AF5" w:rsidRPr="00B617D3">
        <w:rPr>
          <w:color w:val="000000" w:themeColor="text1"/>
          <w:lang w:val="en-US"/>
        </w:rPr>
        <w:fldChar w:fldCharType="begin"/>
      </w:r>
      <w:r w:rsidR="00624B11">
        <w:rPr>
          <w:color w:val="000000" w:themeColor="text1"/>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17</w:t>
      </w:r>
      <w:r w:rsidR="00575569" w:rsidRPr="00B617D3">
        <w:rPr>
          <w:rFonts w:cs="Arial"/>
          <w:noProof/>
          <w:color w:val="000000" w:themeColor="text1"/>
          <w:lang w:val="en-US"/>
        </w:rPr>
        <w:t>]</w:t>
      </w:r>
      <w:r w:rsidR="00112AF5" w:rsidRPr="00B617D3">
        <w:rPr>
          <w:color w:val="000000" w:themeColor="text1"/>
          <w:lang w:val="en-US"/>
        </w:rPr>
        <w:fldChar w:fldCharType="end"/>
      </w:r>
      <w:r w:rsidR="004D6C88" w:rsidRPr="00B617D3">
        <w:rPr>
          <w:color w:val="000000" w:themeColor="text1"/>
          <w:lang w:val="en-US"/>
        </w:rPr>
        <w:t>.</w:t>
      </w:r>
    </w:p>
    <w:p w:rsidR="00DF2076" w:rsidRDefault="00DF2076" w:rsidP="001150DB">
      <w:pPr>
        <w:rPr>
          <w:lang w:val="en-US"/>
        </w:rPr>
      </w:pPr>
    </w:p>
    <w:p w:rsidR="00400DA7" w:rsidRDefault="006704D5" w:rsidP="001150DB">
      <w:pPr>
        <w:rPr>
          <w:color w:val="000000" w:themeColor="text1"/>
          <w:lang w:val="en-US"/>
        </w:rPr>
      </w:pPr>
      <w:r>
        <w:rPr>
          <w:lang w:val="en-US"/>
        </w:rPr>
        <w:t xml:space="preserve">Therefore, we </w:t>
      </w:r>
      <w:r w:rsidR="00D846DE">
        <w:rPr>
          <w:lang w:val="en-US"/>
        </w:rPr>
        <w:t>compared the results</w:t>
      </w:r>
      <w:r w:rsidR="00F95DD2">
        <w:rPr>
          <w:lang w:val="en-US"/>
        </w:rPr>
        <w:t xml:space="preserve"> from </w:t>
      </w:r>
      <w:r w:rsidR="00F95DD2" w:rsidRPr="00EA031C">
        <w:rPr>
          <w:lang w:val="en-US"/>
        </w:rPr>
        <w:t>MethylCap-seq</w:t>
      </w:r>
      <w:r w:rsidR="00D846DE">
        <w:rPr>
          <w:lang w:val="en-US"/>
        </w:rPr>
        <w:t xml:space="preserve"> with </w:t>
      </w:r>
      <w:r w:rsidR="00E06382">
        <w:rPr>
          <w:lang w:val="en-US"/>
        </w:rPr>
        <w:t>our re</w:t>
      </w:r>
      <w:r w:rsidR="00202848">
        <w:rPr>
          <w:lang w:val="en-US"/>
        </w:rPr>
        <w:t>c</w:t>
      </w:r>
      <w:r w:rsidR="00E06382">
        <w:rPr>
          <w:lang w:val="en-US"/>
        </w:rPr>
        <w:t xml:space="preserve">ent study </w:t>
      </w:r>
      <w:r w:rsidR="00D846DE">
        <w:rPr>
          <w:lang w:val="en-US"/>
        </w:rPr>
        <w:t>on senescence-</w:t>
      </w:r>
      <w:r w:rsidR="00D846DE" w:rsidRPr="00B617D3">
        <w:rPr>
          <w:color w:val="000000" w:themeColor="text1"/>
          <w:lang w:val="en-US"/>
        </w:rPr>
        <w:t xml:space="preserve">associated </w:t>
      </w:r>
      <w:r w:rsidR="00B84050" w:rsidRPr="00B617D3">
        <w:rPr>
          <w:color w:val="000000" w:themeColor="text1"/>
          <w:lang w:val="en-US"/>
        </w:rPr>
        <w:t>(SA</w:t>
      </w:r>
      <w:r w:rsidR="009A64D1" w:rsidRPr="00B617D3">
        <w:rPr>
          <w:color w:val="000000" w:themeColor="text1"/>
          <w:lang w:val="en-US"/>
        </w:rPr>
        <w:t>-</w:t>
      </w:r>
      <w:r w:rsidR="00B84050" w:rsidRPr="00B617D3">
        <w:rPr>
          <w:color w:val="000000" w:themeColor="text1"/>
          <w:lang w:val="en-US"/>
        </w:rPr>
        <w:t xml:space="preserve">) </w:t>
      </w:r>
      <w:r w:rsidR="00D846DE" w:rsidRPr="00B617D3">
        <w:rPr>
          <w:color w:val="000000" w:themeColor="text1"/>
          <w:lang w:val="en-US"/>
        </w:rPr>
        <w:t xml:space="preserve">DNAm changes in </w:t>
      </w:r>
      <w:r w:rsidR="00E06382" w:rsidRPr="00B617D3">
        <w:rPr>
          <w:color w:val="000000" w:themeColor="text1"/>
          <w:lang w:val="en-US"/>
        </w:rPr>
        <w:t xml:space="preserve">MSCs </w:t>
      </w:r>
      <w:r w:rsidR="00D846DE" w:rsidRPr="00B617D3">
        <w:rPr>
          <w:color w:val="000000" w:themeColor="text1"/>
          <w:lang w:val="en-US"/>
        </w:rPr>
        <w:t>using 450k IlluminaBeadChips</w:t>
      </w:r>
      <w:r w:rsidR="00883D20" w:rsidRPr="00B617D3">
        <w:rPr>
          <w:color w:val="000000" w:themeColor="text1"/>
          <w:lang w:val="en-US"/>
        </w:rPr>
        <w:t xml:space="preserve"> </w:t>
      </w:r>
      <w:r w:rsidR="00112AF5" w:rsidRPr="00B617D3">
        <w:rPr>
          <w:color w:val="000000" w:themeColor="text1"/>
          <w:lang w:val="en-US"/>
        </w:rPr>
        <w:fldChar w:fldCharType="begin"/>
      </w:r>
      <w:r w:rsidR="00624B11">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19</w:t>
      </w:r>
      <w:r w:rsidR="00575569" w:rsidRPr="00B617D3">
        <w:rPr>
          <w:rFonts w:cs="Arial"/>
          <w:noProof/>
          <w:color w:val="000000" w:themeColor="text1"/>
          <w:lang w:val="en-US"/>
        </w:rPr>
        <w:t>]</w:t>
      </w:r>
      <w:r w:rsidR="00112AF5" w:rsidRPr="00B617D3">
        <w:rPr>
          <w:color w:val="000000" w:themeColor="text1"/>
          <w:lang w:val="en-US"/>
        </w:rPr>
        <w:fldChar w:fldCharType="end"/>
      </w:r>
      <w:r w:rsidR="00F95DD2" w:rsidRPr="00B617D3">
        <w:rPr>
          <w:color w:val="000000" w:themeColor="text1"/>
          <w:lang w:val="en-US"/>
        </w:rPr>
        <w:t>.</w:t>
      </w:r>
      <w:r w:rsidR="00883D20" w:rsidRPr="00B617D3">
        <w:rPr>
          <w:color w:val="000000" w:themeColor="text1"/>
          <w:lang w:val="en-US"/>
        </w:rPr>
        <w:t xml:space="preserve"> </w:t>
      </w:r>
      <w:r w:rsidR="0028528D" w:rsidRPr="00B617D3">
        <w:rPr>
          <w:color w:val="000000" w:themeColor="text1"/>
          <w:lang w:val="en-US"/>
        </w:rPr>
        <w:t>With IlluminaBeadChips,</w:t>
      </w:r>
      <w:r w:rsidR="00883D20" w:rsidRPr="00B617D3">
        <w:rPr>
          <w:color w:val="000000" w:themeColor="text1"/>
          <w:lang w:val="en-US"/>
        </w:rPr>
        <w:t xml:space="preserve"> </w:t>
      </w:r>
      <w:r w:rsidRPr="00B617D3">
        <w:rPr>
          <w:color w:val="000000" w:themeColor="text1"/>
          <w:szCs w:val="24"/>
          <w:lang w:val="en-US"/>
        </w:rPr>
        <w:t>1,702 CpGs were</w:t>
      </w:r>
      <w:r w:rsidR="0028528D" w:rsidRPr="00B617D3">
        <w:rPr>
          <w:color w:val="000000" w:themeColor="text1"/>
          <w:szCs w:val="24"/>
          <w:lang w:val="en-US"/>
        </w:rPr>
        <w:t xml:space="preserve"> found to be</w:t>
      </w:r>
      <w:r w:rsidRPr="00B617D3">
        <w:rPr>
          <w:color w:val="000000" w:themeColor="text1"/>
          <w:szCs w:val="24"/>
          <w:lang w:val="en-US"/>
        </w:rPr>
        <w:t xml:space="preserve"> significantly hypomethylated upon long-term culture</w:t>
      </w:r>
      <w:r w:rsidR="00883D20" w:rsidRPr="00B617D3">
        <w:rPr>
          <w:color w:val="000000" w:themeColor="text1"/>
          <w:szCs w:val="24"/>
          <w:lang w:val="en-US"/>
        </w:rPr>
        <w:t xml:space="preserve"> </w:t>
      </w:r>
      <w:r w:rsidR="00883D20" w:rsidRPr="00B617D3">
        <w:rPr>
          <w:color w:val="000000" w:themeColor="text1"/>
          <w:lang w:val="en-US"/>
        </w:rPr>
        <w:t>and</w:t>
      </w:r>
      <w:r w:rsidR="00883D20" w:rsidRPr="00B617D3">
        <w:rPr>
          <w:color w:val="000000" w:themeColor="text1"/>
          <w:szCs w:val="24"/>
          <w:lang w:val="en-US"/>
        </w:rPr>
        <w:t xml:space="preserve"> </w:t>
      </w:r>
      <w:r w:rsidRPr="00B617D3">
        <w:rPr>
          <w:color w:val="000000" w:themeColor="text1"/>
          <w:szCs w:val="24"/>
          <w:lang w:val="en-US"/>
        </w:rPr>
        <w:t xml:space="preserve">2,116 CpGs </w:t>
      </w:r>
      <w:r w:rsidR="0028528D" w:rsidRPr="00B617D3">
        <w:rPr>
          <w:color w:val="000000" w:themeColor="text1"/>
          <w:szCs w:val="24"/>
          <w:lang w:val="en-US"/>
        </w:rPr>
        <w:t>became</w:t>
      </w:r>
      <w:r w:rsidR="00AD2EA9" w:rsidRPr="00B617D3">
        <w:rPr>
          <w:color w:val="000000" w:themeColor="text1"/>
          <w:szCs w:val="24"/>
          <w:lang w:val="en-US"/>
        </w:rPr>
        <w:t xml:space="preserve"> </w:t>
      </w:r>
      <w:r w:rsidRPr="00B617D3">
        <w:rPr>
          <w:color w:val="000000" w:themeColor="text1"/>
          <w:szCs w:val="24"/>
          <w:lang w:val="en-US"/>
        </w:rPr>
        <w:t>hypermethylated</w:t>
      </w:r>
      <w:r w:rsidR="00DE154D" w:rsidRPr="00B617D3">
        <w:rPr>
          <w:color w:val="000000" w:themeColor="text1"/>
          <w:szCs w:val="24"/>
          <w:lang w:val="en-US"/>
        </w:rPr>
        <w:t xml:space="preserve"> (</w:t>
      </w:r>
      <w:r w:rsidR="00DE154D" w:rsidRPr="00B617D3">
        <w:rPr>
          <w:rFonts w:ascii="ArialMT" w:hAnsi="ArialMT" w:cs="ArialMT"/>
          <w:color w:val="000000" w:themeColor="text1"/>
          <w:lang w:val="en-US"/>
        </w:rPr>
        <w:t>adjusted P-value &lt; 0.05 and DNAm change &gt; 20%)</w:t>
      </w:r>
      <w:r w:rsidRPr="00B617D3">
        <w:rPr>
          <w:color w:val="000000" w:themeColor="text1"/>
          <w:szCs w:val="24"/>
          <w:lang w:val="en-US"/>
        </w:rPr>
        <w:t>.</w:t>
      </w:r>
      <w:r w:rsidR="00AD2EA9" w:rsidRPr="00B617D3">
        <w:rPr>
          <w:color w:val="000000" w:themeColor="text1"/>
          <w:szCs w:val="24"/>
          <w:lang w:val="en-US"/>
        </w:rPr>
        <w:t xml:space="preserve"> </w:t>
      </w:r>
      <w:r w:rsidRPr="00B617D3">
        <w:rPr>
          <w:color w:val="000000" w:themeColor="text1"/>
          <w:lang w:val="en-US"/>
        </w:rPr>
        <w:t>MethylCap-seq</w:t>
      </w:r>
      <w:r w:rsidR="00AD2EA9" w:rsidRPr="00B617D3">
        <w:rPr>
          <w:color w:val="000000" w:themeColor="text1"/>
          <w:lang w:val="en-US"/>
        </w:rPr>
        <w:t xml:space="preserve"> </w:t>
      </w:r>
      <w:r w:rsidR="00A96E00" w:rsidRPr="00B617D3">
        <w:rPr>
          <w:color w:val="000000" w:themeColor="text1"/>
          <w:lang w:val="en-US"/>
        </w:rPr>
        <w:t>signal</w:t>
      </w:r>
      <w:r w:rsidR="00202848" w:rsidRPr="00B617D3">
        <w:rPr>
          <w:color w:val="000000" w:themeColor="text1"/>
          <w:lang w:val="en-US"/>
        </w:rPr>
        <w:t>s</w:t>
      </w:r>
      <w:r w:rsidR="00AD2EA9" w:rsidRPr="00B617D3">
        <w:rPr>
          <w:color w:val="000000" w:themeColor="text1"/>
          <w:lang w:val="en-US"/>
        </w:rPr>
        <w:t xml:space="preserve"> </w:t>
      </w:r>
      <w:r w:rsidR="00310915" w:rsidRPr="00B617D3">
        <w:rPr>
          <w:color w:val="000000" w:themeColor="text1"/>
          <w:lang w:val="en-US"/>
        </w:rPr>
        <w:t xml:space="preserve">were </w:t>
      </w:r>
      <w:r w:rsidR="00B831B4" w:rsidRPr="00B617D3">
        <w:rPr>
          <w:color w:val="000000" w:themeColor="text1"/>
          <w:lang w:val="en-US"/>
        </w:rPr>
        <w:t xml:space="preserve">then analyzed </w:t>
      </w:r>
      <w:r w:rsidR="00E6529F" w:rsidRPr="00B617D3">
        <w:rPr>
          <w:color w:val="000000" w:themeColor="text1"/>
          <w:lang w:val="en-US"/>
        </w:rPr>
        <w:t xml:space="preserve">in </w:t>
      </w:r>
      <w:r w:rsidR="00B831B4" w:rsidRPr="00B617D3">
        <w:rPr>
          <w:color w:val="000000" w:themeColor="text1"/>
          <w:lang w:val="en-US"/>
        </w:rPr>
        <w:t xml:space="preserve">a </w:t>
      </w:r>
      <w:r w:rsidR="00DE154D" w:rsidRPr="00B617D3">
        <w:rPr>
          <w:color w:val="000000" w:themeColor="text1"/>
          <w:lang w:val="en-US"/>
        </w:rPr>
        <w:t>600</w:t>
      </w:r>
      <w:r w:rsidR="00B831B4" w:rsidRPr="00B617D3">
        <w:rPr>
          <w:color w:val="000000" w:themeColor="text1"/>
          <w:lang w:val="en-US"/>
        </w:rPr>
        <w:t xml:space="preserve"> bp window around these </w:t>
      </w:r>
      <w:r w:rsidR="00202848" w:rsidRPr="00B617D3">
        <w:rPr>
          <w:color w:val="000000" w:themeColor="text1"/>
          <w:lang w:val="en-US"/>
        </w:rPr>
        <w:t>SA-</w:t>
      </w:r>
      <w:r w:rsidR="00A96E00" w:rsidRPr="00B617D3">
        <w:rPr>
          <w:color w:val="000000" w:themeColor="text1"/>
          <w:lang w:val="en-US"/>
        </w:rPr>
        <w:t>DNAm changes</w:t>
      </w:r>
      <w:r w:rsidR="0028528D" w:rsidRPr="00B617D3">
        <w:rPr>
          <w:color w:val="000000" w:themeColor="text1"/>
          <w:lang w:val="en-US"/>
        </w:rPr>
        <w:t xml:space="preserve"> </w:t>
      </w:r>
      <w:r w:rsidR="00DE154D" w:rsidRPr="00B617D3">
        <w:rPr>
          <w:color w:val="000000" w:themeColor="text1"/>
          <w:lang w:val="en-US"/>
        </w:rPr>
        <w:t xml:space="preserve">identified by </w:t>
      </w:r>
      <w:r w:rsidR="006C2B30">
        <w:rPr>
          <w:color w:val="000000" w:themeColor="text1"/>
          <w:lang w:val="en-US"/>
        </w:rPr>
        <w:t>BeadChip</w:t>
      </w:r>
      <w:r w:rsidR="006C2B30" w:rsidRPr="00B617D3">
        <w:rPr>
          <w:color w:val="000000" w:themeColor="text1"/>
          <w:lang w:val="en-US"/>
        </w:rPr>
        <w:t xml:space="preserve"> </w:t>
      </w:r>
      <w:r w:rsidR="00DE154D" w:rsidRPr="00B617D3">
        <w:rPr>
          <w:color w:val="000000" w:themeColor="text1"/>
          <w:lang w:val="en-US"/>
        </w:rPr>
        <w:t>technology</w:t>
      </w:r>
      <w:r w:rsidRPr="00B617D3">
        <w:rPr>
          <w:color w:val="000000" w:themeColor="text1"/>
          <w:lang w:val="en-US"/>
        </w:rPr>
        <w:t xml:space="preserve">. </w:t>
      </w:r>
      <w:r w:rsidR="004D35F9" w:rsidRPr="00B617D3">
        <w:rPr>
          <w:color w:val="000000" w:themeColor="text1"/>
          <w:lang w:val="en-US"/>
        </w:rPr>
        <w:t xml:space="preserve">Overall, </w:t>
      </w:r>
      <w:r w:rsidR="00417F0A" w:rsidRPr="00B617D3">
        <w:rPr>
          <w:color w:val="000000" w:themeColor="text1"/>
          <w:lang w:val="en-US"/>
        </w:rPr>
        <w:t xml:space="preserve">differential </w:t>
      </w:r>
      <w:r w:rsidR="00A96E00" w:rsidRPr="00B617D3">
        <w:rPr>
          <w:color w:val="000000" w:themeColor="text1"/>
          <w:lang w:val="en-US"/>
        </w:rPr>
        <w:t>MethylCap-</w:t>
      </w:r>
      <w:r w:rsidR="00AD2EA9" w:rsidRPr="00B617D3">
        <w:rPr>
          <w:color w:val="000000" w:themeColor="text1"/>
          <w:lang w:val="en-US"/>
        </w:rPr>
        <w:t>s</w:t>
      </w:r>
      <w:r w:rsidR="00A96E00" w:rsidRPr="00B617D3">
        <w:rPr>
          <w:color w:val="000000" w:themeColor="text1"/>
          <w:lang w:val="en-US"/>
        </w:rPr>
        <w:t>eq signal</w:t>
      </w:r>
      <w:r w:rsidR="00202848" w:rsidRPr="00B617D3">
        <w:rPr>
          <w:color w:val="000000" w:themeColor="text1"/>
          <w:lang w:val="en-US"/>
        </w:rPr>
        <w:t>s</w:t>
      </w:r>
      <w:r w:rsidR="00AD2EA9" w:rsidRPr="00B617D3">
        <w:rPr>
          <w:color w:val="000000" w:themeColor="text1"/>
          <w:lang w:val="en-US"/>
        </w:rPr>
        <w:t xml:space="preserve"> </w:t>
      </w:r>
      <w:r w:rsidR="0028528D" w:rsidRPr="00B617D3">
        <w:rPr>
          <w:color w:val="000000" w:themeColor="text1"/>
          <w:lang w:val="en-US"/>
        </w:rPr>
        <w:t>had</w:t>
      </w:r>
      <w:r w:rsidR="007976A6" w:rsidRPr="00B617D3">
        <w:rPr>
          <w:color w:val="000000" w:themeColor="text1"/>
          <w:lang w:val="en-US"/>
        </w:rPr>
        <w:t xml:space="preserve"> the same tendency of SA-DNAm changes as observed </w:t>
      </w:r>
      <w:r w:rsidR="000E7213" w:rsidRPr="00B617D3">
        <w:rPr>
          <w:color w:val="000000" w:themeColor="text1"/>
          <w:lang w:val="en-US"/>
        </w:rPr>
        <w:t xml:space="preserve">with </w:t>
      </w:r>
      <w:r w:rsidR="007976A6" w:rsidRPr="00B617D3">
        <w:rPr>
          <w:color w:val="000000" w:themeColor="text1"/>
          <w:lang w:val="en-US"/>
        </w:rPr>
        <w:t>the</w:t>
      </w:r>
      <w:r w:rsidR="00B831B4" w:rsidRPr="00B617D3">
        <w:rPr>
          <w:color w:val="000000" w:themeColor="text1"/>
          <w:lang w:val="en-US"/>
        </w:rPr>
        <w:t xml:space="preserve"> 450k IlluminaBeadChip data </w:t>
      </w:r>
      <w:r w:rsidRPr="00B617D3">
        <w:rPr>
          <w:color w:val="000000" w:themeColor="text1"/>
          <w:lang w:val="en-US"/>
        </w:rPr>
        <w:t>(Figure 2D</w:t>
      </w:r>
      <w:r w:rsidR="001150DB" w:rsidRPr="00B617D3">
        <w:rPr>
          <w:color w:val="000000" w:themeColor="text1"/>
          <w:lang w:val="en-US"/>
        </w:rPr>
        <w:t>,E</w:t>
      </w:r>
      <w:r w:rsidRPr="00B617D3">
        <w:rPr>
          <w:color w:val="000000" w:themeColor="text1"/>
          <w:lang w:val="en-US"/>
        </w:rPr>
        <w:t>)</w:t>
      </w:r>
      <w:r w:rsidRPr="00DE154D">
        <w:rPr>
          <w:color w:val="000000" w:themeColor="text1"/>
          <w:lang w:val="en-US"/>
        </w:rPr>
        <w:t xml:space="preserve">. </w:t>
      </w:r>
      <w:r w:rsidR="00400DA7" w:rsidRPr="00DE154D">
        <w:rPr>
          <w:color w:val="000000" w:themeColor="text1"/>
          <w:lang w:val="en-US"/>
        </w:rPr>
        <w:t xml:space="preserve">This finding </w:t>
      </w:r>
      <w:r w:rsidR="0028528D" w:rsidRPr="00941A7D">
        <w:rPr>
          <w:color w:val="000000" w:themeColor="text1"/>
          <w:lang w:val="en-US"/>
        </w:rPr>
        <w:t>confirm</w:t>
      </w:r>
      <w:r w:rsidR="0042729A" w:rsidRPr="00941A7D">
        <w:rPr>
          <w:color w:val="000000" w:themeColor="text1"/>
          <w:lang w:val="en-US"/>
        </w:rPr>
        <w:t>ed</w:t>
      </w:r>
      <w:r w:rsidR="0028528D" w:rsidRPr="00941A7D">
        <w:rPr>
          <w:color w:val="000000" w:themeColor="text1"/>
          <w:lang w:val="en-US"/>
        </w:rPr>
        <w:t xml:space="preserve"> that</w:t>
      </w:r>
      <w:r w:rsidR="00400DA7" w:rsidRPr="00D05426">
        <w:rPr>
          <w:color w:val="000000" w:themeColor="text1"/>
          <w:lang w:val="en-US"/>
        </w:rPr>
        <w:t xml:space="preserve"> </w:t>
      </w:r>
      <w:del w:id="8" w:author="Ivan Gesteira Costa Filho" w:date="2014-09-24T10:17:00Z">
        <w:r w:rsidR="00400DA7" w:rsidRPr="00D05426" w:rsidDel="00721B0F">
          <w:rPr>
            <w:color w:val="000000" w:themeColor="text1"/>
            <w:lang w:val="en-US"/>
          </w:rPr>
          <w:delText xml:space="preserve">consistent </w:delText>
        </w:r>
      </w:del>
      <w:r w:rsidR="00400DA7" w:rsidRPr="00D05426">
        <w:rPr>
          <w:color w:val="000000" w:themeColor="text1"/>
          <w:lang w:val="en-US"/>
        </w:rPr>
        <w:t xml:space="preserve">senescence-associated DNAm changes </w:t>
      </w:r>
      <w:del w:id="9" w:author="Ivan Gesteira Costa Filho" w:date="2014-09-24T10:18:00Z">
        <w:r w:rsidR="0028528D" w:rsidRPr="00B617D3" w:rsidDel="00721B0F">
          <w:rPr>
            <w:color w:val="000000" w:themeColor="text1"/>
            <w:lang w:val="en-US"/>
          </w:rPr>
          <w:delText xml:space="preserve">occur </w:delText>
        </w:r>
      </w:del>
      <w:ins w:id="10" w:author="Ivan Gesteira Costa Filho" w:date="2014-09-24T10:18:00Z">
        <w:r w:rsidR="00721B0F">
          <w:rPr>
            <w:color w:val="000000" w:themeColor="text1"/>
            <w:lang w:val="en-US"/>
          </w:rPr>
          <w:t>found with</w:t>
        </w:r>
        <w:r w:rsidR="00721B0F" w:rsidRPr="00B617D3">
          <w:rPr>
            <w:color w:val="000000" w:themeColor="text1"/>
            <w:lang w:val="en-US"/>
          </w:rPr>
          <w:t xml:space="preserve"> </w:t>
        </w:r>
      </w:ins>
      <w:del w:id="11" w:author="Ivan Gesteira Costa Filho" w:date="2014-09-24T10:18:00Z">
        <w:r w:rsidR="00704AD4" w:rsidRPr="00B617D3" w:rsidDel="00721B0F">
          <w:rPr>
            <w:color w:val="000000" w:themeColor="text1"/>
            <w:lang w:val="en-US"/>
          </w:rPr>
          <w:delText xml:space="preserve">between </w:delText>
        </w:r>
      </w:del>
      <w:r w:rsidR="00704AD4" w:rsidRPr="00B617D3">
        <w:rPr>
          <w:color w:val="000000" w:themeColor="text1"/>
          <w:lang w:val="en-US"/>
        </w:rPr>
        <w:t>IlluminaBeadChip technology</w:t>
      </w:r>
      <w:ins w:id="12" w:author="Ivan Gesteira Costa Filho" w:date="2014-09-24T10:18:00Z">
        <w:r w:rsidR="00721B0F">
          <w:rPr>
            <w:color w:val="000000" w:themeColor="text1"/>
            <w:lang w:val="en-US"/>
          </w:rPr>
          <w:t xml:space="preserve"> are also present</w:t>
        </w:r>
      </w:ins>
      <w:r w:rsidR="00704AD4" w:rsidRPr="00B617D3">
        <w:rPr>
          <w:color w:val="000000" w:themeColor="text1"/>
          <w:lang w:val="en-US"/>
        </w:rPr>
        <w:t xml:space="preserve"> </w:t>
      </w:r>
      <w:ins w:id="13" w:author="Ivan Gesteira Costa Filho" w:date="2014-09-24T10:18:00Z">
        <w:r w:rsidR="00721B0F">
          <w:rPr>
            <w:color w:val="000000" w:themeColor="text1"/>
            <w:lang w:val="en-US"/>
          </w:rPr>
          <w:t>in the fibroblasts measured with</w:t>
        </w:r>
      </w:ins>
      <w:del w:id="14" w:author="Ivan Gesteira Costa Filho" w:date="2014-09-24T10:18:00Z">
        <w:r w:rsidR="00704AD4" w:rsidRPr="00B617D3" w:rsidDel="00721B0F">
          <w:rPr>
            <w:color w:val="000000" w:themeColor="text1"/>
            <w:lang w:val="en-US"/>
          </w:rPr>
          <w:delText>and</w:delText>
        </w:r>
      </w:del>
      <w:r w:rsidR="00704AD4" w:rsidRPr="00B617D3">
        <w:rPr>
          <w:color w:val="000000" w:themeColor="text1"/>
          <w:lang w:val="en-US"/>
        </w:rPr>
        <w:t xml:space="preserve"> MethylCap-seq</w:t>
      </w:r>
      <w:ins w:id="15" w:author="Ivan Gesteira Costa Filho" w:date="2014-09-24T10:19:00Z">
        <w:r w:rsidR="004B6D27">
          <w:rPr>
            <w:color w:val="000000" w:themeColor="text1"/>
            <w:lang w:val="en-US"/>
          </w:rPr>
          <w:t>.</w:t>
        </w:r>
      </w:ins>
      <w:del w:id="16" w:author="Ivan Gesteira Costa Filho" w:date="2014-09-24T10:19:00Z">
        <w:r w:rsidR="00704AD4" w:rsidRPr="00B617D3" w:rsidDel="004B6D27">
          <w:rPr>
            <w:color w:val="000000" w:themeColor="text1"/>
            <w:lang w:val="en-US"/>
          </w:rPr>
          <w:delText xml:space="preserve">– even </w:delText>
        </w:r>
        <w:r w:rsidR="001419B7" w:rsidRPr="00B617D3" w:rsidDel="004B6D27">
          <w:rPr>
            <w:color w:val="000000" w:themeColor="text1"/>
            <w:lang w:val="en-US"/>
          </w:rPr>
          <w:delText>though</w:delText>
        </w:r>
        <w:r w:rsidR="000535B9" w:rsidRPr="00B617D3" w:rsidDel="004B6D27">
          <w:rPr>
            <w:color w:val="000000" w:themeColor="text1"/>
            <w:lang w:val="en-US"/>
          </w:rPr>
          <w:delText xml:space="preserve"> </w:delText>
        </w:r>
        <w:r w:rsidR="00704AD4" w:rsidRPr="00B617D3" w:rsidDel="004B6D27">
          <w:rPr>
            <w:color w:val="000000" w:themeColor="text1"/>
            <w:lang w:val="en-US"/>
          </w:rPr>
          <w:delText>the latter revealed less overlap of specific DMRs</w:delText>
        </w:r>
        <w:r w:rsidR="00883D20" w:rsidRPr="00B617D3" w:rsidDel="004B6D27">
          <w:rPr>
            <w:color w:val="000000" w:themeColor="text1"/>
            <w:lang w:val="en-US"/>
          </w:rPr>
          <w:delText xml:space="preserve"> </w:delText>
        </w:r>
        <w:r w:rsidR="00474FAC" w:rsidRPr="00B617D3" w:rsidDel="004B6D27">
          <w:rPr>
            <w:color w:val="000000" w:themeColor="text1"/>
            <w:lang w:val="en-US"/>
          </w:rPr>
          <w:delText xml:space="preserve">in </w:delText>
        </w:r>
        <w:r w:rsidR="00704AD4" w:rsidRPr="00B617D3" w:rsidDel="004B6D27">
          <w:rPr>
            <w:color w:val="000000" w:themeColor="text1"/>
            <w:lang w:val="en-US"/>
          </w:rPr>
          <w:delText>biological replica</w:delText>
        </w:r>
        <w:r w:rsidR="0028528D" w:rsidRPr="00B617D3" w:rsidDel="004B6D27">
          <w:rPr>
            <w:color w:val="000000" w:themeColor="text1"/>
            <w:lang w:val="en-US"/>
          </w:rPr>
          <w:delText>tes</w:delText>
        </w:r>
        <w:r w:rsidR="00400DA7" w:rsidRPr="00B617D3" w:rsidDel="004B6D27">
          <w:rPr>
            <w:color w:val="000000" w:themeColor="text1"/>
            <w:lang w:val="en-US"/>
          </w:rPr>
          <w:delText>.</w:delText>
        </w:r>
      </w:del>
    </w:p>
    <w:p w:rsidR="00400DA7" w:rsidRDefault="00400DA7" w:rsidP="001150DB">
      <w:pPr>
        <w:rPr>
          <w:color w:val="000000" w:themeColor="text1"/>
          <w:lang w:val="en-US"/>
        </w:rPr>
      </w:pPr>
    </w:p>
    <w:p w:rsidR="00C05AB1" w:rsidRDefault="00417F0A" w:rsidP="0080240F">
      <w:pPr>
        <w:rPr>
          <w:color w:val="000000" w:themeColor="text1"/>
          <w:lang w:val="en-US"/>
        </w:rPr>
      </w:pPr>
      <w:r>
        <w:rPr>
          <w:color w:val="000000" w:themeColor="text1"/>
          <w:lang w:val="en-US"/>
        </w:rPr>
        <w:t>Consequently</w:t>
      </w:r>
      <w:r w:rsidR="009D7C18">
        <w:rPr>
          <w:color w:val="000000" w:themeColor="text1"/>
          <w:lang w:val="en-US"/>
        </w:rPr>
        <w:t>, we analyzed</w:t>
      </w:r>
      <w:r w:rsidR="005F4299">
        <w:rPr>
          <w:color w:val="000000" w:themeColor="text1"/>
          <w:lang w:val="en-US"/>
        </w:rPr>
        <w:t xml:space="preserve"> </w:t>
      </w:r>
      <w:r w:rsidR="00CF2E80">
        <w:rPr>
          <w:color w:val="000000" w:themeColor="text1"/>
          <w:lang w:val="en-US"/>
        </w:rPr>
        <w:t xml:space="preserve">whether </w:t>
      </w:r>
      <w:r w:rsidR="00B542F1">
        <w:rPr>
          <w:lang w:val="en-US"/>
        </w:rPr>
        <w:t xml:space="preserve">SA-DNAm </w:t>
      </w:r>
      <w:r w:rsidR="005F4299">
        <w:rPr>
          <w:color w:val="000000" w:themeColor="text1"/>
          <w:lang w:val="en-US"/>
        </w:rPr>
        <w:t>changes were restricted to individual CpGs or</w:t>
      </w:r>
      <w:r>
        <w:rPr>
          <w:color w:val="000000" w:themeColor="text1"/>
          <w:lang w:val="en-US"/>
        </w:rPr>
        <w:t xml:space="preserve"> if adjacent CpGs </w:t>
      </w:r>
      <w:r w:rsidR="00CF2E80">
        <w:rPr>
          <w:color w:val="000000" w:themeColor="text1"/>
          <w:lang w:val="en-US"/>
        </w:rPr>
        <w:t xml:space="preserve">were </w:t>
      </w:r>
      <w:r>
        <w:rPr>
          <w:color w:val="000000" w:themeColor="text1"/>
          <w:lang w:val="en-US"/>
        </w:rPr>
        <w:t>also</w:t>
      </w:r>
      <w:r w:rsidR="005F4299">
        <w:rPr>
          <w:color w:val="000000" w:themeColor="text1"/>
          <w:lang w:val="en-US"/>
        </w:rPr>
        <w:t xml:space="preserve"> affect</w:t>
      </w:r>
      <w:r>
        <w:rPr>
          <w:color w:val="000000" w:themeColor="text1"/>
          <w:lang w:val="en-US"/>
        </w:rPr>
        <w:t>ed</w:t>
      </w:r>
      <w:r w:rsidR="005F4299">
        <w:rPr>
          <w:color w:val="000000" w:themeColor="text1"/>
          <w:lang w:val="en-US"/>
        </w:rPr>
        <w:t xml:space="preserve">. </w:t>
      </w:r>
      <w:r w:rsidR="00B542F1">
        <w:rPr>
          <w:color w:val="000000" w:themeColor="text1"/>
          <w:lang w:val="en-US"/>
        </w:rPr>
        <w:t>We</w:t>
      </w:r>
      <w:r w:rsidR="005F4299">
        <w:rPr>
          <w:color w:val="000000" w:themeColor="text1"/>
          <w:lang w:val="en-US"/>
        </w:rPr>
        <w:t xml:space="preserve"> focused on the </w:t>
      </w:r>
      <w:r w:rsidR="009D7C18">
        <w:rPr>
          <w:color w:val="000000" w:themeColor="text1"/>
          <w:lang w:val="en-US"/>
        </w:rPr>
        <w:t xml:space="preserve">most significant CpGs of the 450k </w:t>
      </w:r>
      <w:r w:rsidR="009D7C18">
        <w:rPr>
          <w:color w:val="000000" w:themeColor="text1"/>
          <w:lang w:val="en-US"/>
        </w:rPr>
        <w:lastRenderedPageBreak/>
        <w:t>IlluminaBeadChip data</w:t>
      </w:r>
      <w:r w:rsidR="007976A6">
        <w:rPr>
          <w:color w:val="000000" w:themeColor="text1"/>
          <w:lang w:val="en-US"/>
        </w:rPr>
        <w:t xml:space="preserve"> (1,</w:t>
      </w:r>
      <w:r w:rsidR="007976A6" w:rsidRPr="00941A7D">
        <w:rPr>
          <w:color w:val="000000" w:themeColor="text1"/>
          <w:lang w:val="en-US"/>
        </w:rPr>
        <w:t>702 and 2,116 CpGs)</w:t>
      </w:r>
      <w:r w:rsidR="003F5F88" w:rsidRPr="00941A7D">
        <w:rPr>
          <w:color w:val="000000" w:themeColor="text1"/>
          <w:lang w:val="en-US"/>
        </w:rPr>
        <w:t xml:space="preserve"> and found that </w:t>
      </w:r>
      <w:r w:rsidR="00FB737D" w:rsidRPr="00941A7D">
        <w:rPr>
          <w:color w:val="000000" w:themeColor="text1"/>
          <w:lang w:val="en-US"/>
        </w:rPr>
        <w:t>SA-hypermethylation</w:t>
      </w:r>
      <w:r w:rsidR="00DC32E1" w:rsidRPr="00941A7D">
        <w:rPr>
          <w:color w:val="000000" w:themeColor="text1"/>
          <w:lang w:val="en-US"/>
        </w:rPr>
        <w:t xml:space="preserve"> </w:t>
      </w:r>
      <w:r w:rsidR="007976A6" w:rsidRPr="00D05426">
        <w:rPr>
          <w:color w:val="000000" w:themeColor="text1"/>
          <w:lang w:val="en-US"/>
        </w:rPr>
        <w:t>a</w:t>
      </w:r>
      <w:r w:rsidR="001C24F3" w:rsidRPr="00B617D3">
        <w:rPr>
          <w:color w:val="000000" w:themeColor="text1"/>
          <w:lang w:val="en-US"/>
        </w:rPr>
        <w:t xml:space="preserve">nd </w:t>
      </w:r>
      <w:r w:rsidR="00FB737D" w:rsidRPr="00B617D3">
        <w:rPr>
          <w:color w:val="000000" w:themeColor="text1"/>
          <w:lang w:val="en-US"/>
        </w:rPr>
        <w:t xml:space="preserve">hypomethylation was not </w:t>
      </w:r>
      <w:r w:rsidR="007976A6" w:rsidRPr="00B617D3">
        <w:rPr>
          <w:color w:val="000000" w:themeColor="text1"/>
          <w:lang w:val="en-US"/>
        </w:rPr>
        <w:t>restricted to individual CpGs</w:t>
      </w:r>
      <w:r w:rsidR="00FB737D" w:rsidRPr="00B617D3">
        <w:rPr>
          <w:color w:val="000000" w:themeColor="text1"/>
          <w:lang w:val="en-US"/>
        </w:rPr>
        <w:t xml:space="preserve"> but </w:t>
      </w:r>
      <w:r w:rsidR="003F5F88" w:rsidRPr="00B617D3">
        <w:rPr>
          <w:color w:val="000000" w:themeColor="text1"/>
          <w:lang w:val="en-US"/>
        </w:rPr>
        <w:t xml:space="preserve">also </w:t>
      </w:r>
      <w:r w:rsidR="007976A6" w:rsidRPr="00B617D3">
        <w:rPr>
          <w:color w:val="000000" w:themeColor="text1"/>
          <w:lang w:val="en-US"/>
        </w:rPr>
        <w:t xml:space="preserve">occurred </w:t>
      </w:r>
      <w:r w:rsidR="00FB737D" w:rsidRPr="00B617D3">
        <w:rPr>
          <w:color w:val="000000" w:themeColor="text1"/>
          <w:lang w:val="en-US"/>
        </w:rPr>
        <w:t xml:space="preserve">in </w:t>
      </w:r>
      <w:r w:rsidR="001150DB" w:rsidRPr="00B617D3">
        <w:rPr>
          <w:color w:val="000000" w:themeColor="text1"/>
          <w:lang w:val="en-US"/>
        </w:rPr>
        <w:t>upstream and downstream CpGs</w:t>
      </w:r>
      <w:r w:rsidR="003F5F88" w:rsidRPr="00B617D3">
        <w:rPr>
          <w:color w:val="000000" w:themeColor="text1"/>
          <w:lang w:val="en-US"/>
        </w:rPr>
        <w:t>, usually</w:t>
      </w:r>
      <w:r w:rsidR="005F4299" w:rsidRPr="00B617D3">
        <w:rPr>
          <w:color w:val="000000" w:themeColor="text1"/>
          <w:lang w:val="en-US"/>
        </w:rPr>
        <w:t xml:space="preserve"> within a region of 500 base pairs</w:t>
      </w:r>
      <w:r w:rsidR="00DC32E1" w:rsidRPr="00B617D3">
        <w:rPr>
          <w:color w:val="000000" w:themeColor="text1"/>
          <w:lang w:val="en-US"/>
        </w:rPr>
        <w:t xml:space="preserve"> </w:t>
      </w:r>
      <w:r w:rsidR="001150DB" w:rsidRPr="00B617D3">
        <w:rPr>
          <w:color w:val="000000" w:themeColor="text1"/>
          <w:lang w:val="en-US"/>
        </w:rPr>
        <w:t>(Figure 2F</w:t>
      </w:r>
      <w:r w:rsidR="008E7B59" w:rsidRPr="00B617D3">
        <w:rPr>
          <w:color w:val="000000" w:themeColor="text1"/>
          <w:lang w:val="en-US"/>
        </w:rPr>
        <w:t>,G</w:t>
      </w:r>
      <w:r w:rsidR="001150DB" w:rsidRPr="00B617D3">
        <w:rPr>
          <w:color w:val="000000" w:themeColor="text1"/>
          <w:lang w:val="en-US"/>
        </w:rPr>
        <w:t>)</w:t>
      </w:r>
      <w:r w:rsidR="001150DB" w:rsidRPr="00941A7D">
        <w:rPr>
          <w:color w:val="000000" w:themeColor="text1"/>
          <w:lang w:val="en-US"/>
        </w:rPr>
        <w:t>.</w:t>
      </w:r>
      <w:r w:rsidR="001150DB" w:rsidRPr="00D05426">
        <w:rPr>
          <w:color w:val="000000" w:themeColor="text1"/>
          <w:lang w:val="en-US"/>
        </w:rPr>
        <w:t xml:space="preserve"> </w:t>
      </w:r>
      <w:r w:rsidR="00835421" w:rsidRPr="00B617D3">
        <w:rPr>
          <w:color w:val="000000" w:themeColor="text1"/>
          <w:lang w:val="en-US"/>
        </w:rPr>
        <w:t>T</w:t>
      </w:r>
      <w:r w:rsidR="002A1F52" w:rsidRPr="00B617D3">
        <w:rPr>
          <w:color w:val="000000" w:themeColor="text1"/>
          <w:lang w:val="en-US"/>
        </w:rPr>
        <w:t xml:space="preserve">here were fluctuations in </w:t>
      </w:r>
      <w:r w:rsidR="005F4299" w:rsidRPr="00B617D3">
        <w:rPr>
          <w:color w:val="000000" w:themeColor="text1"/>
          <w:lang w:val="en-US"/>
        </w:rPr>
        <w:t xml:space="preserve">mean DNAm level </w:t>
      </w:r>
      <w:r w:rsidR="002A1F52" w:rsidRPr="00B617D3">
        <w:rPr>
          <w:color w:val="000000" w:themeColor="text1"/>
          <w:lang w:val="en-US"/>
        </w:rPr>
        <w:t>in the vicinity of CpGs with the most significant SA-DNAm changes</w:t>
      </w:r>
      <w:r w:rsidR="00AC5D44">
        <w:rPr>
          <w:color w:val="000000" w:themeColor="text1"/>
          <w:lang w:val="en-US"/>
        </w:rPr>
        <w:t>,</w:t>
      </w:r>
      <w:r w:rsidR="00DE154D" w:rsidRPr="00B617D3">
        <w:rPr>
          <w:color w:val="000000" w:themeColor="text1"/>
          <w:lang w:val="en-US"/>
        </w:rPr>
        <w:t xml:space="preserve"> which </w:t>
      </w:r>
      <w:r w:rsidR="006A0F59">
        <w:rPr>
          <w:color w:val="000000" w:themeColor="text1"/>
          <w:lang w:val="en-US"/>
        </w:rPr>
        <w:t>cannot be</w:t>
      </w:r>
      <w:r w:rsidR="005D038D" w:rsidRPr="00941A7D">
        <w:rPr>
          <w:color w:val="000000" w:themeColor="text1"/>
          <w:lang w:val="en-US"/>
        </w:rPr>
        <w:t xml:space="preserve"> resolved by analysis of DNA fragments in MethylCap-seq</w:t>
      </w:r>
      <w:r w:rsidR="000E7213" w:rsidRPr="00B617D3">
        <w:rPr>
          <w:color w:val="000000" w:themeColor="text1"/>
          <w:lang w:val="en-US"/>
        </w:rPr>
        <w:t xml:space="preserve">. </w:t>
      </w:r>
      <w:r w:rsidR="005F4299" w:rsidRPr="00B617D3">
        <w:rPr>
          <w:color w:val="000000" w:themeColor="text1"/>
          <w:lang w:val="en-US"/>
        </w:rPr>
        <w:t>Therefore</w:t>
      </w:r>
      <w:r w:rsidR="00B542F1" w:rsidRPr="00B617D3">
        <w:rPr>
          <w:color w:val="000000" w:themeColor="text1"/>
          <w:lang w:val="en-US"/>
        </w:rPr>
        <w:t>,</w:t>
      </w:r>
      <w:r w:rsidR="005F4299" w:rsidRPr="00B617D3">
        <w:rPr>
          <w:color w:val="000000" w:themeColor="text1"/>
          <w:lang w:val="en-US"/>
        </w:rPr>
        <w:t xml:space="preserve"> analysis of DNAm at single nucleotide resolution using IlluminaBeadChip technology</w:t>
      </w:r>
      <w:r w:rsidR="00016F69" w:rsidRPr="00B617D3">
        <w:rPr>
          <w:color w:val="000000" w:themeColor="text1"/>
          <w:lang w:val="en-US"/>
        </w:rPr>
        <w:t xml:space="preserve"> or genome-wide bisulphite sequencing</w:t>
      </w:r>
      <w:r w:rsidR="005F4299" w:rsidRPr="00B617D3">
        <w:rPr>
          <w:color w:val="000000" w:themeColor="text1"/>
          <w:lang w:val="en-US"/>
        </w:rPr>
        <w:t xml:space="preserve"> might be advantageous for analysis of site-specific changes during culture expansion.</w:t>
      </w:r>
      <w:bookmarkStart w:id="17" w:name="h.fj807d1yc2tb"/>
      <w:bookmarkStart w:id="18" w:name="h.in03fq4xk6n2"/>
      <w:bookmarkEnd w:id="17"/>
      <w:bookmarkEnd w:id="18"/>
    </w:p>
    <w:p w:rsidR="00E45E74" w:rsidRPr="001150DB" w:rsidRDefault="008334ED" w:rsidP="001150DB">
      <w:pPr>
        <w:pStyle w:val="Ttulo2"/>
      </w:pPr>
      <w:r w:rsidRPr="001150DB">
        <w:rPr>
          <w:rStyle w:val="Ttulo2Char"/>
          <w:b/>
        </w:rPr>
        <w:t xml:space="preserve">Senescence-associated </w:t>
      </w:r>
      <w:r w:rsidR="00E74894">
        <w:rPr>
          <w:rStyle w:val="Ttulo2Char"/>
          <w:b/>
        </w:rPr>
        <w:t>DNAm coincides with histone marks and</w:t>
      </w:r>
      <w:r w:rsidRPr="001150DB">
        <w:rPr>
          <w:rStyle w:val="Ttulo2Char"/>
          <w:b/>
        </w:rPr>
        <w:t xml:space="preserve"> lamin</w:t>
      </w:r>
      <w:r w:rsidR="000E7213">
        <w:rPr>
          <w:rStyle w:val="Ttulo2Char"/>
          <w:b/>
        </w:rPr>
        <w:t>a</w:t>
      </w:r>
      <w:r w:rsidRPr="001150DB">
        <w:rPr>
          <w:rStyle w:val="Ttulo2Char"/>
          <w:b/>
        </w:rPr>
        <w:t>-associated domains</w:t>
      </w:r>
    </w:p>
    <w:p w:rsidR="00E74894" w:rsidRDefault="0016413A" w:rsidP="00EE4D0E">
      <w:pPr>
        <w:rPr>
          <w:lang w:val="en-US"/>
        </w:rPr>
      </w:pPr>
      <w:r>
        <w:rPr>
          <w:lang w:val="en-US"/>
        </w:rPr>
        <w:t xml:space="preserve">We then </w:t>
      </w:r>
      <w:r w:rsidR="00E7382F">
        <w:rPr>
          <w:lang w:val="en-US"/>
        </w:rPr>
        <w:t xml:space="preserve">compared DNAm changes </w:t>
      </w:r>
      <w:r w:rsidR="00016F69">
        <w:rPr>
          <w:lang w:val="en-US"/>
        </w:rPr>
        <w:t xml:space="preserve">resulting from </w:t>
      </w:r>
      <w:r w:rsidR="00E7382F">
        <w:rPr>
          <w:lang w:val="en-US"/>
        </w:rPr>
        <w:t xml:space="preserve">long-term culture with previously published datasets on </w:t>
      </w:r>
      <w:r w:rsidR="00016F69">
        <w:rPr>
          <w:lang w:val="en-US"/>
        </w:rPr>
        <w:t>post-translational histone modifications</w:t>
      </w:r>
      <w:r w:rsidR="008E2390">
        <w:rPr>
          <w:lang w:val="en-US"/>
        </w:rPr>
        <w:t xml:space="preserve"> </w:t>
      </w:r>
      <w:r w:rsidR="00112AF5">
        <w:rPr>
          <w:lang w:val="en-US"/>
        </w:rPr>
        <w:fldChar w:fldCharType="begin"/>
      </w:r>
      <w:r w:rsidR="00624B11">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112AF5">
        <w:rPr>
          <w:lang w:val="en-US"/>
        </w:rPr>
        <w:fldChar w:fldCharType="end"/>
      </w:r>
      <w:r w:rsidR="00E7382F">
        <w:rPr>
          <w:lang w:val="en-US"/>
        </w:rPr>
        <w:t xml:space="preserve"> and</w:t>
      </w:r>
      <w:r w:rsidR="00016F69">
        <w:rPr>
          <w:lang w:val="en-US"/>
        </w:rPr>
        <w:t xml:space="preserve"> on</w:t>
      </w:r>
      <w:r w:rsidR="008E2390">
        <w:rPr>
          <w:lang w:val="en-US"/>
        </w:rPr>
        <w:t xml:space="preserve"> </w:t>
      </w:r>
      <w:r w:rsidR="003369DD">
        <w:rPr>
          <w:lang w:val="en-US"/>
        </w:rPr>
        <w:t xml:space="preserve">lamina-associated domains (LADs) </w: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112AF5">
        <w:rPr>
          <w:lang w:val="en-US"/>
        </w:rPr>
        <w:fldChar w:fldCharType="end"/>
      </w:r>
      <w:r w:rsidR="004E54CB">
        <w:rPr>
          <w:lang w:val="en-US"/>
        </w:rPr>
        <w:t xml:space="preserve"> in</w:t>
      </w:r>
      <w:r w:rsidR="003369DD">
        <w:rPr>
          <w:lang w:val="en-US"/>
        </w:rPr>
        <w:t xml:space="preserve"> </w:t>
      </w:r>
      <w:r w:rsidR="003369DD" w:rsidRPr="00B617D3">
        <w:rPr>
          <w:color w:val="000000" w:themeColor="text1"/>
          <w:lang w:val="en-US"/>
        </w:rPr>
        <w:t xml:space="preserve">human fibroblasts (Figure 3A). </w:t>
      </w:r>
      <w:r w:rsidR="00DF0A00" w:rsidRPr="00B617D3">
        <w:rPr>
          <w:color w:val="000000" w:themeColor="text1"/>
          <w:lang w:val="en-US"/>
        </w:rPr>
        <w:t xml:space="preserve">Genomic regions with </w:t>
      </w:r>
      <w:r w:rsidR="005961C1" w:rsidRPr="00B617D3">
        <w:rPr>
          <w:color w:val="000000" w:themeColor="text1"/>
          <w:lang w:val="en-US"/>
        </w:rPr>
        <w:t>SA</w:t>
      </w:r>
      <w:r w:rsidR="003E5DEE" w:rsidRPr="00B617D3">
        <w:rPr>
          <w:color w:val="000000" w:themeColor="text1"/>
          <w:lang w:val="en-US"/>
        </w:rPr>
        <w:t>-</w:t>
      </w:r>
      <w:r w:rsidR="00EE4D0E" w:rsidRPr="00B617D3">
        <w:rPr>
          <w:color w:val="000000" w:themeColor="text1"/>
          <w:lang w:val="en-US"/>
        </w:rPr>
        <w:t xml:space="preserve">hypermethylation </w:t>
      </w:r>
      <w:r w:rsidR="005B4E3E" w:rsidRPr="00B617D3">
        <w:rPr>
          <w:color w:val="000000" w:themeColor="text1"/>
          <w:lang w:val="en-US"/>
        </w:rPr>
        <w:t xml:space="preserve">in late-passage samples from fibroblast donor 2 and MSCs </w:t>
      </w:r>
      <w:r w:rsidR="00EE4D0E" w:rsidRPr="00B617D3">
        <w:rPr>
          <w:color w:val="000000" w:themeColor="text1"/>
          <w:lang w:val="en-US"/>
        </w:rPr>
        <w:t>revealed significant enrichment in regions with trimethyl</w:t>
      </w:r>
      <w:r w:rsidR="00016F69" w:rsidRPr="00B617D3">
        <w:rPr>
          <w:color w:val="000000" w:themeColor="text1"/>
          <w:lang w:val="en-US"/>
        </w:rPr>
        <w:t>ation</w:t>
      </w:r>
      <w:r w:rsidR="00EE4D0E" w:rsidRPr="00B617D3">
        <w:rPr>
          <w:color w:val="000000" w:themeColor="text1"/>
          <w:lang w:val="en-US"/>
        </w:rPr>
        <w:t xml:space="preserve"> on histone 3 at lysine 27 (H3K27me3)</w:t>
      </w:r>
      <w:r w:rsidR="008E2390" w:rsidRPr="00B617D3">
        <w:rPr>
          <w:color w:val="000000" w:themeColor="text1"/>
          <w:lang w:val="en-US"/>
        </w:rPr>
        <w:t xml:space="preserve"> </w:t>
      </w:r>
      <w:r w:rsidR="00DF0A00" w:rsidRPr="00B617D3">
        <w:rPr>
          <w:color w:val="000000" w:themeColor="text1"/>
          <w:lang w:val="en-US"/>
        </w:rPr>
        <w:t xml:space="preserve">(Figure 3B). </w:t>
      </w:r>
      <w:r w:rsidR="00A96E00" w:rsidRPr="00B617D3">
        <w:rPr>
          <w:color w:val="000000" w:themeColor="text1"/>
          <w:lang w:val="en-US"/>
        </w:rPr>
        <w:t xml:space="preserve">H3K27me3 is </w:t>
      </w:r>
      <w:r w:rsidR="003F7FF2" w:rsidRPr="00B617D3">
        <w:rPr>
          <w:color w:val="000000" w:themeColor="text1"/>
          <w:lang w:val="en-US"/>
        </w:rPr>
        <w:t>c</w:t>
      </w:r>
      <w:r w:rsidR="000141D8" w:rsidRPr="00B617D3">
        <w:rPr>
          <w:color w:val="000000" w:themeColor="text1"/>
          <w:lang w:val="en-US"/>
        </w:rPr>
        <w:t>haracteristic for inactivated chromatin</w:t>
      </w:r>
      <w:r w:rsidR="001E732D" w:rsidRPr="00B617D3">
        <w:rPr>
          <w:color w:val="000000" w:themeColor="text1"/>
          <w:lang w:val="en-US"/>
        </w:rPr>
        <w:t xml:space="preserve"> </w:t>
      </w:r>
      <w:r w:rsidR="007000AC" w:rsidRPr="00B617D3">
        <w:rPr>
          <w:color w:val="000000" w:themeColor="text1"/>
          <w:lang w:val="en-US"/>
        </w:rPr>
        <w:t>within</w:t>
      </w:r>
      <w:r w:rsidR="00A96E00" w:rsidRPr="00B617D3">
        <w:rPr>
          <w:color w:val="000000" w:themeColor="text1"/>
          <w:lang w:val="en-US"/>
        </w:rPr>
        <w:t xml:space="preserve"> gene rich regions</w:t>
      </w:r>
      <w:r w:rsidR="001E732D" w:rsidRPr="00B617D3">
        <w:rPr>
          <w:color w:val="000000" w:themeColor="text1"/>
          <w:lang w:val="en-US"/>
        </w:rPr>
        <w:t xml:space="preserve"> </w:t>
      </w:r>
      <w:r w:rsidR="00112AF5" w:rsidRPr="00B617D3">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PFJlZm1hbj48Q2l0ZT48QXV0aG9yPlpodTwvQXV0aG9yPjxZZWFyPjIwMTM8L1llYXI+PFJlY051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==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B617D3">
        <w:rPr>
          <w:color w:val="000000" w:themeColor="text1"/>
          <w:lang w:val="en-US"/>
        </w:rPr>
      </w:r>
      <w:r w:rsidR="00112AF5" w:rsidRPr="00B617D3">
        <w:rPr>
          <w:color w:val="000000" w:themeColor="text1"/>
          <w:lang w:val="en-US"/>
        </w:rPr>
        <w:fldChar w:fldCharType="separate"/>
      </w:r>
      <w:r w:rsidR="00575569" w:rsidRPr="00B617D3">
        <w:rPr>
          <w:rFonts w:cs="Arial"/>
          <w:noProof/>
          <w:color w:val="000000" w:themeColor="text1"/>
          <w:lang w:val="en-US"/>
        </w:rPr>
        <w:t>[</w:t>
      </w:r>
      <w:r w:rsidR="00575569" w:rsidRPr="00B617D3">
        <w:rPr>
          <w:noProof/>
          <w:color w:val="000000" w:themeColor="text1"/>
          <w:lang w:val="en-US"/>
        </w:rPr>
        <w:t>27</w:t>
      </w:r>
      <w:r w:rsidR="00575569" w:rsidRPr="00B617D3">
        <w:rPr>
          <w:rFonts w:cs="Arial"/>
          <w:noProof/>
          <w:color w:val="000000" w:themeColor="text1"/>
          <w:lang w:val="en-US"/>
        </w:rPr>
        <w:t>]</w:t>
      </w:r>
      <w:r w:rsidR="00112AF5" w:rsidRPr="00B617D3">
        <w:rPr>
          <w:color w:val="000000" w:themeColor="text1"/>
          <w:lang w:val="en-US"/>
        </w:rPr>
        <w:fldChar w:fldCharType="end"/>
      </w:r>
      <w:r w:rsidR="003369DD" w:rsidRPr="00B617D3">
        <w:rPr>
          <w:color w:val="000000" w:themeColor="text1"/>
          <w:lang w:val="en-US"/>
        </w:rPr>
        <w:t xml:space="preserve">. </w:t>
      </w:r>
      <w:r w:rsidR="00AB1EFC" w:rsidRPr="00B617D3">
        <w:rPr>
          <w:color w:val="000000" w:themeColor="text1"/>
          <w:lang w:val="en-US"/>
        </w:rPr>
        <w:t>In contrast, H3K9me3</w:t>
      </w:r>
      <w:r w:rsidR="000D2028" w:rsidRPr="00B617D3">
        <w:rPr>
          <w:color w:val="000000" w:themeColor="text1"/>
          <w:lang w:val="en-US"/>
        </w:rPr>
        <w:t>,</w:t>
      </w:r>
      <w:r w:rsidR="00AB1EFC" w:rsidRPr="00B617D3">
        <w:rPr>
          <w:color w:val="000000" w:themeColor="text1"/>
          <w:lang w:val="en-US"/>
        </w:rPr>
        <w:t xml:space="preserve"> a repressive histone mark </w:t>
      </w:r>
      <w:r w:rsidR="00B15E9D" w:rsidRPr="00B617D3">
        <w:rPr>
          <w:color w:val="000000" w:themeColor="text1"/>
          <w:lang w:val="en-US"/>
        </w:rPr>
        <w:t>mainly occurring in</w:t>
      </w:r>
      <w:r w:rsidR="00AB1EFC" w:rsidRPr="00B617D3">
        <w:rPr>
          <w:color w:val="000000" w:themeColor="text1"/>
          <w:lang w:val="en-US"/>
        </w:rPr>
        <w:t xml:space="preserve"> gene poor regions</w:t>
      </w:r>
      <w:r w:rsidR="003D676E" w:rsidRPr="00B617D3">
        <w:rPr>
          <w:color w:val="000000" w:themeColor="text1"/>
          <w:lang w:val="en-US"/>
        </w:rPr>
        <w:t>,</w:t>
      </w:r>
      <w:r w:rsidR="001E732D" w:rsidRPr="00B617D3">
        <w:rPr>
          <w:color w:val="000000" w:themeColor="text1"/>
          <w:lang w:val="en-US"/>
        </w:rPr>
        <w:t xml:space="preserve"> </w:t>
      </w:r>
      <w:r w:rsidR="00AB1EFC" w:rsidRPr="00B617D3">
        <w:rPr>
          <w:color w:val="000000" w:themeColor="text1"/>
          <w:lang w:val="en-US"/>
        </w:rPr>
        <w:t xml:space="preserve">was associated with non-methylated regions. All samples analyzed </w:t>
      </w:r>
      <w:r w:rsidR="007000AC" w:rsidRPr="00B617D3">
        <w:rPr>
          <w:color w:val="000000" w:themeColor="text1"/>
          <w:lang w:val="en-US"/>
        </w:rPr>
        <w:t xml:space="preserve">had </w:t>
      </w:r>
      <w:r w:rsidR="00AB1EFC" w:rsidRPr="00B617D3">
        <w:rPr>
          <w:color w:val="000000" w:themeColor="text1"/>
          <w:lang w:val="en-US"/>
        </w:rPr>
        <w:t xml:space="preserve">a significant </w:t>
      </w:r>
      <w:r w:rsidR="007000AC" w:rsidRPr="00B617D3">
        <w:rPr>
          <w:color w:val="000000" w:themeColor="text1"/>
          <w:lang w:val="en-US"/>
        </w:rPr>
        <w:t>presence of</w:t>
      </w:r>
      <w:r w:rsidR="001E732D" w:rsidRPr="00B617D3">
        <w:rPr>
          <w:color w:val="000000" w:themeColor="text1"/>
          <w:lang w:val="en-US"/>
        </w:rPr>
        <w:t xml:space="preserve"> </w:t>
      </w:r>
      <w:r w:rsidR="00491D23" w:rsidRPr="00B617D3">
        <w:rPr>
          <w:color w:val="000000" w:themeColor="text1"/>
          <w:lang w:val="en-US"/>
        </w:rPr>
        <w:t xml:space="preserve">SA-hypomethylation in genomic regions with </w:t>
      </w:r>
      <w:r w:rsidR="00B10AB9" w:rsidRPr="00B617D3">
        <w:rPr>
          <w:color w:val="000000" w:themeColor="text1"/>
          <w:lang w:val="en-US"/>
        </w:rPr>
        <w:t>H3K9me3 marks (Figure 3C).</w:t>
      </w:r>
      <w:r w:rsidR="00AB1EFC" w:rsidRPr="00B617D3">
        <w:rPr>
          <w:color w:val="000000" w:themeColor="text1"/>
          <w:lang w:val="en-US"/>
        </w:rPr>
        <w:t xml:space="preserve"> Thus, specific histone modification</w:t>
      </w:r>
      <w:r w:rsidR="00EE4D0E" w:rsidRPr="00B617D3">
        <w:rPr>
          <w:color w:val="000000" w:themeColor="text1"/>
          <w:lang w:val="en-US"/>
        </w:rPr>
        <w:t xml:space="preserve">s are enriched in regions with DNAm changes </w:t>
      </w:r>
      <w:r w:rsidR="00AB1EFC" w:rsidRPr="00B617D3">
        <w:rPr>
          <w:color w:val="000000" w:themeColor="text1"/>
          <w:lang w:val="en-US"/>
        </w:rPr>
        <w:t xml:space="preserve">during long-term culture. </w:t>
      </w:r>
    </w:p>
    <w:p w:rsidR="00E74894" w:rsidRDefault="00E74894" w:rsidP="009E7749">
      <w:pPr>
        <w:rPr>
          <w:lang w:val="en-US"/>
        </w:rPr>
      </w:pPr>
    </w:p>
    <w:p w:rsidR="009E7749" w:rsidRPr="00062AD0" w:rsidRDefault="00E92964" w:rsidP="009E7749">
      <w:pPr>
        <w:rPr>
          <w:lang w:val="en-US"/>
        </w:rPr>
      </w:pPr>
      <w:r>
        <w:rPr>
          <w:lang w:val="en-US"/>
        </w:rPr>
        <w:t>Subsequently</w:t>
      </w:r>
      <w:r w:rsidR="00B10AB9">
        <w:rPr>
          <w:lang w:val="en-US"/>
        </w:rPr>
        <w:t xml:space="preserve">, </w:t>
      </w:r>
      <w:r w:rsidR="00E7382F">
        <w:rPr>
          <w:lang w:val="en-US"/>
        </w:rPr>
        <w:t xml:space="preserve">we </w:t>
      </w:r>
      <w:r w:rsidR="00DC40E7">
        <w:rPr>
          <w:lang w:val="en-US"/>
        </w:rPr>
        <w:t xml:space="preserve">compared our DNAm datasets with </w:t>
      </w:r>
      <w:r w:rsidR="00E7382F">
        <w:rPr>
          <w:lang w:val="en-US"/>
        </w:rPr>
        <w:t>a high-resolution map of genomic interaction sites with the nuclear lamina in human fibroblast</w:t>
      </w:r>
      <w:r w:rsidR="00DC40E7">
        <w:rPr>
          <w:lang w:val="en-US"/>
        </w:rPr>
        <w:t xml:space="preserve">s, which comprises 1,239 genomic regions </w:t>
      </w:r>
      <w:r w:rsidR="00491D23">
        <w:rPr>
          <w:lang w:val="en-US"/>
        </w:rPr>
        <w:t>representing</w:t>
      </w:r>
      <w:r w:rsidR="00DC40E7">
        <w:rPr>
          <w:lang w:val="en-US"/>
        </w:rPr>
        <w:t xml:space="preserve"> about 40% of the human genome</w:t>
      </w:r>
      <w:r w:rsidR="001E732D">
        <w:rPr>
          <w:lang w:val="en-US"/>
        </w:rPr>
        <w:t xml:space="preserve"> </w: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112AF5">
        <w:rPr>
          <w:lang w:val="en-US"/>
        </w:rPr>
        <w:fldChar w:fldCharType="end"/>
      </w:r>
      <w:r w:rsidR="00E7382F">
        <w:rPr>
          <w:lang w:val="en-US"/>
        </w:rPr>
        <w:t>.</w:t>
      </w:r>
      <w:r w:rsidR="001E732D">
        <w:rPr>
          <w:lang w:val="en-US"/>
        </w:rPr>
        <w:t xml:space="preserve"> </w:t>
      </w:r>
      <w:r w:rsidR="0016413A" w:rsidRPr="0016413A">
        <w:rPr>
          <w:lang w:val="en-US"/>
        </w:rPr>
        <w:t xml:space="preserve">DNAm </w:t>
      </w:r>
      <w:r w:rsidR="0016413A">
        <w:rPr>
          <w:lang w:val="en-US"/>
        </w:rPr>
        <w:t>levels were</w:t>
      </w:r>
      <w:r w:rsidR="00B572D9">
        <w:rPr>
          <w:lang w:val="en-US"/>
        </w:rPr>
        <w:t xml:space="preserve"> lower in lamina associated regions than </w:t>
      </w:r>
      <w:r w:rsidR="00B572D9" w:rsidRPr="00B617D3">
        <w:rPr>
          <w:color w:val="000000" w:themeColor="text1"/>
          <w:lang w:val="en-US"/>
        </w:rPr>
        <w:t xml:space="preserve">in the remaining genomic </w:t>
      </w:r>
      <w:commentRangeStart w:id="19"/>
      <w:r w:rsidR="00B572D9" w:rsidRPr="00B617D3">
        <w:rPr>
          <w:color w:val="000000" w:themeColor="text1"/>
          <w:lang w:val="en-US"/>
        </w:rPr>
        <w:t>regions</w:t>
      </w:r>
      <w:commentRangeEnd w:id="19"/>
      <w:r w:rsidR="004B6D27">
        <w:rPr>
          <w:rStyle w:val="Refdecomentrio"/>
          <w:vanish/>
        </w:rPr>
        <w:commentReference w:id="19"/>
      </w:r>
      <w:r w:rsidR="000469E9" w:rsidRPr="00B617D3">
        <w:rPr>
          <w:color w:val="000000" w:themeColor="text1"/>
          <w:lang w:val="en-US"/>
        </w:rPr>
        <w:t xml:space="preserve"> </w:t>
      </w:r>
      <w:r w:rsidR="00E74894" w:rsidRPr="00B617D3">
        <w:rPr>
          <w:rFonts w:cs="Arial"/>
          <w:color w:val="000000" w:themeColor="text1"/>
          <w:lang w:val="en-US"/>
        </w:rPr>
        <w:t>(Figure 3D)</w:t>
      </w:r>
      <w:r w:rsidR="0016413A" w:rsidRPr="00B617D3">
        <w:rPr>
          <w:color w:val="000000" w:themeColor="text1"/>
          <w:lang w:val="en-US"/>
        </w:rPr>
        <w:t xml:space="preserve">. </w:t>
      </w:r>
      <w:r w:rsidR="00BF26CA" w:rsidRPr="00B617D3">
        <w:rPr>
          <w:color w:val="000000" w:themeColor="text1"/>
          <w:lang w:val="en-US"/>
        </w:rPr>
        <w:t xml:space="preserve">Conversely, H3K27me3 </w:t>
      </w:r>
      <w:r w:rsidR="00AC3720" w:rsidRPr="00B617D3">
        <w:rPr>
          <w:color w:val="000000" w:themeColor="text1"/>
          <w:lang w:val="en-US"/>
        </w:rPr>
        <w:t>marks</w:t>
      </w:r>
      <w:r w:rsidR="00B14017" w:rsidRPr="00B617D3">
        <w:rPr>
          <w:color w:val="000000" w:themeColor="text1"/>
          <w:lang w:val="en-US"/>
        </w:rPr>
        <w:t xml:space="preserve"> </w:t>
      </w:r>
      <w:r w:rsidR="0078661A" w:rsidRPr="00B617D3">
        <w:rPr>
          <w:color w:val="000000" w:themeColor="text1"/>
          <w:lang w:val="en-US"/>
        </w:rPr>
        <w:t xml:space="preserve">were </w:t>
      </w:r>
      <w:r w:rsidR="00BF26CA" w:rsidRPr="00B617D3">
        <w:rPr>
          <w:color w:val="000000" w:themeColor="text1"/>
          <w:lang w:val="en-US"/>
        </w:rPr>
        <w:t>particularly observed outside of LADs, whereas H3K9me3</w:t>
      </w:r>
      <w:r w:rsidR="00AA22D6" w:rsidRPr="00B617D3">
        <w:rPr>
          <w:color w:val="000000" w:themeColor="text1"/>
          <w:lang w:val="en-US"/>
        </w:rPr>
        <w:t xml:space="preserve"> marks </w:t>
      </w:r>
      <w:r w:rsidR="002B23A6" w:rsidRPr="00B617D3">
        <w:rPr>
          <w:color w:val="000000" w:themeColor="text1"/>
          <w:lang w:val="en-US"/>
        </w:rPr>
        <w:t xml:space="preserve">were </w:t>
      </w:r>
      <w:r w:rsidR="00DC40E7" w:rsidRPr="00B617D3">
        <w:rPr>
          <w:color w:val="000000" w:themeColor="text1"/>
          <w:lang w:val="en-US"/>
        </w:rPr>
        <w:t xml:space="preserve">more prevalent </w:t>
      </w:r>
      <w:r w:rsidR="00BF26CA" w:rsidRPr="00B617D3">
        <w:rPr>
          <w:color w:val="000000" w:themeColor="text1"/>
          <w:lang w:val="en-US"/>
        </w:rPr>
        <w:t>inside LADs</w:t>
      </w:r>
      <w:r w:rsidR="00C71ACA" w:rsidRPr="00B617D3">
        <w:rPr>
          <w:color w:val="000000" w:themeColor="text1"/>
          <w:lang w:val="en-US"/>
        </w:rPr>
        <w:t xml:space="preserve"> </w:t>
      </w:r>
      <w:r w:rsidR="00806BFC" w:rsidRPr="00B617D3">
        <w:rPr>
          <w:color w:val="000000" w:themeColor="text1"/>
          <w:lang w:val="en-US"/>
        </w:rPr>
        <w:t>as described before</w:t>
      </w:r>
      <w:r w:rsidR="00301E67" w:rsidRPr="00B617D3">
        <w:rPr>
          <w:color w:val="000000" w:themeColor="text1"/>
          <w:lang w:val="en-US"/>
        </w:rPr>
        <w:t xml:space="preserve"> </w:t>
      </w:r>
      <w:r w:rsidR="00112AF5" w:rsidRPr="00B617D3">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rFonts w:cs="Arial"/>
          <w:color w:val="000000" w:themeColor="text1"/>
          <w:lang w:val="en-US"/>
        </w:rPr>
        <w:instrText xml:space="preserve"> ADDIN REFMGR.CITE </w:instrText>
      </w:r>
      <w:r w:rsidR="00112AF5">
        <w:rPr>
          <w:rFonts w:cs="Arial"/>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rFonts w:cs="Arial"/>
          <w:color w:val="000000" w:themeColor="text1"/>
          <w:lang w:val="en-US"/>
        </w:rPr>
        <w:instrText xml:space="preserve"> ADDIN EN.CITE.DATA </w:instrText>
      </w:r>
      <w:r w:rsidR="00112AF5">
        <w:rPr>
          <w:rFonts w:cs="Arial"/>
          <w:color w:val="000000" w:themeColor="text1"/>
          <w:lang w:val="en-US"/>
        </w:rPr>
      </w:r>
      <w:r w:rsidR="00112AF5">
        <w:rPr>
          <w:rFonts w:cs="Arial"/>
          <w:color w:val="000000" w:themeColor="text1"/>
          <w:lang w:val="en-US"/>
        </w:rPr>
        <w:fldChar w:fldCharType="end"/>
      </w:r>
      <w:r w:rsidR="00112AF5" w:rsidRPr="00B617D3">
        <w:rPr>
          <w:rFonts w:cs="Arial"/>
          <w:color w:val="000000" w:themeColor="text1"/>
          <w:lang w:val="en-US"/>
        </w:rPr>
      </w:r>
      <w:r w:rsidR="00112AF5" w:rsidRPr="00B617D3">
        <w:rPr>
          <w:rFonts w:cs="Arial"/>
          <w:color w:val="000000" w:themeColor="text1"/>
          <w:lang w:val="en-US"/>
        </w:rPr>
        <w:fldChar w:fldCharType="separate"/>
      </w:r>
      <w:r w:rsidR="00301E67" w:rsidRPr="00B617D3">
        <w:rPr>
          <w:rFonts w:cs="Arial"/>
          <w:noProof/>
          <w:color w:val="000000" w:themeColor="text1"/>
          <w:lang w:val="en-US"/>
        </w:rPr>
        <w:t>[26]</w:t>
      </w:r>
      <w:r w:rsidR="00112AF5" w:rsidRPr="00B617D3">
        <w:rPr>
          <w:rFonts w:cs="Arial"/>
          <w:color w:val="000000" w:themeColor="text1"/>
          <w:lang w:val="en-US"/>
        </w:rPr>
        <w:fldChar w:fldCharType="end"/>
      </w:r>
      <w:r w:rsidR="00C71ACA" w:rsidRPr="00B617D3">
        <w:rPr>
          <w:rFonts w:cs="Arial"/>
          <w:color w:val="000000" w:themeColor="text1"/>
          <w:lang w:val="en-US"/>
        </w:rPr>
        <w:t xml:space="preserve">. </w:t>
      </w:r>
      <w:r w:rsidR="00914FCC" w:rsidRPr="00B617D3">
        <w:rPr>
          <w:rFonts w:cs="Arial"/>
          <w:color w:val="000000" w:themeColor="text1"/>
          <w:lang w:val="en-US"/>
        </w:rPr>
        <w:t xml:space="preserve"> </w:t>
      </w:r>
      <w:r w:rsidR="00FE4F45" w:rsidRPr="00B617D3">
        <w:rPr>
          <w:rFonts w:cs="Arial"/>
          <w:color w:val="000000" w:themeColor="text1"/>
          <w:lang w:val="en-US"/>
        </w:rPr>
        <w:t xml:space="preserve">Particularly, </w:t>
      </w:r>
      <w:r w:rsidR="00914FCC" w:rsidRPr="00B617D3">
        <w:rPr>
          <w:rFonts w:cs="Arial"/>
          <w:color w:val="000000" w:themeColor="text1"/>
          <w:lang w:val="en-US"/>
        </w:rPr>
        <w:t>LAD borders</w:t>
      </w:r>
      <w:r w:rsidR="00301E67" w:rsidRPr="00B617D3">
        <w:rPr>
          <w:rFonts w:cs="Arial"/>
          <w:color w:val="000000" w:themeColor="text1"/>
          <w:lang w:val="en-US"/>
        </w:rPr>
        <w:t xml:space="preserve"> clearly </w:t>
      </w:r>
      <w:r w:rsidR="00806BFC" w:rsidRPr="00B617D3">
        <w:rPr>
          <w:rFonts w:cs="Arial"/>
          <w:color w:val="000000" w:themeColor="text1"/>
          <w:lang w:val="en-US"/>
        </w:rPr>
        <w:t>de</w:t>
      </w:r>
      <w:r w:rsidR="00301E67" w:rsidRPr="00B617D3">
        <w:rPr>
          <w:rFonts w:cs="Arial"/>
          <w:color w:val="000000" w:themeColor="text1"/>
          <w:lang w:val="en-US"/>
        </w:rPr>
        <w:t>mar</w:t>
      </w:r>
      <w:r w:rsidR="00806BFC" w:rsidRPr="00B617D3">
        <w:rPr>
          <w:rFonts w:cs="Arial"/>
          <w:color w:val="000000" w:themeColor="text1"/>
          <w:lang w:val="en-US"/>
        </w:rPr>
        <w:t>cate</w:t>
      </w:r>
      <w:r w:rsidR="00301E67" w:rsidRPr="00B617D3">
        <w:rPr>
          <w:rFonts w:cs="Arial"/>
          <w:color w:val="000000" w:themeColor="text1"/>
          <w:lang w:val="en-US"/>
        </w:rPr>
        <w:t xml:space="preserve"> </w:t>
      </w:r>
      <w:r w:rsidR="005722A6" w:rsidRPr="00B617D3">
        <w:rPr>
          <w:rFonts w:cs="Arial"/>
          <w:color w:val="000000" w:themeColor="text1"/>
          <w:lang w:val="en-US"/>
        </w:rPr>
        <w:t xml:space="preserve">the </w:t>
      </w:r>
      <w:r w:rsidR="00B76E3D" w:rsidRPr="00B617D3">
        <w:rPr>
          <w:rFonts w:cs="Arial"/>
          <w:color w:val="000000" w:themeColor="text1"/>
          <w:lang w:val="en-US"/>
        </w:rPr>
        <w:t xml:space="preserve">level </w:t>
      </w:r>
      <w:r w:rsidR="00D22451" w:rsidRPr="00B617D3">
        <w:rPr>
          <w:rFonts w:cs="Arial"/>
          <w:color w:val="000000" w:themeColor="text1"/>
          <w:lang w:val="en-US"/>
        </w:rPr>
        <w:t>of</w:t>
      </w:r>
      <w:r w:rsidR="00B14017" w:rsidRPr="00B617D3">
        <w:rPr>
          <w:rFonts w:cs="Arial"/>
          <w:color w:val="000000" w:themeColor="text1"/>
          <w:lang w:val="en-US"/>
        </w:rPr>
        <w:t xml:space="preserve"> </w:t>
      </w:r>
      <w:r w:rsidR="003D1DE7" w:rsidRPr="00B617D3">
        <w:rPr>
          <w:rFonts w:cs="Arial"/>
          <w:color w:val="000000" w:themeColor="text1"/>
          <w:lang w:val="en-US"/>
        </w:rPr>
        <w:t>DNAm</w:t>
      </w:r>
      <w:r w:rsidR="005722A6" w:rsidRPr="00B617D3">
        <w:rPr>
          <w:rFonts w:cs="Arial"/>
          <w:color w:val="000000" w:themeColor="text1"/>
          <w:lang w:val="en-US"/>
        </w:rPr>
        <w:t xml:space="preserve"> </w:t>
      </w:r>
      <w:r w:rsidR="00FB33F9" w:rsidRPr="00B617D3">
        <w:rPr>
          <w:rFonts w:cs="Arial"/>
          <w:color w:val="000000" w:themeColor="text1"/>
          <w:lang w:val="en-US"/>
        </w:rPr>
        <w:t xml:space="preserve">(Figure </w:t>
      </w:r>
      <w:r w:rsidR="00E74894" w:rsidRPr="00B617D3">
        <w:rPr>
          <w:rFonts w:cs="Arial"/>
          <w:color w:val="000000" w:themeColor="text1"/>
          <w:lang w:val="en-US"/>
        </w:rPr>
        <w:t>3E</w:t>
      </w:r>
      <w:r w:rsidR="00FB33F9" w:rsidRPr="00B617D3">
        <w:rPr>
          <w:rFonts w:cs="Arial"/>
          <w:color w:val="000000" w:themeColor="text1"/>
          <w:lang w:val="en-US"/>
        </w:rPr>
        <w:t>)</w:t>
      </w:r>
      <w:r w:rsidR="005722A6" w:rsidRPr="00B617D3">
        <w:rPr>
          <w:rFonts w:cs="Arial"/>
          <w:color w:val="000000" w:themeColor="text1"/>
          <w:lang w:val="en-US"/>
        </w:rPr>
        <w:t>.</w:t>
      </w:r>
      <w:r w:rsidR="00B14017" w:rsidRPr="00B617D3">
        <w:rPr>
          <w:rFonts w:cs="Arial"/>
          <w:color w:val="000000" w:themeColor="text1"/>
          <w:lang w:val="en-US"/>
        </w:rPr>
        <w:t xml:space="preserve"> </w:t>
      </w:r>
      <w:r w:rsidR="00337E53" w:rsidRPr="00B617D3">
        <w:rPr>
          <w:rFonts w:cs="Arial"/>
          <w:color w:val="000000" w:themeColor="text1"/>
          <w:lang w:val="en-US"/>
        </w:rPr>
        <w:t>W</w:t>
      </w:r>
      <w:r w:rsidR="003D1DE7" w:rsidRPr="00B617D3">
        <w:rPr>
          <w:rFonts w:cs="Arial"/>
          <w:color w:val="000000" w:themeColor="text1"/>
          <w:lang w:val="en-US"/>
        </w:rPr>
        <w:t xml:space="preserve">e correlated </w:t>
      </w:r>
      <w:r w:rsidR="003D1DE7" w:rsidRPr="00B617D3">
        <w:rPr>
          <w:rFonts w:eastAsia="Arial"/>
          <w:color w:val="000000" w:themeColor="text1"/>
          <w:lang w:val="en-US"/>
        </w:rPr>
        <w:t>senescence-associated DMRs with LADs</w:t>
      </w:r>
      <w:r w:rsidR="00B14017" w:rsidRPr="00B617D3">
        <w:rPr>
          <w:rFonts w:eastAsia="Arial"/>
          <w:color w:val="000000" w:themeColor="text1"/>
          <w:lang w:val="en-US"/>
        </w:rPr>
        <w:t xml:space="preserve"> </w:t>
      </w:r>
      <w:r w:rsidR="003D1DE7" w:rsidRPr="00B617D3">
        <w:rPr>
          <w:color w:val="000000" w:themeColor="text1"/>
          <w:lang w:val="en-US"/>
        </w:rPr>
        <w:t xml:space="preserve">and found that hypomethylated sites </w:t>
      </w:r>
      <w:r w:rsidR="00B1168F" w:rsidRPr="00B617D3">
        <w:rPr>
          <w:color w:val="000000" w:themeColor="text1"/>
          <w:lang w:val="en-US"/>
        </w:rPr>
        <w:t xml:space="preserve">were </w:t>
      </w:r>
      <w:r w:rsidR="003D1DE7" w:rsidRPr="00B617D3">
        <w:rPr>
          <w:color w:val="000000" w:themeColor="text1"/>
          <w:lang w:val="en-US"/>
        </w:rPr>
        <w:lastRenderedPageBreak/>
        <w:t xml:space="preserve">enriched inside </w:t>
      </w:r>
      <w:r w:rsidR="007034D4" w:rsidRPr="00B617D3">
        <w:rPr>
          <w:color w:val="000000" w:themeColor="text1"/>
          <w:lang w:val="en-US"/>
        </w:rPr>
        <w:t>LADs</w:t>
      </w:r>
      <w:r w:rsidR="002C57A5" w:rsidRPr="00B617D3">
        <w:rPr>
          <w:color w:val="000000" w:themeColor="text1"/>
          <w:lang w:val="en-US"/>
        </w:rPr>
        <w:t xml:space="preserve"> while</w:t>
      </w:r>
      <w:r w:rsidR="007D18D9" w:rsidRPr="00B617D3">
        <w:rPr>
          <w:color w:val="000000" w:themeColor="text1"/>
          <w:lang w:val="en-US"/>
        </w:rPr>
        <w:t xml:space="preserve"> </w:t>
      </w:r>
      <w:r w:rsidR="003D1DE7" w:rsidRPr="00B617D3">
        <w:rPr>
          <w:color w:val="000000" w:themeColor="text1"/>
          <w:lang w:val="en-US"/>
        </w:rPr>
        <w:t xml:space="preserve">hypermethylated sites </w:t>
      </w:r>
      <w:r w:rsidR="00B1168F" w:rsidRPr="00B617D3">
        <w:rPr>
          <w:color w:val="000000" w:themeColor="text1"/>
          <w:lang w:val="en-US"/>
        </w:rPr>
        <w:t xml:space="preserve">were </w:t>
      </w:r>
      <w:r w:rsidR="003D1DE7" w:rsidRPr="00B617D3">
        <w:rPr>
          <w:color w:val="000000" w:themeColor="text1"/>
          <w:lang w:val="en-US"/>
        </w:rPr>
        <w:t xml:space="preserve">enriched outside </w:t>
      </w:r>
      <w:r w:rsidR="00E74894" w:rsidRPr="00B617D3">
        <w:rPr>
          <w:color w:val="000000" w:themeColor="text1"/>
          <w:lang w:val="en-US"/>
        </w:rPr>
        <w:t>of LADs</w:t>
      </w:r>
      <w:r w:rsidR="00933A6A" w:rsidRPr="00B617D3">
        <w:rPr>
          <w:color w:val="000000" w:themeColor="text1"/>
          <w:lang w:val="en-US"/>
        </w:rPr>
        <w:t xml:space="preserve">. </w:t>
      </w:r>
      <w:r w:rsidR="00B14017" w:rsidRPr="00B617D3">
        <w:rPr>
          <w:color w:val="000000" w:themeColor="text1"/>
          <w:lang w:val="en-US"/>
        </w:rPr>
        <w:t>S</w:t>
      </w:r>
      <w:r w:rsidR="00933A6A" w:rsidRPr="00B617D3">
        <w:rPr>
          <w:color w:val="000000" w:themeColor="text1"/>
          <w:lang w:val="en-US"/>
        </w:rPr>
        <w:t>imilar results were observed with SA-DNAm change</w:t>
      </w:r>
      <w:r w:rsidR="00CC077E" w:rsidRPr="00B617D3">
        <w:rPr>
          <w:color w:val="000000" w:themeColor="text1"/>
          <w:lang w:val="en-US"/>
        </w:rPr>
        <w:t>s</w:t>
      </w:r>
      <w:r w:rsidR="00933A6A" w:rsidRPr="00B617D3">
        <w:rPr>
          <w:color w:val="000000" w:themeColor="text1"/>
          <w:lang w:val="en-US"/>
        </w:rPr>
        <w:t xml:space="preserve"> in MSCs</w:t>
      </w:r>
      <w:r w:rsidR="00843F09" w:rsidRPr="00B617D3">
        <w:rPr>
          <w:color w:val="000000" w:themeColor="text1"/>
          <w:lang w:val="en-US"/>
        </w:rPr>
        <w:t>,</w:t>
      </w:r>
      <w:r w:rsidR="00933A6A" w:rsidRPr="00B617D3">
        <w:rPr>
          <w:color w:val="000000" w:themeColor="text1"/>
          <w:lang w:val="en-US"/>
        </w:rPr>
        <w:t xml:space="preserve"> which were </w:t>
      </w:r>
      <w:r w:rsidR="00D22451" w:rsidRPr="00B617D3">
        <w:rPr>
          <w:color w:val="000000" w:themeColor="text1"/>
          <w:lang w:val="en-US"/>
        </w:rPr>
        <w:t xml:space="preserve">determined </w:t>
      </w:r>
      <w:r w:rsidR="00933A6A" w:rsidRPr="00B617D3">
        <w:rPr>
          <w:color w:val="000000" w:themeColor="text1"/>
          <w:lang w:val="en-US"/>
        </w:rPr>
        <w:t>by 450k BeadChip technology</w:t>
      </w:r>
      <w:r w:rsidR="00B14017" w:rsidRPr="00B617D3">
        <w:rPr>
          <w:color w:val="000000" w:themeColor="text1"/>
          <w:lang w:val="en-US"/>
        </w:rPr>
        <w:t xml:space="preserve"> </w:t>
      </w:r>
      <w:r w:rsidR="003D1DE7" w:rsidRPr="00B617D3">
        <w:rPr>
          <w:color w:val="000000" w:themeColor="text1"/>
          <w:lang w:val="en-US"/>
        </w:rPr>
        <w:t xml:space="preserve">(Figure </w:t>
      </w:r>
      <w:r w:rsidR="00E74894" w:rsidRPr="00B617D3">
        <w:rPr>
          <w:color w:val="000000" w:themeColor="text1"/>
          <w:lang w:val="en-US"/>
        </w:rPr>
        <w:t>3F</w:t>
      </w:r>
      <w:r w:rsidR="003D1DE7" w:rsidRPr="00B617D3">
        <w:rPr>
          <w:color w:val="000000" w:themeColor="text1"/>
          <w:lang w:val="en-US"/>
        </w:rPr>
        <w:t>)</w:t>
      </w:r>
      <w:r w:rsidR="003D1DE7" w:rsidRPr="00B617D3">
        <w:rPr>
          <w:rFonts w:eastAsia="Arial"/>
          <w:color w:val="000000" w:themeColor="text1"/>
          <w:lang w:val="en-US"/>
        </w:rPr>
        <w:t>.</w:t>
      </w:r>
      <w:r w:rsidR="00EE4D0E" w:rsidRPr="00B617D3">
        <w:rPr>
          <w:rFonts w:eastAsia="Arial"/>
          <w:color w:val="000000" w:themeColor="text1"/>
          <w:lang w:val="en-US"/>
        </w:rPr>
        <w:t xml:space="preserve"> </w:t>
      </w:r>
      <w:r w:rsidR="00B23DA0">
        <w:rPr>
          <w:rFonts w:eastAsia="Arial"/>
          <w:lang w:val="en-US"/>
        </w:rPr>
        <w:t xml:space="preserve">We therefore postulated that a shift of lamina-association, particularly at the border regions of LADs, may contribute to DNAm changes during culture expansion. </w:t>
      </w:r>
      <w:r w:rsidR="00EE4D0E" w:rsidRPr="00B617D3">
        <w:rPr>
          <w:rFonts w:eastAsia="Arial"/>
          <w:color w:val="000000" w:themeColor="text1"/>
          <w:lang w:val="en-US"/>
        </w:rPr>
        <w:t xml:space="preserve">However, the SA-DNAm </w:t>
      </w:r>
      <w:r w:rsidR="00EE4D0E">
        <w:rPr>
          <w:rFonts w:eastAsia="Arial"/>
          <w:lang w:val="en-US"/>
        </w:rPr>
        <w:t>changes were not related to the borders of LADs.</w:t>
      </w:r>
      <w:r w:rsidR="00776B43">
        <w:rPr>
          <w:rFonts w:eastAsia="Arial"/>
          <w:lang w:val="en-US"/>
        </w:rPr>
        <w:t xml:space="preserve"> </w:t>
      </w:r>
      <w:r w:rsidR="00C1747E">
        <w:rPr>
          <w:rFonts w:eastAsia="Arial"/>
          <w:lang w:val="en-US"/>
        </w:rPr>
        <w:t>In summary</w:t>
      </w:r>
      <w:r w:rsidR="000141D8">
        <w:rPr>
          <w:rFonts w:eastAsia="Arial"/>
          <w:lang w:val="en-US"/>
        </w:rPr>
        <w:t xml:space="preserve">, loss of DNAm during culture expansion is </w:t>
      </w:r>
      <w:r w:rsidR="00AC5D44">
        <w:rPr>
          <w:rFonts w:eastAsia="Arial"/>
          <w:lang w:val="en-US"/>
        </w:rPr>
        <w:t xml:space="preserve">especially </w:t>
      </w:r>
      <w:r w:rsidR="000141D8">
        <w:rPr>
          <w:rFonts w:eastAsia="Arial"/>
          <w:lang w:val="en-US"/>
        </w:rPr>
        <w:t>observed in heterochromatin associated with the nuclear lamina</w:t>
      </w:r>
      <w:r w:rsidR="006C2B30">
        <w:rPr>
          <w:rFonts w:eastAsia="Arial"/>
          <w:lang w:val="en-US"/>
        </w:rPr>
        <w:t>,</w:t>
      </w:r>
      <w:r w:rsidR="00C1747E">
        <w:rPr>
          <w:rFonts w:eastAsia="Arial"/>
          <w:lang w:val="en-US"/>
        </w:rPr>
        <w:t xml:space="preserve"> </w:t>
      </w:r>
      <w:r w:rsidR="00487ABF">
        <w:rPr>
          <w:rFonts w:eastAsia="Arial"/>
          <w:lang w:val="en-US"/>
        </w:rPr>
        <w:t>whereas</w:t>
      </w:r>
      <w:r w:rsidR="000141D8">
        <w:rPr>
          <w:rFonts w:eastAsia="Arial"/>
          <w:lang w:val="en-US"/>
        </w:rPr>
        <w:t xml:space="preserve"> </w:t>
      </w:r>
      <w:r w:rsidR="00D22451">
        <w:rPr>
          <w:rFonts w:eastAsia="Arial"/>
          <w:lang w:val="en-US"/>
        </w:rPr>
        <w:t xml:space="preserve">DNA </w:t>
      </w:r>
      <w:r w:rsidR="000760B8">
        <w:rPr>
          <w:rFonts w:eastAsia="Arial"/>
          <w:lang w:val="en-US"/>
        </w:rPr>
        <w:t xml:space="preserve">hypermethylation </w:t>
      </w:r>
      <w:r w:rsidR="00FD4084">
        <w:rPr>
          <w:rFonts w:eastAsia="Arial"/>
          <w:lang w:val="en-US"/>
        </w:rPr>
        <w:t>was</w:t>
      </w:r>
      <w:r w:rsidR="00D22451">
        <w:rPr>
          <w:rFonts w:eastAsia="Arial"/>
          <w:lang w:val="en-US"/>
        </w:rPr>
        <w:t xml:space="preserve"> </w:t>
      </w:r>
      <w:r w:rsidR="000760B8">
        <w:rPr>
          <w:rFonts w:eastAsia="Arial"/>
          <w:lang w:val="en-US"/>
        </w:rPr>
        <w:t>observed in regions not associated with the lamina.</w:t>
      </w:r>
    </w:p>
    <w:p w:rsidR="00EF3574" w:rsidRDefault="00EF3574" w:rsidP="00EF3574">
      <w:pPr>
        <w:pStyle w:val="Ttulo2"/>
      </w:pPr>
      <w:r>
        <w:t>Gene expression changes during replicative senescence</w:t>
      </w:r>
    </w:p>
    <w:p w:rsidR="00ED49DE" w:rsidRDefault="00EF3574" w:rsidP="00EF3574">
      <w:pPr>
        <w:rPr>
          <w:rFonts w:eastAsia="Arial"/>
          <w:lang w:val="en-US"/>
        </w:rPr>
      </w:pPr>
      <w:r>
        <w:rPr>
          <w:rFonts w:eastAsia="Arial"/>
          <w:lang w:val="en-US"/>
        </w:rPr>
        <w:t xml:space="preserve">To further correlate DNAm changes with gene </w:t>
      </w:r>
      <w:r w:rsidR="00961FE6">
        <w:rPr>
          <w:rFonts w:eastAsia="Arial"/>
          <w:lang w:val="en-US"/>
        </w:rPr>
        <w:t>expression changes we sequenced the transcriptome</w:t>
      </w:r>
      <w:r w:rsidR="00453D33">
        <w:rPr>
          <w:rFonts w:eastAsia="Arial"/>
          <w:lang w:val="en-US"/>
        </w:rPr>
        <w:t xml:space="preserve"> </w:t>
      </w:r>
      <w:r>
        <w:rPr>
          <w:rFonts w:eastAsia="Arial"/>
          <w:lang w:val="en-US"/>
        </w:rPr>
        <w:t>of three MSC preparations at early (P3) and late passage (P13</w:t>
      </w:r>
      <w:r w:rsidR="004E6E3D">
        <w:rPr>
          <w:rFonts w:eastAsia="Arial"/>
          <w:lang w:val="en-US"/>
        </w:rPr>
        <w:t>; the same</w:t>
      </w:r>
      <w:r w:rsidR="008F3619">
        <w:rPr>
          <w:rFonts w:eastAsia="Arial"/>
          <w:lang w:val="en-US"/>
        </w:rPr>
        <w:t xml:space="preserve"> MSC preparations </w:t>
      </w:r>
      <w:r w:rsidR="008F3619" w:rsidRPr="00B617D3">
        <w:rPr>
          <w:rFonts w:eastAsia="Arial"/>
          <w:color w:val="000000" w:themeColor="text1"/>
          <w:lang w:val="en-US"/>
        </w:rPr>
        <w:t xml:space="preserve">previously used for </w:t>
      </w:r>
      <w:r w:rsidR="00AC5D44">
        <w:rPr>
          <w:rFonts w:eastAsia="Arial"/>
          <w:color w:val="000000" w:themeColor="text1"/>
          <w:lang w:val="en-US"/>
        </w:rPr>
        <w:t xml:space="preserve">the </w:t>
      </w:r>
      <w:r w:rsidR="008F3619" w:rsidRPr="00B617D3">
        <w:rPr>
          <w:rFonts w:eastAsia="Arial"/>
          <w:color w:val="000000" w:themeColor="text1"/>
          <w:lang w:val="en-US"/>
        </w:rPr>
        <w:t>analysis of DNAm profiles</w:t>
      </w:r>
      <w:r w:rsidR="008758CE" w:rsidRPr="00B617D3">
        <w:rPr>
          <w:rFonts w:eastAsia="Arial"/>
          <w:color w:val="000000" w:themeColor="text1"/>
          <w:lang w:val="en-US"/>
        </w:rPr>
        <w:t xml:space="preserve"> </w:t>
      </w:r>
      <w:r w:rsidR="00112AF5" w:rsidRPr="00B617D3">
        <w:rPr>
          <w:rFonts w:eastAsia="Arial"/>
          <w:color w:val="000000" w:themeColor="text1"/>
          <w:lang w:val="en-US"/>
        </w:rPr>
        <w:fldChar w:fldCharType="begin"/>
      </w:r>
      <w:r w:rsidR="00624B11">
        <w:rPr>
          <w:rFonts w:eastAsia="Arial"/>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sidRPr="00B617D3">
        <w:rPr>
          <w:rFonts w:eastAsia="Arial"/>
          <w:color w:val="000000" w:themeColor="text1"/>
          <w:lang w:val="en-US"/>
        </w:rPr>
        <w:fldChar w:fldCharType="separate"/>
      </w:r>
      <w:r w:rsidR="00575569" w:rsidRPr="00B617D3">
        <w:rPr>
          <w:rFonts w:eastAsia="Arial" w:cs="Arial"/>
          <w:noProof/>
          <w:color w:val="000000" w:themeColor="text1"/>
          <w:lang w:val="en-US"/>
        </w:rPr>
        <w:t>[</w:t>
      </w:r>
      <w:r w:rsidR="00575569" w:rsidRPr="00B617D3">
        <w:rPr>
          <w:rFonts w:eastAsia="Arial"/>
          <w:noProof/>
          <w:color w:val="000000" w:themeColor="text1"/>
          <w:lang w:val="en-US"/>
        </w:rPr>
        <w:t>19</w:t>
      </w:r>
      <w:r w:rsidR="00575569" w:rsidRPr="00B617D3">
        <w:rPr>
          <w:rFonts w:eastAsia="Arial" w:cs="Arial"/>
          <w:noProof/>
          <w:color w:val="000000" w:themeColor="text1"/>
          <w:lang w:val="en-US"/>
        </w:rPr>
        <w:t>]</w:t>
      </w:r>
      <w:r w:rsidR="00112AF5" w:rsidRPr="00B617D3">
        <w:rPr>
          <w:rFonts w:eastAsia="Arial"/>
          <w:color w:val="000000" w:themeColor="text1"/>
          <w:lang w:val="en-US"/>
        </w:rPr>
        <w:fldChar w:fldCharType="end"/>
      </w:r>
      <w:r w:rsidR="004E6E3D" w:rsidRPr="00B617D3">
        <w:rPr>
          <w:rFonts w:eastAsia="Arial"/>
          <w:color w:val="000000" w:themeColor="text1"/>
          <w:lang w:val="en-US"/>
        </w:rPr>
        <w:t>)</w:t>
      </w:r>
      <w:r w:rsidR="008F3619" w:rsidRPr="00B617D3">
        <w:rPr>
          <w:rFonts w:eastAsia="Arial"/>
          <w:color w:val="000000" w:themeColor="text1"/>
          <w:lang w:val="en-US"/>
        </w:rPr>
        <w:t>.</w:t>
      </w:r>
      <w:r w:rsidR="008758CE" w:rsidRPr="00B617D3">
        <w:rPr>
          <w:rFonts w:eastAsia="Arial"/>
          <w:color w:val="000000" w:themeColor="text1"/>
          <w:lang w:val="en-US"/>
        </w:rPr>
        <w:t xml:space="preserve"> </w:t>
      </w:r>
      <w:r w:rsidRPr="00941A7D">
        <w:rPr>
          <w:rFonts w:eastAsia="Arial"/>
          <w:color w:val="000000" w:themeColor="text1"/>
          <w:lang w:val="en-US"/>
        </w:rPr>
        <w:t xml:space="preserve">648 genes were down-regulated and 499 genes up-regulated </w:t>
      </w:r>
      <w:r w:rsidRPr="00B617D3">
        <w:rPr>
          <w:rFonts w:eastAsia="Arial"/>
          <w:color w:val="000000" w:themeColor="text1"/>
          <w:lang w:val="en-US"/>
        </w:rPr>
        <w:t xml:space="preserve">during long-term culture </w:t>
      </w:r>
      <w:r w:rsidRPr="00941A7D">
        <w:rPr>
          <w:rFonts w:eastAsia="Arial"/>
          <w:color w:val="000000" w:themeColor="text1"/>
          <w:lang w:val="en-US"/>
        </w:rPr>
        <w:t>(</w:t>
      </w:r>
      <w:r w:rsidR="005A2EDC" w:rsidRPr="00D05426">
        <w:rPr>
          <w:rFonts w:eastAsia="Arial"/>
          <w:color w:val="000000" w:themeColor="text1"/>
          <w:lang w:val="en-US"/>
        </w:rPr>
        <w:t>FDR</w:t>
      </w:r>
      <w:r w:rsidRPr="00B617D3">
        <w:rPr>
          <w:rFonts w:eastAsia="Arial"/>
          <w:color w:val="000000" w:themeColor="text1"/>
          <w:lang w:val="en-US"/>
        </w:rPr>
        <w:t xml:space="preserve"> &lt; 0.01</w:t>
      </w:r>
      <w:r w:rsidR="002D223F" w:rsidRPr="00B617D3">
        <w:rPr>
          <w:rFonts w:eastAsia="Arial"/>
          <w:color w:val="000000" w:themeColor="text1"/>
          <w:lang w:val="en-US"/>
        </w:rPr>
        <w:t xml:space="preserve"> and</w:t>
      </w:r>
      <w:r w:rsidRPr="00B617D3">
        <w:rPr>
          <w:rFonts w:eastAsia="Arial"/>
          <w:color w:val="000000" w:themeColor="text1"/>
          <w:lang w:val="en-US"/>
        </w:rPr>
        <w:t xml:space="preserve"> log2 fold change &gt; 2</w:t>
      </w:r>
      <w:r w:rsidR="006C295A" w:rsidRPr="00B617D3">
        <w:rPr>
          <w:rFonts w:eastAsia="Arial"/>
          <w:color w:val="000000" w:themeColor="text1"/>
          <w:lang w:val="en-US"/>
        </w:rPr>
        <w:t xml:space="preserve">; </w:t>
      </w:r>
      <w:r w:rsidRPr="00B617D3">
        <w:rPr>
          <w:color w:val="000000" w:themeColor="text1"/>
          <w:lang w:val="en-US"/>
        </w:rPr>
        <w:t xml:space="preserve">Figure </w:t>
      </w:r>
      <w:r w:rsidR="004A2BF0" w:rsidRPr="00B617D3">
        <w:rPr>
          <w:color w:val="000000" w:themeColor="text1"/>
          <w:lang w:val="en-US"/>
        </w:rPr>
        <w:t>4A</w:t>
      </w:r>
      <w:r w:rsidRPr="00B617D3">
        <w:rPr>
          <w:color w:val="000000" w:themeColor="text1"/>
          <w:lang w:val="en-US"/>
        </w:rPr>
        <w:t>; supplemental table 1)</w:t>
      </w:r>
      <w:r w:rsidRPr="00B617D3">
        <w:rPr>
          <w:rFonts w:eastAsia="Arial"/>
          <w:color w:val="000000" w:themeColor="text1"/>
          <w:lang w:val="en-US"/>
        </w:rPr>
        <w:t xml:space="preserve">. </w:t>
      </w:r>
      <w:r w:rsidR="002C57A5" w:rsidRPr="00B617D3">
        <w:rPr>
          <w:rFonts w:eastAsia="Arial"/>
          <w:color w:val="000000" w:themeColor="text1"/>
          <w:lang w:val="en-US"/>
        </w:rPr>
        <w:t>Interestingly</w:t>
      </w:r>
      <w:r w:rsidRPr="00B617D3">
        <w:rPr>
          <w:rFonts w:eastAsia="Arial"/>
          <w:color w:val="000000" w:themeColor="text1"/>
          <w:lang w:val="en-US"/>
        </w:rPr>
        <w:t>, amongst the significantly down-regulated genes were lamin B1 (</w:t>
      </w:r>
      <w:r w:rsidRPr="00B617D3">
        <w:rPr>
          <w:rFonts w:eastAsia="Arial"/>
          <w:i/>
          <w:color w:val="000000" w:themeColor="text1"/>
          <w:lang w:val="en-US"/>
        </w:rPr>
        <w:t xml:space="preserve">LMNB1; </w:t>
      </w:r>
      <w:r w:rsidRPr="00B617D3">
        <w:rPr>
          <w:rFonts w:eastAsia="Arial"/>
          <w:color w:val="000000" w:themeColor="text1"/>
          <w:lang w:val="en-US"/>
        </w:rPr>
        <w:t xml:space="preserve">p </w:t>
      </w:r>
      <w:r w:rsidRPr="00B617D3">
        <w:rPr>
          <w:rFonts w:eastAsia="Arial"/>
          <w:i/>
          <w:color w:val="000000" w:themeColor="text1"/>
          <w:lang w:val="en-US"/>
        </w:rPr>
        <w:t>= 5.9*10</w:t>
      </w:r>
      <w:r w:rsidRPr="00B617D3">
        <w:rPr>
          <w:rFonts w:eastAsia="Arial"/>
          <w:i/>
          <w:color w:val="000000" w:themeColor="text1"/>
          <w:vertAlign w:val="superscript"/>
          <w:lang w:val="en-US"/>
        </w:rPr>
        <w:t>-13</w:t>
      </w:r>
      <w:r w:rsidRPr="00B617D3">
        <w:rPr>
          <w:rFonts w:eastAsia="Arial"/>
          <w:color w:val="000000" w:themeColor="text1"/>
          <w:lang w:val="en-US"/>
        </w:rPr>
        <w:t>) and lamin</w:t>
      </w:r>
      <w:r w:rsidR="004E6E3D" w:rsidRPr="00B617D3">
        <w:rPr>
          <w:rFonts w:eastAsia="Arial"/>
          <w:color w:val="000000" w:themeColor="text1"/>
          <w:lang w:val="en-US"/>
        </w:rPr>
        <w:t xml:space="preserve"> </w:t>
      </w:r>
      <w:r w:rsidRPr="00941A7D">
        <w:rPr>
          <w:rFonts w:eastAsia="Arial"/>
          <w:color w:val="000000" w:themeColor="text1"/>
          <w:lang w:val="en-US"/>
        </w:rPr>
        <w:t>B2 (</w:t>
      </w:r>
      <w:r w:rsidRPr="00941A7D">
        <w:rPr>
          <w:rFonts w:eastAsia="Arial"/>
          <w:i/>
          <w:color w:val="000000" w:themeColor="text1"/>
          <w:lang w:val="en-US"/>
        </w:rPr>
        <w:t>LMNB2</w:t>
      </w:r>
      <w:r w:rsidRPr="00941A7D">
        <w:rPr>
          <w:rFonts w:eastAsia="Arial"/>
          <w:color w:val="000000" w:themeColor="text1"/>
          <w:lang w:val="en-US"/>
        </w:rPr>
        <w:t>; p = 4.1*10</w:t>
      </w:r>
      <w:r w:rsidRPr="00941A7D">
        <w:rPr>
          <w:rFonts w:eastAsia="Arial"/>
          <w:color w:val="000000" w:themeColor="text1"/>
          <w:vertAlign w:val="superscript"/>
          <w:lang w:val="en-US"/>
        </w:rPr>
        <w:t>-37</w:t>
      </w:r>
      <w:r w:rsidRPr="00D05426">
        <w:rPr>
          <w:rFonts w:eastAsia="Arial"/>
          <w:color w:val="000000" w:themeColor="text1"/>
          <w:lang w:val="en-US"/>
        </w:rPr>
        <w:t>)</w:t>
      </w:r>
      <w:r w:rsidRPr="00B617D3">
        <w:rPr>
          <w:color w:val="000000" w:themeColor="text1"/>
          <w:lang w:val="en-US"/>
        </w:rPr>
        <w:t>.</w:t>
      </w:r>
      <w:r w:rsidR="006C7F3A" w:rsidRPr="00B617D3">
        <w:rPr>
          <w:color w:val="000000" w:themeColor="text1"/>
          <w:lang w:val="en-US"/>
        </w:rPr>
        <w:t xml:space="preserve"> </w:t>
      </w:r>
      <w:r w:rsidRPr="00B617D3">
        <w:rPr>
          <w:color w:val="000000" w:themeColor="text1"/>
          <w:lang w:val="en-US"/>
        </w:rPr>
        <w:t>Further</w:t>
      </w:r>
      <w:r w:rsidR="00961FE6" w:rsidRPr="00B617D3">
        <w:rPr>
          <w:color w:val="000000" w:themeColor="text1"/>
          <w:lang w:val="en-US"/>
        </w:rPr>
        <w:t>,</w:t>
      </w:r>
      <w:r w:rsidRPr="00B617D3">
        <w:rPr>
          <w:color w:val="000000" w:themeColor="text1"/>
          <w:lang w:val="en-US"/>
        </w:rPr>
        <w:t xml:space="preserve"> down-regulated genes included the </w:t>
      </w:r>
      <w:r w:rsidRPr="00B617D3">
        <w:rPr>
          <w:rFonts w:eastAsia="Arial"/>
          <w:color w:val="000000" w:themeColor="text1"/>
          <w:lang w:val="en-US"/>
        </w:rPr>
        <w:t>lamin B receptor (</w:t>
      </w:r>
      <w:r w:rsidRPr="00B617D3">
        <w:rPr>
          <w:rFonts w:eastAsia="Arial"/>
          <w:i/>
          <w:color w:val="000000" w:themeColor="text1"/>
          <w:lang w:val="en-US"/>
        </w:rPr>
        <w:t>LBR</w:t>
      </w:r>
      <w:r w:rsidRPr="00B617D3">
        <w:rPr>
          <w:rFonts w:eastAsia="Arial"/>
          <w:color w:val="000000" w:themeColor="text1"/>
          <w:lang w:val="en-US"/>
        </w:rPr>
        <w:t>; p = 6.8*10</w:t>
      </w:r>
      <w:r w:rsidRPr="00B617D3">
        <w:rPr>
          <w:rFonts w:eastAsia="Arial"/>
          <w:color w:val="000000" w:themeColor="text1"/>
          <w:vertAlign w:val="superscript"/>
          <w:lang w:val="en-US"/>
        </w:rPr>
        <w:t>-4</w:t>
      </w:r>
      <w:r w:rsidRPr="00B617D3">
        <w:rPr>
          <w:rFonts w:eastAsia="Arial"/>
          <w:color w:val="000000" w:themeColor="text1"/>
          <w:lang w:val="en-US"/>
        </w:rPr>
        <w:t>),</w:t>
      </w:r>
      <w:r w:rsidRPr="00B617D3">
        <w:rPr>
          <w:color w:val="000000" w:themeColor="text1"/>
          <w:lang w:val="en-US"/>
        </w:rPr>
        <w:t xml:space="preserve"> which </w:t>
      </w:r>
      <w:r w:rsidRPr="00B617D3">
        <w:rPr>
          <w:rFonts w:eastAsia="Arial"/>
          <w:color w:val="000000" w:themeColor="text1"/>
          <w:lang w:val="en-US"/>
        </w:rPr>
        <w:t xml:space="preserve">anchors the lamina and heterochromatin to the membrane; </w:t>
      </w:r>
      <w:proofErr w:type="spellStart"/>
      <w:r w:rsidRPr="00B617D3">
        <w:rPr>
          <w:rFonts w:eastAsia="Arial"/>
          <w:color w:val="000000" w:themeColor="text1"/>
          <w:lang w:val="en-US"/>
        </w:rPr>
        <w:t>thymopoietin</w:t>
      </w:r>
      <w:proofErr w:type="spellEnd"/>
      <w:r w:rsidRPr="00B617D3">
        <w:rPr>
          <w:rFonts w:eastAsia="Arial"/>
          <w:color w:val="000000" w:themeColor="text1"/>
          <w:lang w:val="en-US"/>
        </w:rPr>
        <w:t xml:space="preserve"> (</w:t>
      </w:r>
      <w:r w:rsidRPr="00B617D3">
        <w:rPr>
          <w:rFonts w:eastAsia="Arial"/>
          <w:i/>
          <w:color w:val="000000" w:themeColor="text1"/>
          <w:lang w:val="en-US"/>
        </w:rPr>
        <w:t>TMPO</w:t>
      </w:r>
      <w:r w:rsidRPr="00B617D3">
        <w:rPr>
          <w:rFonts w:eastAsia="Arial"/>
          <w:color w:val="000000" w:themeColor="text1"/>
          <w:lang w:val="en-US"/>
        </w:rPr>
        <w:t>; p = 3.8*10</w:t>
      </w:r>
      <w:r w:rsidRPr="00B617D3">
        <w:rPr>
          <w:rFonts w:eastAsia="Arial"/>
          <w:color w:val="000000" w:themeColor="text1"/>
          <w:vertAlign w:val="superscript"/>
          <w:lang w:val="en-US"/>
        </w:rPr>
        <w:t>-18</w:t>
      </w:r>
      <w:r w:rsidRPr="00B617D3">
        <w:rPr>
          <w:rFonts w:eastAsia="Arial"/>
          <w:color w:val="000000" w:themeColor="text1"/>
          <w:lang w:val="en-US"/>
        </w:rPr>
        <w:t>), which may play a role in the assembly of the nuclear lamina, and thus help maintain the structural organization of the nuclear envelope</w:t>
      </w:r>
      <w:r w:rsidR="006C7F3A" w:rsidRPr="00B617D3">
        <w:rPr>
          <w:rFonts w:eastAsia="Arial"/>
          <w:color w:val="000000" w:themeColor="text1"/>
          <w:lang w:val="en-US"/>
        </w:rPr>
        <w:t>,</w:t>
      </w:r>
      <w:r w:rsidRPr="00B617D3">
        <w:rPr>
          <w:rFonts w:eastAsia="Arial"/>
          <w:color w:val="000000" w:themeColor="text1"/>
          <w:lang w:val="en-US"/>
        </w:rPr>
        <w:t xml:space="preserve"> and </w:t>
      </w:r>
      <w:proofErr w:type="spellStart"/>
      <w:r w:rsidRPr="00B617D3">
        <w:rPr>
          <w:rFonts w:eastAsia="Arial"/>
          <w:color w:val="000000" w:themeColor="text1"/>
          <w:lang w:val="en-US"/>
        </w:rPr>
        <w:t>spectrin</w:t>
      </w:r>
      <w:proofErr w:type="spellEnd"/>
      <w:r w:rsidR="006C7F3A" w:rsidRPr="00B617D3">
        <w:rPr>
          <w:rFonts w:eastAsia="Arial"/>
          <w:color w:val="000000" w:themeColor="text1"/>
          <w:lang w:val="en-US"/>
        </w:rPr>
        <w:t xml:space="preserve"> </w:t>
      </w:r>
      <w:r w:rsidRPr="00B617D3">
        <w:rPr>
          <w:rFonts w:eastAsia="Arial"/>
          <w:color w:val="000000" w:themeColor="text1"/>
          <w:lang w:val="en-US"/>
        </w:rPr>
        <w:t>repeat containing</w:t>
      </w:r>
      <w:r w:rsidR="006C7F3A" w:rsidRPr="00B617D3">
        <w:rPr>
          <w:rFonts w:eastAsia="Arial"/>
          <w:color w:val="000000" w:themeColor="text1"/>
          <w:lang w:val="en-US"/>
        </w:rPr>
        <w:t xml:space="preserve"> </w:t>
      </w:r>
      <w:r w:rsidRPr="00B617D3">
        <w:rPr>
          <w:rFonts w:eastAsia="Arial"/>
          <w:color w:val="000000" w:themeColor="text1"/>
          <w:lang w:val="en-US"/>
        </w:rPr>
        <w:t>nuclear envelope 2 (</w:t>
      </w:r>
      <w:r w:rsidRPr="00B617D3">
        <w:rPr>
          <w:rFonts w:eastAsia="Arial"/>
          <w:i/>
          <w:color w:val="000000" w:themeColor="text1"/>
          <w:lang w:val="en-US"/>
        </w:rPr>
        <w:t>SYNE2</w:t>
      </w:r>
      <w:r w:rsidRPr="00B617D3">
        <w:rPr>
          <w:rFonts w:eastAsia="Arial"/>
          <w:color w:val="000000" w:themeColor="text1"/>
          <w:lang w:val="en-US"/>
        </w:rPr>
        <w:t xml:space="preserve">, p = 0.005), whereas </w:t>
      </w:r>
      <w:r w:rsidRPr="00B617D3">
        <w:rPr>
          <w:rFonts w:eastAsia="Arial"/>
          <w:i/>
          <w:color w:val="000000" w:themeColor="text1"/>
          <w:lang w:val="en-US"/>
        </w:rPr>
        <w:t>SYNE1</w:t>
      </w:r>
      <w:r w:rsidRPr="00B617D3">
        <w:rPr>
          <w:rFonts w:eastAsia="Arial"/>
          <w:color w:val="000000" w:themeColor="text1"/>
          <w:lang w:val="en-US"/>
        </w:rPr>
        <w:t xml:space="preserve"> was up-regulated (p = 3.1*10</w:t>
      </w:r>
      <w:r w:rsidRPr="00B617D3">
        <w:rPr>
          <w:rFonts w:eastAsia="Arial"/>
          <w:color w:val="000000" w:themeColor="text1"/>
          <w:vertAlign w:val="superscript"/>
          <w:lang w:val="en-US"/>
        </w:rPr>
        <w:t>-18</w:t>
      </w:r>
      <w:r w:rsidRPr="00B617D3">
        <w:rPr>
          <w:rFonts w:eastAsia="Arial"/>
          <w:color w:val="000000" w:themeColor="text1"/>
          <w:lang w:val="en-US"/>
        </w:rPr>
        <w:t xml:space="preserve">). </w:t>
      </w:r>
      <w:r w:rsidR="00CA7FB3" w:rsidRPr="00B617D3">
        <w:rPr>
          <w:rFonts w:eastAsia="Arial"/>
          <w:color w:val="000000" w:themeColor="text1"/>
          <w:lang w:val="en-US"/>
        </w:rPr>
        <w:t>These results indicate that</w:t>
      </w:r>
      <w:r w:rsidR="006C7F3A" w:rsidRPr="00B617D3">
        <w:rPr>
          <w:rFonts w:eastAsia="Arial"/>
          <w:color w:val="000000" w:themeColor="text1"/>
          <w:lang w:val="en-US"/>
        </w:rPr>
        <w:t xml:space="preserve"> </w:t>
      </w:r>
      <w:r w:rsidRPr="00B617D3">
        <w:rPr>
          <w:rFonts w:eastAsia="Arial"/>
          <w:color w:val="000000" w:themeColor="text1"/>
          <w:lang w:val="en-US"/>
        </w:rPr>
        <w:t xml:space="preserve">differential expression </w:t>
      </w:r>
      <w:r w:rsidR="00CA7FB3" w:rsidRPr="00B617D3">
        <w:rPr>
          <w:rFonts w:eastAsia="Arial"/>
          <w:color w:val="000000" w:themeColor="text1"/>
          <w:lang w:val="en-US"/>
        </w:rPr>
        <w:t xml:space="preserve">of </w:t>
      </w:r>
      <w:r w:rsidR="008F3619" w:rsidRPr="00B617D3">
        <w:rPr>
          <w:rFonts w:eastAsia="Arial"/>
          <w:color w:val="000000" w:themeColor="text1"/>
          <w:lang w:val="en-US"/>
        </w:rPr>
        <w:t xml:space="preserve">genes involved in the nuclear lamina may </w:t>
      </w:r>
      <w:r w:rsidRPr="00B617D3">
        <w:rPr>
          <w:rFonts w:eastAsia="Arial"/>
          <w:color w:val="000000" w:themeColor="text1"/>
          <w:lang w:val="en-US"/>
        </w:rPr>
        <w:t xml:space="preserve">contribute to reorganization of </w:t>
      </w:r>
      <w:r w:rsidR="0042004D" w:rsidRPr="00B617D3">
        <w:rPr>
          <w:rFonts w:eastAsia="Arial"/>
          <w:color w:val="000000" w:themeColor="text1"/>
          <w:lang w:val="en-US"/>
        </w:rPr>
        <w:t>chromatin</w:t>
      </w:r>
      <w:r w:rsidR="002F0A43" w:rsidRPr="00B617D3">
        <w:rPr>
          <w:rFonts w:eastAsia="Arial"/>
          <w:color w:val="000000" w:themeColor="text1"/>
          <w:lang w:val="en-US"/>
        </w:rPr>
        <w:t xml:space="preserve"> during long-term culture</w:t>
      </w:r>
      <w:r w:rsidRPr="00B617D3">
        <w:rPr>
          <w:rFonts w:eastAsia="Arial"/>
          <w:color w:val="000000" w:themeColor="text1"/>
          <w:lang w:val="en-US"/>
        </w:rPr>
        <w:t xml:space="preserve">. </w:t>
      </w:r>
    </w:p>
    <w:p w:rsidR="00ED49DE" w:rsidRDefault="00ED49DE" w:rsidP="00EF3574">
      <w:pPr>
        <w:rPr>
          <w:rFonts w:eastAsia="Arial"/>
          <w:lang w:val="en-US"/>
        </w:rPr>
      </w:pPr>
    </w:p>
    <w:p w:rsidR="00AA62CF" w:rsidRDefault="00056970" w:rsidP="00EF3574">
      <w:pPr>
        <w:rPr>
          <w:rFonts w:eastAsia="Arial"/>
          <w:color w:val="000000" w:themeColor="text1"/>
          <w:lang w:val="en-US"/>
        </w:rPr>
      </w:pPr>
      <w:r>
        <w:rPr>
          <w:rFonts w:eastAsia="Arial"/>
          <w:color w:val="000000" w:themeColor="text1"/>
          <w:lang w:val="en-US"/>
        </w:rPr>
        <w:t xml:space="preserve">Subsequently, we analyzed </w:t>
      </w:r>
      <w:r w:rsidR="006C2B30">
        <w:rPr>
          <w:rFonts w:eastAsia="Arial"/>
          <w:color w:val="000000" w:themeColor="text1"/>
          <w:lang w:val="en-US"/>
        </w:rPr>
        <w:t xml:space="preserve">whether </w:t>
      </w:r>
      <w:r>
        <w:rPr>
          <w:rFonts w:eastAsia="Arial"/>
          <w:color w:val="000000" w:themeColor="text1"/>
          <w:lang w:val="en-US"/>
        </w:rPr>
        <w:t>g</w:t>
      </w:r>
      <w:r w:rsidR="009F3C6E" w:rsidRPr="00B617D3">
        <w:rPr>
          <w:rFonts w:eastAsia="Arial"/>
          <w:color w:val="000000" w:themeColor="text1"/>
          <w:lang w:val="en-US"/>
        </w:rPr>
        <w:t xml:space="preserve">enes localized within the LADs </w:t>
      </w:r>
      <w:r>
        <w:rPr>
          <w:rFonts w:eastAsia="Arial"/>
          <w:color w:val="000000" w:themeColor="text1"/>
          <w:lang w:val="en-US"/>
        </w:rPr>
        <w:t>are particularly affected by senescence.</w:t>
      </w:r>
      <w:r w:rsidRPr="00941A7D" w:rsidDel="00056970">
        <w:rPr>
          <w:rFonts w:eastAsia="Arial"/>
          <w:color w:val="000000" w:themeColor="text1"/>
          <w:lang w:val="en-US"/>
        </w:rPr>
        <w:t xml:space="preserve"> </w:t>
      </w:r>
      <w:r>
        <w:rPr>
          <w:rFonts w:eastAsia="Arial"/>
          <w:color w:val="000000" w:themeColor="text1"/>
          <w:lang w:val="en-US"/>
        </w:rPr>
        <w:t>O</w:t>
      </w:r>
      <w:r w:rsidR="009F3C6E" w:rsidRPr="00B617D3">
        <w:rPr>
          <w:rFonts w:eastAsia="Arial"/>
          <w:color w:val="000000" w:themeColor="text1"/>
          <w:lang w:val="en-US"/>
        </w:rPr>
        <w:t>verall</w:t>
      </w:r>
      <w:r>
        <w:rPr>
          <w:rFonts w:eastAsia="Arial"/>
          <w:color w:val="000000" w:themeColor="text1"/>
          <w:lang w:val="en-US"/>
        </w:rPr>
        <w:t>, these genes were</w:t>
      </w:r>
      <w:r w:rsidR="009F3C6E" w:rsidRPr="00B617D3">
        <w:rPr>
          <w:rFonts w:eastAsia="Arial"/>
          <w:color w:val="000000" w:themeColor="text1"/>
          <w:lang w:val="en-US"/>
        </w:rPr>
        <w:t xml:space="preserve"> less expressed</w:t>
      </w:r>
      <w:r w:rsidR="002F0A43" w:rsidRPr="00B617D3">
        <w:rPr>
          <w:rFonts w:eastAsia="Arial"/>
          <w:color w:val="000000" w:themeColor="text1"/>
          <w:lang w:val="en-US"/>
        </w:rPr>
        <w:t xml:space="preserve"> and this was especially observed at the border of LADs</w:t>
      </w:r>
      <w:r w:rsidR="00062ECE" w:rsidRPr="00B617D3">
        <w:rPr>
          <w:rFonts w:eastAsia="Arial"/>
          <w:color w:val="000000" w:themeColor="text1"/>
          <w:lang w:val="en-US"/>
        </w:rPr>
        <w:t xml:space="preserve"> </w:t>
      </w:r>
      <w:r w:rsidR="005817A0" w:rsidRPr="00B617D3">
        <w:rPr>
          <w:color w:val="000000" w:themeColor="text1"/>
          <w:lang w:val="en-US"/>
        </w:rPr>
        <w:t>(Figure 4B)</w:t>
      </w:r>
      <w:r w:rsidR="009C2165" w:rsidRPr="00B617D3">
        <w:rPr>
          <w:color w:val="000000" w:themeColor="text1"/>
          <w:lang w:val="en-US"/>
        </w:rPr>
        <w:t xml:space="preserve">, </w:t>
      </w:r>
      <w:r w:rsidR="00062ECE" w:rsidRPr="00B617D3">
        <w:rPr>
          <w:color w:val="000000" w:themeColor="text1"/>
          <w:lang w:val="en-US"/>
        </w:rPr>
        <w:t xml:space="preserve">which is </w:t>
      </w:r>
      <w:r w:rsidR="009C2165" w:rsidRPr="00941A7D">
        <w:rPr>
          <w:color w:val="000000" w:themeColor="text1"/>
          <w:lang w:val="en-US"/>
        </w:rPr>
        <w:t>in agreement with previous findings</w:t>
      </w:r>
      <w:r w:rsidR="009E5389" w:rsidRPr="00941A7D">
        <w:rPr>
          <w:color w:val="000000" w:themeColor="text1"/>
          <w:lang w:val="en-US"/>
        </w:rPr>
        <w:t xml:space="preserve"> </w:t>
      </w:r>
      <w:r w:rsidR="00112AF5" w:rsidRPr="00941A7D">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941A7D">
        <w:rPr>
          <w:color w:val="000000" w:themeColor="text1"/>
          <w:lang w:val="en-US"/>
        </w:rPr>
      </w:r>
      <w:r w:rsidR="00112AF5" w:rsidRPr="00941A7D">
        <w:rPr>
          <w:color w:val="000000" w:themeColor="text1"/>
          <w:lang w:val="en-US"/>
        </w:rPr>
        <w:fldChar w:fldCharType="separate"/>
      </w:r>
      <w:r w:rsidR="00575569" w:rsidRPr="00941A7D">
        <w:rPr>
          <w:rFonts w:cs="Arial"/>
          <w:noProof/>
          <w:color w:val="000000" w:themeColor="text1"/>
          <w:lang w:val="en-US"/>
        </w:rPr>
        <w:t>[</w:t>
      </w:r>
      <w:r w:rsidR="00575569" w:rsidRPr="00D05426">
        <w:rPr>
          <w:noProof/>
          <w:color w:val="000000" w:themeColor="text1"/>
          <w:lang w:val="en-US"/>
        </w:rPr>
        <w:t>26</w:t>
      </w:r>
      <w:r w:rsidR="00575569" w:rsidRPr="00B617D3">
        <w:rPr>
          <w:rFonts w:cs="Arial"/>
          <w:noProof/>
          <w:color w:val="000000" w:themeColor="text1"/>
          <w:lang w:val="en-US"/>
        </w:rPr>
        <w:t>]</w:t>
      </w:r>
      <w:r w:rsidR="00112AF5" w:rsidRPr="00941A7D">
        <w:rPr>
          <w:color w:val="000000" w:themeColor="text1"/>
          <w:lang w:val="en-US"/>
        </w:rPr>
        <w:fldChar w:fldCharType="end"/>
      </w:r>
      <w:r w:rsidR="005817A0" w:rsidRPr="00B617D3">
        <w:rPr>
          <w:rFonts w:eastAsia="Arial"/>
          <w:color w:val="000000" w:themeColor="text1"/>
          <w:lang w:val="en-US"/>
        </w:rPr>
        <w:t xml:space="preserve">. </w:t>
      </w:r>
      <w:r>
        <w:rPr>
          <w:rFonts w:eastAsia="Arial"/>
          <w:color w:val="000000" w:themeColor="text1"/>
          <w:lang w:val="en-US"/>
        </w:rPr>
        <w:t>However</w:t>
      </w:r>
      <w:r w:rsidR="005817A0" w:rsidRPr="00941A7D">
        <w:rPr>
          <w:rFonts w:eastAsia="Arial"/>
          <w:color w:val="000000" w:themeColor="text1"/>
          <w:lang w:val="en-US"/>
        </w:rPr>
        <w:t xml:space="preserve">, gene expression changes during culture expansion were </w:t>
      </w:r>
      <w:r w:rsidR="00FE51E7" w:rsidRPr="00941A7D">
        <w:rPr>
          <w:rFonts w:eastAsia="Arial"/>
          <w:color w:val="000000" w:themeColor="text1"/>
          <w:lang w:val="en-US"/>
        </w:rPr>
        <w:t xml:space="preserve">not </w:t>
      </w:r>
      <w:r w:rsidR="005817A0" w:rsidRPr="00941A7D">
        <w:rPr>
          <w:rFonts w:eastAsia="Arial"/>
          <w:color w:val="000000" w:themeColor="text1"/>
          <w:lang w:val="en-US"/>
        </w:rPr>
        <w:t>related</w:t>
      </w:r>
      <w:r w:rsidR="00D4176C" w:rsidRPr="00941A7D">
        <w:rPr>
          <w:rFonts w:eastAsia="Arial"/>
          <w:color w:val="000000" w:themeColor="text1"/>
          <w:lang w:val="en-US"/>
        </w:rPr>
        <w:t xml:space="preserve"> </w:t>
      </w:r>
      <w:r w:rsidR="009F64A3" w:rsidRPr="00D05426">
        <w:rPr>
          <w:rFonts w:eastAsia="Arial"/>
          <w:color w:val="000000" w:themeColor="text1"/>
          <w:lang w:val="en-US"/>
        </w:rPr>
        <w:t xml:space="preserve">to </w:t>
      </w:r>
      <w:r w:rsidR="002F0A43" w:rsidRPr="00B617D3">
        <w:rPr>
          <w:rFonts w:eastAsia="Arial"/>
          <w:color w:val="000000" w:themeColor="text1"/>
          <w:lang w:val="en-US"/>
        </w:rPr>
        <w:t>LADs or</w:t>
      </w:r>
      <w:r w:rsidR="005817A0" w:rsidRPr="00B617D3">
        <w:rPr>
          <w:rFonts w:eastAsia="Arial"/>
          <w:color w:val="000000" w:themeColor="text1"/>
          <w:lang w:val="en-US"/>
        </w:rPr>
        <w:t xml:space="preserve"> to the border of LADs </w:t>
      </w:r>
      <w:r w:rsidR="005817A0" w:rsidRPr="00B617D3">
        <w:rPr>
          <w:color w:val="000000" w:themeColor="text1"/>
          <w:lang w:val="en-US"/>
        </w:rPr>
        <w:t xml:space="preserve">(Figure 4C). </w:t>
      </w:r>
      <w:r w:rsidR="005817A0" w:rsidRPr="00941A7D">
        <w:rPr>
          <w:color w:val="000000" w:themeColor="text1"/>
          <w:lang w:val="en-US"/>
        </w:rPr>
        <w:t xml:space="preserve">The number of up-regulated and down-regulated genes was similar </w:t>
      </w:r>
      <w:r w:rsidR="00CE313B" w:rsidRPr="00941A7D">
        <w:rPr>
          <w:color w:val="000000" w:themeColor="text1"/>
          <w:lang w:val="en-US"/>
        </w:rPr>
        <w:t>between</w:t>
      </w:r>
      <w:r w:rsidR="005817A0" w:rsidRPr="00941A7D">
        <w:rPr>
          <w:color w:val="000000" w:themeColor="text1"/>
          <w:lang w:val="en-US"/>
        </w:rPr>
        <w:t xml:space="preserve"> LADs a</w:t>
      </w:r>
      <w:r w:rsidR="00CE313B" w:rsidRPr="00D05426">
        <w:rPr>
          <w:color w:val="000000" w:themeColor="text1"/>
          <w:lang w:val="en-US"/>
        </w:rPr>
        <w:t>nd</w:t>
      </w:r>
      <w:r w:rsidR="005817A0" w:rsidRPr="00B617D3">
        <w:rPr>
          <w:color w:val="000000" w:themeColor="text1"/>
          <w:lang w:val="en-US"/>
        </w:rPr>
        <w:t xml:space="preserve"> non-lamina-</w:t>
      </w:r>
      <w:r w:rsidR="005817A0" w:rsidRPr="00B617D3">
        <w:rPr>
          <w:color w:val="000000" w:themeColor="text1"/>
          <w:lang w:val="en-US"/>
        </w:rPr>
        <w:lastRenderedPageBreak/>
        <w:t>associated regions (Figure 4D)</w:t>
      </w:r>
      <w:r w:rsidR="009F3C6E" w:rsidRPr="00B617D3">
        <w:rPr>
          <w:rFonts w:eastAsia="Arial"/>
          <w:color w:val="000000" w:themeColor="text1"/>
          <w:lang w:val="en-US"/>
        </w:rPr>
        <w:t xml:space="preserve">. </w:t>
      </w:r>
      <w:r w:rsidR="004A7EC0" w:rsidRPr="00B617D3">
        <w:rPr>
          <w:rFonts w:eastAsia="Arial"/>
          <w:color w:val="000000" w:themeColor="text1"/>
          <w:lang w:val="en-US"/>
        </w:rPr>
        <w:t xml:space="preserve">Thus, neither the </w:t>
      </w:r>
      <w:r w:rsidR="001F5A7F" w:rsidRPr="00B617D3">
        <w:rPr>
          <w:rFonts w:eastAsia="Arial"/>
          <w:color w:val="000000" w:themeColor="text1"/>
          <w:lang w:val="en-US"/>
        </w:rPr>
        <w:t>hypomethylation in LADs</w:t>
      </w:r>
      <w:r w:rsidR="003C0622" w:rsidRPr="00B617D3">
        <w:rPr>
          <w:rFonts w:eastAsia="Arial"/>
          <w:color w:val="000000" w:themeColor="text1"/>
          <w:lang w:val="en-US"/>
        </w:rPr>
        <w:t xml:space="preserve"> </w:t>
      </w:r>
      <w:r w:rsidR="004A7EC0" w:rsidRPr="00B617D3">
        <w:rPr>
          <w:rFonts w:eastAsia="Arial"/>
          <w:color w:val="000000" w:themeColor="text1"/>
          <w:lang w:val="en-US"/>
        </w:rPr>
        <w:t xml:space="preserve">nor gene expression changes during culture expansion seem to be triggered </w:t>
      </w:r>
      <w:r w:rsidR="00881EBA" w:rsidRPr="00B617D3">
        <w:rPr>
          <w:rFonts w:eastAsia="Arial"/>
          <w:color w:val="000000" w:themeColor="text1"/>
          <w:lang w:val="en-US"/>
        </w:rPr>
        <w:t xml:space="preserve">by </w:t>
      </w:r>
      <w:r w:rsidR="007034D4" w:rsidRPr="00B617D3">
        <w:rPr>
          <w:rFonts w:eastAsia="Arial"/>
          <w:color w:val="000000" w:themeColor="text1"/>
          <w:lang w:val="en-US"/>
        </w:rPr>
        <w:t xml:space="preserve">extension or </w:t>
      </w:r>
      <w:r w:rsidR="009D1857" w:rsidRPr="00B617D3">
        <w:rPr>
          <w:rFonts w:eastAsia="Arial"/>
          <w:color w:val="000000" w:themeColor="text1"/>
          <w:lang w:val="en-US"/>
        </w:rPr>
        <w:t>restriction</w:t>
      </w:r>
      <w:r w:rsidR="00CD6F75" w:rsidRPr="00B617D3">
        <w:rPr>
          <w:rFonts w:eastAsia="Arial"/>
          <w:color w:val="000000" w:themeColor="text1"/>
          <w:lang w:val="en-US"/>
        </w:rPr>
        <w:t xml:space="preserve"> </w:t>
      </w:r>
      <w:r w:rsidR="004A7EC0" w:rsidRPr="00B617D3">
        <w:rPr>
          <w:rFonts w:eastAsia="Arial"/>
          <w:color w:val="000000" w:themeColor="text1"/>
          <w:lang w:val="en-US"/>
        </w:rPr>
        <w:t xml:space="preserve">of chromatin </w:t>
      </w:r>
      <w:r w:rsidR="00881EBA" w:rsidRPr="00B617D3">
        <w:rPr>
          <w:rFonts w:eastAsia="Arial"/>
          <w:color w:val="000000" w:themeColor="text1"/>
          <w:lang w:val="en-US"/>
        </w:rPr>
        <w:t xml:space="preserve">interaction </w:t>
      </w:r>
      <w:r w:rsidR="004A7EC0" w:rsidRPr="00B617D3">
        <w:rPr>
          <w:rFonts w:eastAsia="Arial"/>
          <w:color w:val="000000" w:themeColor="text1"/>
          <w:lang w:val="en-US"/>
        </w:rPr>
        <w:t>sites with the nuclear lamina</w:t>
      </w:r>
      <w:r w:rsidR="007B6A8C" w:rsidRPr="00B617D3">
        <w:rPr>
          <w:rFonts w:eastAsia="Arial"/>
          <w:color w:val="000000" w:themeColor="text1"/>
          <w:lang w:val="en-US"/>
        </w:rPr>
        <w:t>.</w:t>
      </w:r>
      <w:r>
        <w:rPr>
          <w:rFonts w:eastAsia="Arial"/>
          <w:color w:val="000000" w:themeColor="text1"/>
          <w:lang w:val="en-US"/>
        </w:rPr>
        <w:t xml:space="preserve"> </w:t>
      </w:r>
    </w:p>
    <w:p w:rsidR="00AA62CF" w:rsidRDefault="00AA62CF" w:rsidP="00EF3574">
      <w:pPr>
        <w:rPr>
          <w:rFonts w:eastAsia="Arial"/>
          <w:color w:val="000000" w:themeColor="text1"/>
          <w:lang w:val="en-US"/>
        </w:rPr>
      </w:pPr>
    </w:p>
    <w:p w:rsidR="00D9061F" w:rsidRPr="00D9061F" w:rsidDel="00AE0A56" w:rsidRDefault="00056970" w:rsidP="00D9061F">
      <w:r>
        <w:rPr>
          <w:rFonts w:eastAsia="Arial"/>
          <w:color w:val="000000" w:themeColor="text1"/>
          <w:lang w:val="en-US"/>
        </w:rPr>
        <w:t xml:space="preserve">Subsequently, we performed </w:t>
      </w:r>
      <w:r w:rsidR="00490AA9">
        <w:rPr>
          <w:rFonts w:eastAsia="Arial"/>
          <w:lang w:val="en-US"/>
        </w:rPr>
        <w:t xml:space="preserve">Gene Ontology (GO) analysis of </w:t>
      </w:r>
      <w:r>
        <w:rPr>
          <w:rFonts w:eastAsia="Arial"/>
          <w:lang w:val="en-US"/>
        </w:rPr>
        <w:t>differentially expressed genes to gain better insight in the functional changes during long-term culture: d</w:t>
      </w:r>
      <w:r w:rsidR="00490AA9">
        <w:rPr>
          <w:rFonts w:eastAsia="Arial"/>
          <w:lang w:val="en-US"/>
        </w:rPr>
        <w:t>own-</w:t>
      </w:r>
      <w:r w:rsidR="00490AA9" w:rsidRPr="00B617D3">
        <w:rPr>
          <w:rFonts w:eastAsia="Arial"/>
          <w:color w:val="000000" w:themeColor="text1"/>
          <w:lang w:val="en-US"/>
        </w:rPr>
        <w:t xml:space="preserve">regulated genes revealed a highly significant enrichment in categories involved in cell division and DNA repair whereas up-regulated genes were enriched in cell adhesion, development, and extracellular matrix organization </w:t>
      </w:r>
      <w:r w:rsidR="00490AA9" w:rsidRPr="00B617D3">
        <w:rPr>
          <w:color w:val="000000" w:themeColor="text1"/>
          <w:lang w:val="en-US"/>
        </w:rPr>
        <w:t>(Figure 4E)</w:t>
      </w:r>
      <w:r w:rsidR="00135993" w:rsidRPr="00941A7D">
        <w:rPr>
          <w:color w:val="000000" w:themeColor="text1"/>
          <w:lang w:val="en-US"/>
        </w:rPr>
        <w:t>.</w:t>
      </w:r>
      <w:r w:rsidRPr="00941A7D">
        <w:rPr>
          <w:color w:val="000000" w:themeColor="text1"/>
          <w:lang w:val="en-US"/>
        </w:rPr>
        <w:t xml:space="preserve"> </w:t>
      </w:r>
      <w:r w:rsidR="00135993" w:rsidRPr="00941A7D">
        <w:rPr>
          <w:color w:val="000000" w:themeColor="text1"/>
          <w:lang w:val="en-US"/>
        </w:rPr>
        <w:t>T</w:t>
      </w:r>
      <w:r w:rsidR="00490AA9" w:rsidRPr="00B617D3">
        <w:rPr>
          <w:color w:val="000000" w:themeColor="text1"/>
          <w:lang w:val="en-US"/>
        </w:rPr>
        <w:t xml:space="preserve">his is in line with our previous reports using microarray </w:t>
      </w:r>
      <w:r w:rsidR="00CE313B" w:rsidRPr="00B617D3">
        <w:rPr>
          <w:color w:val="000000" w:themeColor="text1"/>
          <w:lang w:val="en-US"/>
        </w:rPr>
        <w:t>analysis of RNA profiles in culture expansion</w:t>
      </w:r>
      <w:r w:rsidRPr="00B617D3">
        <w:rPr>
          <w:color w:val="000000" w:themeColor="text1"/>
          <w:lang w:val="en-US"/>
        </w:rPr>
        <w:t xml:space="preserve"> </w:t>
      </w:r>
      <w:r w:rsidR="00112AF5" w:rsidRPr="00941A7D">
        <w:rPr>
          <w:color w:val="000000" w:themeColor="text1"/>
          <w:lang w:val="en-US"/>
        </w:rPr>
        <w:fldChar w:fldCharType="begin"/>
      </w:r>
      <w:r w:rsidR="00624B11">
        <w:rPr>
          <w:color w:val="000000" w:themeColor="text1"/>
          <w:lang w:val="en-US"/>
        </w:rPr>
        <w:instrText xml:space="preserve"> ADDIN REFMGR.CITE &lt;Refman&gt;&lt;Cite&gt;&lt;Author&gt;Wagner&lt;/Author&gt;&lt;Year&gt;2008&lt;/Year&gt;&lt;RecNum&gt;813&lt;/RecNum&gt;&lt;IDText&gt;Replicative Senescence of Mesenchymal Stem Cells - a Continuous and Organized Process&lt;/IDText&gt;&lt;MDL Ref_Type="Journal"&gt;&lt;Ref_Type&gt;Journal&lt;/Ref_Type&gt;&lt;Ref_ID&gt;813&lt;/Ref_ID&gt;&lt;Title_Primary&gt;Replicative Senescence of Mesenchymal Stem Cells - a Continuous and Organized Process&lt;/Title_Primary&gt;&lt;Authors_Primary&gt;Wagner,W.&lt;/Authors_Primary&gt;&lt;Authors_Primary&gt;Horn,P.&lt;/Authors_Primary&gt;&lt;Authors_Primary&gt;Castoldi,M.&lt;/Authors_Primary&gt;&lt;Authors_Primary&gt;Diehlmann,A.&lt;/Authors_Primary&gt;&lt;Authors_Primary&gt;Bork,S.&lt;/Authors_Primary&gt;&lt;Authors_Primary&gt;Saffrich,R.&lt;/Authors_Primary&gt;&lt;Authors_Primary&gt;Benes,V.&lt;/Authors_Primary&gt;&lt;Authors_Primary&gt;Blake,J.&lt;/Authors_Primary&gt;&lt;Authors_Primary&gt;Pfister,S.&lt;/Authors_Primary&gt;&lt;Authors_Primary&gt;Eckstein,V.&lt;/Authors_Primary&gt;&lt;Authors_Primary&gt;Ho,A.D.&lt;/Authors_Primary&gt;&lt;Date_Primary&gt;2008&lt;/Date_Primary&gt;&lt;Keywords&gt;Mesenchymal Stem Cells&lt;/Keywords&gt;&lt;Keywords&gt;Stem Cells&lt;/Keywords&gt;&lt;Reprint&gt;Not in File&lt;/Reprint&gt;&lt;Start_Page&gt;e2213&lt;/Start_Page&gt;&lt;Periodical&gt;PLoS ONE&lt;/Periodical&gt;&lt;Volume&gt;5&lt;/Volume&gt;&lt;ZZ_JournalFull&gt;&lt;f name="System"&gt;PLoS ONE&lt;/f&gt;&lt;/ZZ_JournalFull&gt;&lt;ZZ_WorkformID&gt;1&lt;/ZZ_WorkformID&gt;&lt;/MDL&gt;&lt;/Cite&gt;&lt;/Refman&gt;</w:instrText>
      </w:r>
      <w:r w:rsidR="00112AF5" w:rsidRPr="00941A7D">
        <w:rPr>
          <w:color w:val="000000" w:themeColor="text1"/>
          <w:lang w:val="en-US"/>
        </w:rPr>
        <w:fldChar w:fldCharType="separate"/>
      </w:r>
      <w:r w:rsidR="00575569" w:rsidRPr="00941A7D">
        <w:rPr>
          <w:rFonts w:cs="Arial"/>
          <w:noProof/>
          <w:color w:val="000000" w:themeColor="text1"/>
          <w:lang w:val="en-US"/>
        </w:rPr>
        <w:t>[</w:t>
      </w:r>
      <w:r w:rsidR="00575569" w:rsidRPr="00941A7D">
        <w:rPr>
          <w:noProof/>
          <w:color w:val="000000" w:themeColor="text1"/>
          <w:lang w:val="en-US"/>
        </w:rPr>
        <w:t>2</w:t>
      </w:r>
      <w:r w:rsidR="00575569" w:rsidRPr="00B617D3">
        <w:rPr>
          <w:rFonts w:cs="Arial"/>
          <w:noProof/>
          <w:color w:val="000000" w:themeColor="text1"/>
          <w:lang w:val="en-US"/>
        </w:rPr>
        <w:t>]</w:t>
      </w:r>
      <w:r w:rsidR="00112AF5" w:rsidRPr="00941A7D">
        <w:rPr>
          <w:color w:val="000000" w:themeColor="text1"/>
          <w:lang w:val="en-US"/>
        </w:rPr>
        <w:fldChar w:fldCharType="end"/>
      </w:r>
      <w:r w:rsidRPr="00941A7D">
        <w:rPr>
          <w:color w:val="000000" w:themeColor="text1"/>
          <w:lang w:val="en-US"/>
        </w:rPr>
        <w:t>.</w:t>
      </w:r>
      <w:r w:rsidR="00AA62CF">
        <w:rPr>
          <w:rFonts w:eastAsia="Arial"/>
          <w:lang w:val="en-US"/>
        </w:rPr>
        <w:t xml:space="preserve"> </w:t>
      </w:r>
      <w:r w:rsidR="00840C6D" w:rsidRPr="00D9061F">
        <w:rPr>
          <w:rFonts w:eastAsia="Arial"/>
          <w:lang w:val="en-US"/>
        </w:rPr>
        <w:t xml:space="preserve">We compared changes in the DNAm pattern upon culture expansion with differential gene expression. Overall, </w:t>
      </w:r>
      <w:r w:rsidR="00A66D5D" w:rsidRPr="00D9061F">
        <w:rPr>
          <w:rFonts w:eastAsia="Arial"/>
          <w:lang w:val="en-US"/>
        </w:rPr>
        <w:t xml:space="preserve">hypermethylated regions were </w:t>
      </w:r>
      <w:r w:rsidR="00A66D5D" w:rsidRPr="00D9061F">
        <w:t>enriched in the vicinity</w:t>
      </w:r>
      <w:r w:rsidR="00A66D5D" w:rsidRPr="00D9061F">
        <w:rPr>
          <w:rFonts w:eastAsia="Arial"/>
          <w:lang w:val="en-US"/>
        </w:rPr>
        <w:t xml:space="preserve"> of up-regulated and down-regulated genes</w:t>
      </w:r>
      <w:r w:rsidR="00A66D5D">
        <w:rPr>
          <w:rFonts w:eastAsia="Arial"/>
          <w:lang w:val="en-US"/>
        </w:rPr>
        <w:t>, while</w:t>
      </w:r>
      <w:r w:rsidR="00A66D5D" w:rsidRPr="00D9061F">
        <w:rPr>
          <w:rFonts w:eastAsia="Arial"/>
          <w:lang w:val="en-US"/>
        </w:rPr>
        <w:t xml:space="preserve"> </w:t>
      </w:r>
      <w:r w:rsidR="00840C6D" w:rsidRPr="00D9061F">
        <w:rPr>
          <w:rFonts w:eastAsia="Arial"/>
          <w:lang w:val="en-US"/>
        </w:rPr>
        <w:t>hypomethylated regions were</w:t>
      </w:r>
      <w:r w:rsidR="00725ED7">
        <w:rPr>
          <w:rFonts w:eastAsia="Arial"/>
          <w:lang w:val="en-US"/>
        </w:rPr>
        <w:t xml:space="preserve"> neither</w:t>
      </w:r>
      <w:r w:rsidR="00961FE6" w:rsidRPr="00D9061F">
        <w:rPr>
          <w:rFonts w:eastAsia="Arial"/>
          <w:lang w:val="en-US"/>
        </w:rPr>
        <w:t xml:space="preserve"> </w:t>
      </w:r>
      <w:r w:rsidR="00F75764" w:rsidRPr="00D9061F">
        <w:t>enriched in the vicinity</w:t>
      </w:r>
      <w:r w:rsidR="00CE50B7" w:rsidRPr="00D9061F">
        <w:rPr>
          <w:rFonts w:eastAsia="Arial"/>
          <w:lang w:val="en-US"/>
        </w:rPr>
        <w:t xml:space="preserve"> </w:t>
      </w:r>
      <w:r w:rsidR="00F75764" w:rsidRPr="00D9061F">
        <w:t>of</w:t>
      </w:r>
      <w:r w:rsidR="00A66D5D">
        <w:t xml:space="preserve"> neither</w:t>
      </w:r>
      <w:r w:rsidR="00F75764" w:rsidRPr="00D9061F">
        <w:rPr>
          <w:rFonts w:eastAsia="Arial"/>
          <w:lang w:val="en-US"/>
        </w:rPr>
        <w:t xml:space="preserve"> </w:t>
      </w:r>
      <w:r w:rsidR="00840C6D" w:rsidRPr="00D9061F">
        <w:rPr>
          <w:rFonts w:eastAsia="Arial"/>
          <w:lang w:val="en-US"/>
        </w:rPr>
        <w:t xml:space="preserve">up-regulated </w:t>
      </w:r>
      <w:r w:rsidR="00AA62CF">
        <w:rPr>
          <w:rFonts w:eastAsia="Arial"/>
          <w:lang w:val="en-US"/>
        </w:rPr>
        <w:t>n</w:t>
      </w:r>
      <w:r w:rsidR="00840C6D" w:rsidRPr="00D9061F">
        <w:rPr>
          <w:rFonts w:eastAsia="Arial"/>
          <w:lang w:val="en-US"/>
        </w:rPr>
        <w:t xml:space="preserve">or </w:t>
      </w:r>
      <w:r w:rsidR="00840C6D" w:rsidRPr="00B617D3">
        <w:rPr>
          <w:rFonts w:eastAsia="Arial"/>
          <w:color w:val="000000" w:themeColor="text1"/>
          <w:lang w:val="en-US"/>
        </w:rPr>
        <w:t>down-regulated genes</w:t>
      </w:r>
      <w:r w:rsidR="00A66D5D" w:rsidRPr="00B617D3">
        <w:rPr>
          <w:rFonts w:eastAsia="Arial"/>
          <w:color w:val="000000" w:themeColor="text1"/>
          <w:lang w:val="en-US"/>
        </w:rPr>
        <w:t xml:space="preserve"> </w:t>
      </w:r>
      <w:r w:rsidR="007B6A8C" w:rsidRPr="00B617D3">
        <w:rPr>
          <w:color w:val="000000" w:themeColor="text1"/>
          <w:lang w:val="en-US"/>
        </w:rPr>
        <w:t>(Table 1).</w:t>
      </w:r>
      <w:r w:rsidR="00490AA9" w:rsidRPr="00B617D3">
        <w:rPr>
          <w:color w:val="000000" w:themeColor="text1"/>
          <w:lang w:val="en-US"/>
        </w:rPr>
        <w:t xml:space="preserve"> These findings suggest that hypermethylation of specific genomic regions impacts on gene expression changes during culture expansion.</w:t>
      </w:r>
      <w:r w:rsidR="00A41D2C" w:rsidRPr="00B617D3">
        <w:rPr>
          <w:color w:val="000000" w:themeColor="text1"/>
          <w:lang w:val="en-US"/>
        </w:rPr>
        <w:t xml:space="preserve"> </w:t>
      </w:r>
    </w:p>
    <w:p w:rsidR="00F75764" w:rsidRPr="00F75764" w:rsidRDefault="00F1641D" w:rsidP="00B617D3">
      <w:pPr>
        <w:pStyle w:val="Ttulo2"/>
      </w:pPr>
      <w:r w:rsidRPr="00D9061F">
        <w:t xml:space="preserve">Transcription factor binding </w:t>
      </w:r>
      <w:r w:rsidR="00A66D5D">
        <w:t xml:space="preserve">sites </w:t>
      </w:r>
      <w:r w:rsidR="009F4D3A" w:rsidRPr="00D9061F">
        <w:t>in senescence-associated DMRs</w:t>
      </w:r>
    </w:p>
    <w:p w:rsidR="00CA066B" w:rsidRDefault="00F1641D" w:rsidP="009E7749">
      <w:pPr>
        <w:rPr>
          <w:color w:val="000000" w:themeColor="text1"/>
          <w:lang w:val="en-US"/>
        </w:rPr>
      </w:pPr>
      <w:r w:rsidRPr="00E07EAF">
        <w:rPr>
          <w:color w:val="000000" w:themeColor="text1"/>
          <w:lang w:val="en-US"/>
        </w:rPr>
        <w:t>Next, we</w:t>
      </w:r>
      <w:r w:rsidRPr="00654278">
        <w:rPr>
          <w:color w:val="000000" w:themeColor="text1"/>
          <w:lang w:val="en-US"/>
        </w:rPr>
        <w:t xml:space="preserve"> performed a transcription factor (TF) binding site analysis in regions with SA-DNAm changes (450k BeadChip and MethylCap-</w:t>
      </w:r>
      <w:r w:rsidR="00AD2EA9">
        <w:rPr>
          <w:color w:val="000000" w:themeColor="text1"/>
          <w:lang w:val="en-US"/>
        </w:rPr>
        <w:t>s</w:t>
      </w:r>
      <w:r w:rsidRPr="00654278">
        <w:rPr>
          <w:color w:val="000000" w:themeColor="text1"/>
          <w:lang w:val="en-US"/>
        </w:rPr>
        <w:t>eq data)</w:t>
      </w:r>
      <w:r w:rsidR="003A0B43">
        <w:rPr>
          <w:color w:val="000000" w:themeColor="text1"/>
          <w:lang w:val="en-US"/>
        </w:rPr>
        <w:t>:</w:t>
      </w:r>
      <w:r w:rsidR="006C7549">
        <w:rPr>
          <w:color w:val="000000" w:themeColor="text1"/>
          <w:lang w:val="en-US"/>
        </w:rPr>
        <w:t xml:space="preserve"> 51 motifs</w:t>
      </w:r>
      <w:r w:rsidR="00642AE8">
        <w:rPr>
          <w:color w:val="000000" w:themeColor="text1"/>
          <w:lang w:val="en-US"/>
        </w:rPr>
        <w:t xml:space="preserve"> were significantly enriched</w:t>
      </w:r>
      <w:r w:rsidR="00AB64C2">
        <w:rPr>
          <w:color w:val="000000" w:themeColor="text1"/>
          <w:lang w:val="en-US"/>
        </w:rPr>
        <w:t xml:space="preserve"> (p-value &lt; 0.05</w:t>
      </w:r>
      <w:r w:rsidR="0092799E">
        <w:rPr>
          <w:color w:val="000000" w:themeColor="text1"/>
          <w:lang w:val="en-US"/>
        </w:rPr>
        <w:t>; Fisher</w:t>
      </w:r>
      <w:r w:rsidR="005449B3">
        <w:rPr>
          <w:color w:val="000000" w:themeColor="text1"/>
          <w:lang w:val="en-US"/>
        </w:rPr>
        <w:t>’s</w:t>
      </w:r>
      <w:r w:rsidR="0092799E">
        <w:rPr>
          <w:color w:val="000000" w:themeColor="text1"/>
          <w:lang w:val="en-US"/>
        </w:rPr>
        <w:t xml:space="preserve"> Exact </w:t>
      </w:r>
      <w:r w:rsidR="00026FE7">
        <w:rPr>
          <w:color w:val="000000" w:themeColor="text1"/>
          <w:lang w:val="en-US"/>
        </w:rPr>
        <w:t>test</w:t>
      </w:r>
      <w:r w:rsidR="00AB64C2">
        <w:rPr>
          <w:color w:val="000000" w:themeColor="text1"/>
          <w:lang w:val="en-US"/>
        </w:rPr>
        <w:t>)</w:t>
      </w:r>
      <w:r w:rsidR="00346A4B">
        <w:rPr>
          <w:color w:val="000000" w:themeColor="text1"/>
          <w:lang w:val="en-US"/>
        </w:rPr>
        <w:t xml:space="preserve"> </w:t>
      </w:r>
      <w:r w:rsidR="006C7549">
        <w:rPr>
          <w:color w:val="000000" w:themeColor="text1"/>
          <w:lang w:val="en-US"/>
        </w:rPr>
        <w:t xml:space="preserve">in </w:t>
      </w:r>
      <w:r w:rsidR="00642AE8">
        <w:rPr>
          <w:color w:val="000000" w:themeColor="text1"/>
          <w:lang w:val="en-US"/>
        </w:rPr>
        <w:t>senescence-associated DMRs</w:t>
      </w:r>
      <w:r w:rsidR="00346A4B">
        <w:rPr>
          <w:color w:val="000000" w:themeColor="text1"/>
          <w:lang w:val="en-US"/>
        </w:rPr>
        <w:t xml:space="preserve"> </w:t>
      </w:r>
      <w:r w:rsidR="004C6807">
        <w:rPr>
          <w:color w:val="000000" w:themeColor="text1"/>
          <w:lang w:val="en-US"/>
        </w:rPr>
        <w:t>of at least one fibroblast sample or of MSCs</w:t>
      </w:r>
      <w:r w:rsidR="003A0B43">
        <w:rPr>
          <w:color w:val="000000" w:themeColor="text1"/>
          <w:lang w:val="en-US"/>
        </w:rPr>
        <w:t xml:space="preserve">. </w:t>
      </w:r>
      <w:r w:rsidR="00C40D01">
        <w:rPr>
          <w:color w:val="000000" w:themeColor="text1"/>
          <w:lang w:val="en-US"/>
        </w:rPr>
        <w:t>M</w:t>
      </w:r>
      <w:r w:rsidR="00EB7DC9">
        <w:rPr>
          <w:color w:val="000000" w:themeColor="text1"/>
          <w:lang w:val="en-US"/>
        </w:rPr>
        <w:t xml:space="preserve">ost of these TF binding </w:t>
      </w:r>
      <w:r w:rsidR="00117A24">
        <w:rPr>
          <w:color w:val="000000" w:themeColor="text1"/>
          <w:lang w:val="en-US"/>
        </w:rPr>
        <w:t>motif</w:t>
      </w:r>
      <w:r w:rsidR="00EB7DC9">
        <w:rPr>
          <w:color w:val="000000" w:themeColor="text1"/>
          <w:lang w:val="en-US"/>
        </w:rPr>
        <w:t xml:space="preserve">s were significantly enriched in </w:t>
      </w:r>
      <w:r w:rsidR="00C40D01">
        <w:rPr>
          <w:color w:val="000000" w:themeColor="text1"/>
          <w:lang w:val="en-US"/>
        </w:rPr>
        <w:t>both hypermethylated</w:t>
      </w:r>
      <w:r w:rsidR="00EB7DC9">
        <w:rPr>
          <w:color w:val="000000" w:themeColor="text1"/>
          <w:lang w:val="en-US"/>
        </w:rPr>
        <w:t xml:space="preserve"> a</w:t>
      </w:r>
      <w:r w:rsidR="00524FAB">
        <w:rPr>
          <w:color w:val="000000" w:themeColor="text1"/>
          <w:lang w:val="en-US"/>
        </w:rPr>
        <w:t>nd</w:t>
      </w:r>
      <w:r w:rsidR="00EB7DC9">
        <w:rPr>
          <w:color w:val="000000" w:themeColor="text1"/>
          <w:lang w:val="en-US"/>
        </w:rPr>
        <w:t xml:space="preserve"> </w:t>
      </w:r>
      <w:r w:rsidR="00EB7DC9" w:rsidRPr="00941A7D">
        <w:rPr>
          <w:color w:val="000000" w:themeColor="text1"/>
          <w:lang w:val="en-US"/>
        </w:rPr>
        <w:t xml:space="preserve">hypomethylated regions </w:t>
      </w:r>
      <w:r w:rsidR="00EB7DC9" w:rsidRPr="00B617D3">
        <w:rPr>
          <w:color w:val="000000" w:themeColor="text1"/>
          <w:lang w:val="en-US"/>
        </w:rPr>
        <w:t>(Figure 5A)</w:t>
      </w:r>
      <w:r w:rsidR="00EB7DC9" w:rsidRPr="00941A7D">
        <w:rPr>
          <w:color w:val="000000" w:themeColor="text1"/>
          <w:lang w:val="en-US"/>
        </w:rPr>
        <w:t xml:space="preserve">. </w:t>
      </w:r>
      <w:r w:rsidR="00B84050" w:rsidRPr="00941A7D">
        <w:rPr>
          <w:color w:val="000000" w:themeColor="text1"/>
          <w:lang w:val="en-US"/>
        </w:rPr>
        <w:t>S</w:t>
      </w:r>
      <w:r w:rsidR="00C40D01" w:rsidRPr="00941A7D">
        <w:rPr>
          <w:color w:val="000000" w:themeColor="text1"/>
          <w:lang w:val="en-US"/>
        </w:rPr>
        <w:t>ignificantly</w:t>
      </w:r>
      <w:r w:rsidR="00EB7DC9" w:rsidRPr="00B617D3">
        <w:rPr>
          <w:color w:val="000000" w:themeColor="text1"/>
          <w:lang w:val="en-US"/>
        </w:rPr>
        <w:t xml:space="preserve"> over-represented </w:t>
      </w:r>
      <w:r w:rsidR="00117A24" w:rsidRPr="00B617D3">
        <w:rPr>
          <w:color w:val="000000" w:themeColor="text1"/>
          <w:lang w:val="en-US"/>
        </w:rPr>
        <w:t>motif</w:t>
      </w:r>
      <w:r w:rsidR="00EB7DC9" w:rsidRPr="00B617D3">
        <w:rPr>
          <w:color w:val="000000" w:themeColor="text1"/>
          <w:lang w:val="en-US"/>
        </w:rPr>
        <w:t xml:space="preserve">s </w:t>
      </w:r>
      <w:r w:rsidR="00E45DC5" w:rsidRPr="00B617D3">
        <w:rPr>
          <w:color w:val="000000" w:themeColor="text1"/>
          <w:lang w:val="en-US"/>
        </w:rPr>
        <w:t xml:space="preserve">include </w:t>
      </w:r>
      <w:r w:rsidR="00C40D01" w:rsidRPr="00B617D3">
        <w:rPr>
          <w:color w:val="000000" w:themeColor="text1"/>
          <w:lang w:val="en-US"/>
        </w:rPr>
        <w:t xml:space="preserve">binding sites for </w:t>
      </w:r>
      <w:r w:rsidR="00EB7DC9" w:rsidRPr="00B617D3">
        <w:rPr>
          <w:color w:val="000000" w:themeColor="text1"/>
          <w:lang w:val="en-US"/>
        </w:rPr>
        <w:t>early growth response protein 1 (EGR1), activating enhancer-binding protein 2 (TFAP2A), protein C-ets-1 (ETS1), neuroblastoma MYC oncogene (MYCN), and aryl hydrocarbon receptor (ARNT</w:t>
      </w:r>
      <w:r w:rsidR="00F24A71" w:rsidRPr="00B617D3">
        <w:rPr>
          <w:color w:val="000000" w:themeColor="text1"/>
          <w:lang w:val="en-US"/>
        </w:rPr>
        <w:t xml:space="preserve">; </w:t>
      </w:r>
      <w:r w:rsidR="00EB7DC9" w:rsidRPr="00B617D3">
        <w:rPr>
          <w:color w:val="000000" w:themeColor="text1"/>
          <w:lang w:val="en-US"/>
        </w:rPr>
        <w:t>Figure 5B)</w:t>
      </w:r>
      <w:r w:rsidR="00EB7DC9" w:rsidRPr="00941A7D">
        <w:rPr>
          <w:color w:val="000000" w:themeColor="text1"/>
          <w:lang w:val="en-US"/>
        </w:rPr>
        <w:t xml:space="preserve">. </w:t>
      </w:r>
      <w:r w:rsidR="003C3DCB" w:rsidRPr="00941A7D">
        <w:rPr>
          <w:color w:val="000000" w:themeColor="text1"/>
          <w:lang w:val="en-US"/>
        </w:rPr>
        <w:t>E</w:t>
      </w:r>
      <w:r w:rsidR="00CA066B" w:rsidRPr="00941A7D">
        <w:rPr>
          <w:color w:val="000000" w:themeColor="text1"/>
          <w:lang w:val="en-US"/>
        </w:rPr>
        <w:t xml:space="preserve">nrichment of these TF binding sites </w:t>
      </w:r>
      <w:r w:rsidR="00CA066B" w:rsidRPr="00B617D3">
        <w:rPr>
          <w:color w:val="000000" w:themeColor="text1"/>
          <w:lang w:val="en-US"/>
        </w:rPr>
        <w:t>suggest</w:t>
      </w:r>
      <w:r w:rsidR="000F186E" w:rsidRPr="00B617D3">
        <w:rPr>
          <w:color w:val="000000" w:themeColor="text1"/>
          <w:lang w:val="en-US"/>
        </w:rPr>
        <w:t>s</w:t>
      </w:r>
      <w:r w:rsidR="00CA066B" w:rsidRPr="00B617D3">
        <w:rPr>
          <w:color w:val="000000" w:themeColor="text1"/>
          <w:lang w:val="en-US"/>
        </w:rPr>
        <w:t xml:space="preserve"> that they are </w:t>
      </w:r>
      <w:r w:rsidR="00C40D01" w:rsidRPr="00B617D3">
        <w:rPr>
          <w:color w:val="000000" w:themeColor="text1"/>
          <w:lang w:val="en-US"/>
        </w:rPr>
        <w:t xml:space="preserve">either </w:t>
      </w:r>
      <w:r w:rsidR="00CA066B" w:rsidRPr="00B617D3">
        <w:rPr>
          <w:color w:val="000000" w:themeColor="text1"/>
          <w:lang w:val="en-US"/>
        </w:rPr>
        <w:t>directly involved in</w:t>
      </w:r>
      <w:r w:rsidR="00687CBC" w:rsidRPr="00B617D3">
        <w:rPr>
          <w:color w:val="000000" w:themeColor="text1"/>
          <w:lang w:val="en-US"/>
        </w:rPr>
        <w:t xml:space="preserve"> the</w:t>
      </w:r>
      <w:r w:rsidR="00CA066B" w:rsidRPr="00B617D3">
        <w:rPr>
          <w:color w:val="000000" w:themeColor="text1"/>
          <w:lang w:val="en-US"/>
        </w:rPr>
        <w:t xml:space="preserve"> regulation of SA-DNAm changes or that </w:t>
      </w:r>
      <w:r w:rsidR="00351E83" w:rsidRPr="00B617D3">
        <w:rPr>
          <w:color w:val="000000" w:themeColor="text1"/>
          <w:lang w:val="en-US"/>
        </w:rPr>
        <w:t>their binding is influenced by differential methylation and hence</w:t>
      </w:r>
      <w:r w:rsidR="00CA066B" w:rsidRPr="00B617D3">
        <w:rPr>
          <w:color w:val="000000" w:themeColor="text1"/>
          <w:lang w:val="en-US"/>
        </w:rPr>
        <w:t xml:space="preserve"> relevant for gene expression changes.</w:t>
      </w:r>
    </w:p>
    <w:p w:rsidR="003A0B43" w:rsidRDefault="003A0B43" w:rsidP="009E7749">
      <w:pPr>
        <w:rPr>
          <w:color w:val="000000" w:themeColor="text1"/>
          <w:lang w:val="en-US"/>
        </w:rPr>
      </w:pPr>
    </w:p>
    <w:p w:rsidR="00AC7669" w:rsidRDefault="00351E83" w:rsidP="009E7749">
      <w:pPr>
        <w:rPr>
          <w:color w:val="000000" w:themeColor="text1"/>
          <w:lang w:val="en-US"/>
        </w:rPr>
      </w:pPr>
      <w:r>
        <w:rPr>
          <w:color w:val="000000" w:themeColor="text1"/>
          <w:lang w:val="en-US"/>
        </w:rPr>
        <w:t>Therefore, w</w:t>
      </w:r>
      <w:r w:rsidR="00965213">
        <w:rPr>
          <w:color w:val="000000" w:themeColor="text1"/>
          <w:lang w:val="en-US"/>
        </w:rPr>
        <w:t xml:space="preserve">e analyzed enrichment of TF binding sites </w:t>
      </w:r>
      <w:r w:rsidR="003A0B43">
        <w:rPr>
          <w:color w:val="000000" w:themeColor="text1"/>
          <w:lang w:val="en-US"/>
        </w:rPr>
        <w:t>in the promoter region</w:t>
      </w:r>
      <w:r w:rsidR="00761B5B">
        <w:rPr>
          <w:color w:val="000000" w:themeColor="text1"/>
          <w:lang w:val="en-US"/>
        </w:rPr>
        <w:t>s</w:t>
      </w:r>
      <w:r w:rsidR="003A0B43">
        <w:rPr>
          <w:color w:val="000000" w:themeColor="text1"/>
          <w:lang w:val="en-US"/>
        </w:rPr>
        <w:t xml:space="preserve"> (1kb upstream) of </w:t>
      </w:r>
      <w:r w:rsidR="00761B5B">
        <w:rPr>
          <w:color w:val="000000" w:themeColor="text1"/>
          <w:lang w:val="en-US"/>
        </w:rPr>
        <w:t xml:space="preserve">the differentially </w:t>
      </w:r>
      <w:r w:rsidR="00761B5B" w:rsidRPr="00941A7D">
        <w:rPr>
          <w:color w:val="000000" w:themeColor="text1"/>
          <w:lang w:val="en-US"/>
        </w:rPr>
        <w:t xml:space="preserve">expressed </w:t>
      </w:r>
      <w:r w:rsidR="00965213" w:rsidRPr="00941A7D">
        <w:rPr>
          <w:color w:val="000000" w:themeColor="text1"/>
          <w:lang w:val="en-US"/>
        </w:rPr>
        <w:t xml:space="preserve">genes: </w:t>
      </w:r>
      <w:r w:rsidR="006C7549" w:rsidRPr="00941A7D">
        <w:rPr>
          <w:color w:val="000000" w:themeColor="text1"/>
          <w:lang w:val="en-US"/>
        </w:rPr>
        <w:t xml:space="preserve">64 motifs were enriched </w:t>
      </w:r>
      <w:r w:rsidR="00AC7669" w:rsidRPr="00D05426">
        <w:rPr>
          <w:color w:val="000000" w:themeColor="text1"/>
          <w:lang w:val="en-US"/>
        </w:rPr>
        <w:t xml:space="preserve">and most of these were enriched in promoter regions of </w:t>
      </w:r>
      <w:r w:rsidR="00C40D01" w:rsidRPr="00D05426">
        <w:rPr>
          <w:color w:val="000000" w:themeColor="text1"/>
          <w:lang w:val="en-US"/>
        </w:rPr>
        <w:t xml:space="preserve">both </w:t>
      </w:r>
      <w:r w:rsidR="00AC7669" w:rsidRPr="00B617D3">
        <w:rPr>
          <w:color w:val="000000" w:themeColor="text1"/>
          <w:lang w:val="en-US"/>
        </w:rPr>
        <w:t>up- and down-regulated genes</w:t>
      </w:r>
      <w:r w:rsidR="000A28A2" w:rsidRPr="00B617D3">
        <w:rPr>
          <w:color w:val="000000" w:themeColor="text1"/>
          <w:lang w:val="en-US"/>
        </w:rPr>
        <w:t xml:space="preserve"> </w:t>
      </w:r>
      <w:r w:rsidR="006C7549" w:rsidRPr="00B617D3">
        <w:rPr>
          <w:color w:val="000000" w:themeColor="text1"/>
          <w:lang w:val="en-US"/>
        </w:rPr>
        <w:t>(Figure 5</w:t>
      </w:r>
      <w:r w:rsidR="00965213" w:rsidRPr="00B617D3">
        <w:rPr>
          <w:color w:val="000000" w:themeColor="text1"/>
          <w:lang w:val="en-US"/>
        </w:rPr>
        <w:t>C</w:t>
      </w:r>
      <w:r w:rsidR="006C7549" w:rsidRPr="00B617D3">
        <w:rPr>
          <w:color w:val="000000" w:themeColor="text1"/>
          <w:lang w:val="en-US"/>
        </w:rPr>
        <w:t>)</w:t>
      </w:r>
      <w:r w:rsidR="00642AE8" w:rsidRPr="00941A7D">
        <w:rPr>
          <w:color w:val="000000" w:themeColor="text1"/>
          <w:lang w:val="en-US"/>
        </w:rPr>
        <w:t xml:space="preserve">. </w:t>
      </w:r>
      <w:r w:rsidR="00524FAB" w:rsidRPr="00941A7D">
        <w:rPr>
          <w:color w:val="000000" w:themeColor="text1"/>
          <w:lang w:val="en-US"/>
        </w:rPr>
        <w:t>T</w:t>
      </w:r>
      <w:r w:rsidR="00AB64C2" w:rsidRPr="00941A7D">
        <w:rPr>
          <w:color w:val="000000" w:themeColor="text1"/>
          <w:lang w:val="en-US"/>
        </w:rPr>
        <w:t xml:space="preserve">here is a </w:t>
      </w:r>
      <w:r w:rsidR="00533FD8" w:rsidRPr="00941A7D">
        <w:rPr>
          <w:color w:val="000000" w:themeColor="text1"/>
          <w:lang w:val="en-US"/>
        </w:rPr>
        <w:t xml:space="preserve">highly </w:t>
      </w:r>
      <w:r w:rsidR="003C3DCB" w:rsidRPr="00D05426">
        <w:rPr>
          <w:color w:val="000000" w:themeColor="text1"/>
          <w:lang w:val="en-US"/>
        </w:rPr>
        <w:t>significant</w:t>
      </w:r>
      <w:r w:rsidR="00AB64C2" w:rsidRPr="00D05426">
        <w:rPr>
          <w:color w:val="000000" w:themeColor="text1"/>
          <w:lang w:val="en-US"/>
        </w:rPr>
        <w:t xml:space="preserve"> overlap</w:t>
      </w:r>
      <w:r w:rsidR="00C65A93" w:rsidRPr="00B617D3">
        <w:rPr>
          <w:color w:val="000000" w:themeColor="text1"/>
          <w:lang w:val="en-US"/>
        </w:rPr>
        <w:t xml:space="preserve"> of TF </w:t>
      </w:r>
      <w:r w:rsidR="00117A24" w:rsidRPr="00B617D3">
        <w:rPr>
          <w:color w:val="000000" w:themeColor="text1"/>
          <w:lang w:val="en-US"/>
        </w:rPr>
        <w:t>motif</w:t>
      </w:r>
      <w:r w:rsidR="00C65A93" w:rsidRPr="00B617D3">
        <w:rPr>
          <w:color w:val="000000" w:themeColor="text1"/>
          <w:lang w:val="en-US"/>
        </w:rPr>
        <w:t>s</w:t>
      </w:r>
      <w:r w:rsidR="00117A24" w:rsidRPr="00B617D3">
        <w:rPr>
          <w:color w:val="000000" w:themeColor="text1"/>
          <w:lang w:val="en-US"/>
        </w:rPr>
        <w:t xml:space="preserve"> </w:t>
      </w:r>
      <w:r w:rsidR="00151BFA" w:rsidRPr="00B617D3">
        <w:rPr>
          <w:color w:val="000000" w:themeColor="text1"/>
          <w:lang w:val="en-US"/>
        </w:rPr>
        <w:t xml:space="preserve">enriched in </w:t>
      </w:r>
      <w:r w:rsidR="00AC7669" w:rsidRPr="00B617D3">
        <w:rPr>
          <w:color w:val="000000" w:themeColor="text1"/>
          <w:lang w:val="en-US"/>
        </w:rPr>
        <w:t>DMRs and differentially expressed genes upon long-term culture</w:t>
      </w:r>
      <w:r w:rsidR="005B4C1A" w:rsidRPr="00B617D3">
        <w:rPr>
          <w:color w:val="000000" w:themeColor="text1"/>
          <w:lang w:val="en-US"/>
        </w:rPr>
        <w:t xml:space="preserve"> </w:t>
      </w:r>
      <w:r w:rsidR="00C65A93" w:rsidRPr="00B617D3">
        <w:rPr>
          <w:color w:val="000000" w:themeColor="text1"/>
          <w:lang w:val="en-US"/>
        </w:rPr>
        <w:t xml:space="preserve">(22 motifs marked in bold in Figure 5A and 5C; </w:t>
      </w:r>
      <w:r w:rsidR="00AB64C2" w:rsidRPr="00B617D3">
        <w:rPr>
          <w:color w:val="000000" w:themeColor="text1"/>
          <w:lang w:val="en-US"/>
        </w:rPr>
        <w:t>p-value &lt; 10</w:t>
      </w:r>
      <w:r w:rsidR="00AB64C2" w:rsidRPr="00B617D3">
        <w:rPr>
          <w:color w:val="000000" w:themeColor="text1"/>
          <w:vertAlign w:val="superscript"/>
          <w:lang w:val="en-US"/>
        </w:rPr>
        <w:t>-4</w:t>
      </w:r>
      <w:r w:rsidR="0092799E" w:rsidRPr="00B617D3">
        <w:rPr>
          <w:color w:val="000000" w:themeColor="text1"/>
          <w:lang w:val="en-US"/>
        </w:rPr>
        <w:t>;</w:t>
      </w:r>
      <w:r w:rsidR="008B676C" w:rsidRPr="00B617D3">
        <w:rPr>
          <w:color w:val="000000" w:themeColor="text1"/>
          <w:lang w:val="en-US"/>
        </w:rPr>
        <w:t xml:space="preserve"> </w:t>
      </w:r>
      <w:r w:rsidR="0092799E" w:rsidRPr="00B617D3">
        <w:rPr>
          <w:color w:val="000000" w:themeColor="text1"/>
          <w:lang w:val="en-US"/>
        </w:rPr>
        <w:t>Fisher</w:t>
      </w:r>
      <w:r w:rsidR="005D20D8" w:rsidRPr="00B617D3">
        <w:rPr>
          <w:color w:val="000000" w:themeColor="text1"/>
          <w:lang w:val="en-US"/>
        </w:rPr>
        <w:t>’s</w:t>
      </w:r>
      <w:r w:rsidR="0092799E" w:rsidRPr="00B617D3">
        <w:rPr>
          <w:color w:val="000000" w:themeColor="text1"/>
          <w:lang w:val="en-US"/>
        </w:rPr>
        <w:t xml:space="preserve"> Exact </w:t>
      </w:r>
      <w:r w:rsidR="00026FE7" w:rsidRPr="00B617D3">
        <w:rPr>
          <w:color w:val="000000" w:themeColor="text1"/>
          <w:lang w:val="en-US"/>
        </w:rPr>
        <w:t>test</w:t>
      </w:r>
      <w:r w:rsidR="00AB64C2" w:rsidRPr="00B617D3">
        <w:rPr>
          <w:color w:val="000000" w:themeColor="text1"/>
          <w:lang w:val="en-US"/>
        </w:rPr>
        <w:t xml:space="preserve">). </w:t>
      </w:r>
      <w:r w:rsidR="003C3DCB" w:rsidRPr="00B617D3">
        <w:rPr>
          <w:color w:val="000000" w:themeColor="text1"/>
          <w:lang w:val="en-US"/>
        </w:rPr>
        <w:t>This</w:t>
      </w:r>
      <w:r w:rsidR="00AA41F1" w:rsidRPr="00B617D3">
        <w:rPr>
          <w:color w:val="000000" w:themeColor="text1"/>
          <w:lang w:val="en-US"/>
        </w:rPr>
        <w:t xml:space="preserve"> </w:t>
      </w:r>
      <w:r w:rsidRPr="00B617D3">
        <w:rPr>
          <w:color w:val="000000" w:themeColor="text1"/>
          <w:lang w:val="en-US"/>
        </w:rPr>
        <w:t>enrichment of</w:t>
      </w:r>
      <w:r w:rsidR="00AA41F1" w:rsidRPr="00B617D3">
        <w:rPr>
          <w:color w:val="000000" w:themeColor="text1"/>
          <w:lang w:val="en-US"/>
        </w:rPr>
        <w:t xml:space="preserve"> </w:t>
      </w:r>
      <w:r w:rsidRPr="00B617D3">
        <w:rPr>
          <w:color w:val="000000" w:themeColor="text1"/>
          <w:lang w:val="en-US"/>
        </w:rPr>
        <w:t xml:space="preserve">specific </w:t>
      </w:r>
      <w:r w:rsidR="00642AE8" w:rsidRPr="00B617D3">
        <w:rPr>
          <w:color w:val="000000" w:themeColor="text1"/>
          <w:lang w:val="en-US"/>
        </w:rPr>
        <w:t xml:space="preserve">TF </w:t>
      </w:r>
      <w:r w:rsidR="009F5634" w:rsidRPr="00B617D3">
        <w:rPr>
          <w:color w:val="000000" w:themeColor="text1"/>
          <w:lang w:val="en-US"/>
        </w:rPr>
        <w:t>binding sites</w:t>
      </w:r>
      <w:r w:rsidR="00C21876" w:rsidRPr="00B617D3">
        <w:rPr>
          <w:color w:val="000000" w:themeColor="text1"/>
          <w:lang w:val="en-US"/>
        </w:rPr>
        <w:t xml:space="preserve"> </w:t>
      </w:r>
      <w:r w:rsidRPr="00B617D3">
        <w:rPr>
          <w:color w:val="000000" w:themeColor="text1"/>
          <w:lang w:val="en-US"/>
        </w:rPr>
        <w:t>indicate</w:t>
      </w:r>
      <w:r w:rsidR="00C21876" w:rsidRPr="00B617D3">
        <w:rPr>
          <w:color w:val="000000" w:themeColor="text1"/>
          <w:lang w:val="en-US"/>
        </w:rPr>
        <w:t>s</w:t>
      </w:r>
      <w:r w:rsidRPr="00B617D3">
        <w:rPr>
          <w:color w:val="000000" w:themeColor="text1"/>
          <w:lang w:val="en-US"/>
        </w:rPr>
        <w:t xml:space="preserve"> that corresponding factors are </w:t>
      </w:r>
      <w:r>
        <w:rPr>
          <w:color w:val="000000" w:themeColor="text1"/>
          <w:lang w:val="en-US"/>
        </w:rPr>
        <w:t>relevant for the functional changes during long-term culture.</w:t>
      </w:r>
    </w:p>
    <w:p w:rsidR="00C65A93" w:rsidRDefault="00C65A93" w:rsidP="009E7749">
      <w:pPr>
        <w:rPr>
          <w:color w:val="000000" w:themeColor="text1"/>
          <w:lang w:val="en-US"/>
        </w:rPr>
      </w:pPr>
    </w:p>
    <w:p w:rsidR="00E45E74" w:rsidRPr="00223242" w:rsidRDefault="00DB0ECD" w:rsidP="00B42885">
      <w:pPr>
        <w:pStyle w:val="Ttulo1"/>
        <w:rPr>
          <w:lang w:val="en-US"/>
        </w:rPr>
      </w:pPr>
      <w:r w:rsidRPr="00F102BA">
        <w:rPr>
          <w:sz w:val="32"/>
          <w:lang w:val="en-US"/>
        </w:rPr>
        <w:t>Discussion</w:t>
      </w:r>
    </w:p>
    <w:p w:rsidR="009D7C18" w:rsidRDefault="00C65A93" w:rsidP="00E8131C">
      <w:pPr>
        <w:rPr>
          <w:lang w:val="en-US"/>
        </w:rPr>
      </w:pPr>
      <w:r>
        <w:rPr>
          <w:lang w:val="en-US"/>
        </w:rPr>
        <w:t xml:space="preserve">In this </w:t>
      </w:r>
      <w:r w:rsidRPr="00B617D3">
        <w:rPr>
          <w:color w:val="000000" w:themeColor="text1"/>
          <w:lang w:val="en-US"/>
        </w:rPr>
        <w:t>study we demonstrate various facets</w:t>
      </w:r>
      <w:r w:rsidR="000A37F6" w:rsidRPr="00B617D3">
        <w:rPr>
          <w:color w:val="000000" w:themeColor="text1"/>
          <w:lang w:val="en-US"/>
        </w:rPr>
        <w:t xml:space="preserve"> of the impact replicative senescence has on nuclear organization</w:t>
      </w:r>
      <w:r w:rsidR="00ED6585" w:rsidRPr="00B617D3">
        <w:rPr>
          <w:color w:val="000000" w:themeColor="text1"/>
          <w:lang w:val="en-US"/>
        </w:rPr>
        <w:t xml:space="preserve"> </w:t>
      </w:r>
      <w:r w:rsidR="00CA43A7" w:rsidRPr="00B617D3">
        <w:rPr>
          <w:color w:val="000000" w:themeColor="text1"/>
          <w:lang w:val="en-US"/>
        </w:rPr>
        <w:t xml:space="preserve">(Figure </w:t>
      </w:r>
      <w:r w:rsidR="005A580B" w:rsidRPr="00B617D3">
        <w:rPr>
          <w:color w:val="000000" w:themeColor="text1"/>
          <w:lang w:val="en-US"/>
        </w:rPr>
        <w:t>6</w:t>
      </w:r>
      <w:r w:rsidR="00CA43A7" w:rsidRPr="00B617D3">
        <w:rPr>
          <w:color w:val="000000" w:themeColor="text1"/>
          <w:lang w:val="en-US"/>
        </w:rPr>
        <w:t xml:space="preserve">). </w:t>
      </w:r>
      <w:r w:rsidR="00DC51B1" w:rsidRPr="00B617D3">
        <w:rPr>
          <w:color w:val="000000" w:themeColor="text1"/>
          <w:lang w:val="en-US"/>
        </w:rPr>
        <w:t xml:space="preserve">This </w:t>
      </w:r>
      <w:r w:rsidR="00DC51B1">
        <w:rPr>
          <w:lang w:val="en-US"/>
        </w:rPr>
        <w:t xml:space="preserve">complex picture suggests that different </w:t>
      </w:r>
      <w:r w:rsidR="009E42E0">
        <w:rPr>
          <w:lang w:val="en-US"/>
        </w:rPr>
        <w:t>mechanisms are involved</w:t>
      </w:r>
      <w:r w:rsidR="002534BD">
        <w:rPr>
          <w:lang w:val="en-US"/>
        </w:rPr>
        <w:t xml:space="preserve"> in</w:t>
      </w:r>
      <w:r w:rsidR="002D1C06">
        <w:rPr>
          <w:lang w:val="en-US"/>
        </w:rPr>
        <w:t xml:space="preserve"> senescence-associated changes</w:t>
      </w:r>
      <w:r w:rsidR="000A37F6">
        <w:rPr>
          <w:lang w:val="en-US"/>
        </w:rPr>
        <w:t xml:space="preserve">, with </w:t>
      </w:r>
      <w:r w:rsidR="002D1C06">
        <w:rPr>
          <w:lang w:val="en-US"/>
        </w:rPr>
        <w:t>hypomethylation</w:t>
      </w:r>
      <w:r w:rsidR="00ED6585">
        <w:rPr>
          <w:lang w:val="en-US"/>
        </w:rPr>
        <w:t xml:space="preserve"> </w:t>
      </w:r>
      <w:r w:rsidR="00F26DC3">
        <w:rPr>
          <w:lang w:val="en-US"/>
        </w:rPr>
        <w:t>enriched in</w:t>
      </w:r>
      <w:r w:rsidR="002D1C06">
        <w:rPr>
          <w:lang w:val="en-US"/>
        </w:rPr>
        <w:t xml:space="preserve"> inactivated </w:t>
      </w:r>
      <w:r w:rsidR="00F26DC3">
        <w:rPr>
          <w:lang w:val="en-US"/>
        </w:rPr>
        <w:t>LADs</w:t>
      </w:r>
      <w:r w:rsidR="002D1C06">
        <w:rPr>
          <w:lang w:val="en-US"/>
        </w:rPr>
        <w:t>, whereas hypermethylation is reflected by specific</w:t>
      </w:r>
      <w:r w:rsidR="000A37F6">
        <w:rPr>
          <w:lang w:val="en-US"/>
        </w:rPr>
        <w:t xml:space="preserve"> changes in</w:t>
      </w:r>
      <w:r w:rsidR="002D1C06">
        <w:rPr>
          <w:lang w:val="en-US"/>
        </w:rPr>
        <w:t xml:space="preserve"> gene expression</w:t>
      </w:r>
      <w:r w:rsidR="005722A6" w:rsidRPr="00223242">
        <w:rPr>
          <w:lang w:val="en-US"/>
        </w:rPr>
        <w:t xml:space="preserve">. </w:t>
      </w:r>
    </w:p>
    <w:p w:rsidR="00FD5020" w:rsidRDefault="00FD5020" w:rsidP="00062AD0">
      <w:pPr>
        <w:rPr>
          <w:rFonts w:eastAsia="Arial"/>
          <w:lang w:val="en-US"/>
        </w:rPr>
      </w:pPr>
    </w:p>
    <w:p w:rsidR="00FD5020" w:rsidRDefault="0095091E" w:rsidP="00062AD0">
      <w:pPr>
        <w:rPr>
          <w:rFonts w:eastAsia="Arial"/>
          <w:lang w:val="en-US"/>
        </w:rPr>
      </w:pPr>
      <w:commentRangeStart w:id="20"/>
      <w:r>
        <w:rPr>
          <w:rFonts w:eastAsia="Arial"/>
          <w:lang w:val="en-US"/>
        </w:rPr>
        <w:t>T</w:t>
      </w:r>
      <w:r w:rsidR="003A28FC">
        <w:rPr>
          <w:rFonts w:eastAsia="Arial"/>
          <w:lang w:val="en-US"/>
        </w:rPr>
        <w:t xml:space="preserve">elomere length </w:t>
      </w:r>
      <w:r w:rsidR="000A37F6">
        <w:rPr>
          <w:rFonts w:eastAsia="Arial"/>
          <w:lang w:val="en-US"/>
        </w:rPr>
        <w:t xml:space="preserve">is well known to decline </w:t>
      </w:r>
      <w:r w:rsidR="00B60F45">
        <w:rPr>
          <w:rFonts w:eastAsia="Arial"/>
          <w:lang w:val="en-US"/>
        </w:rPr>
        <w:t xml:space="preserve">before cells enter </w:t>
      </w:r>
      <w:r w:rsidR="003A28FC">
        <w:rPr>
          <w:rFonts w:eastAsia="Arial"/>
          <w:lang w:val="en-US"/>
        </w:rPr>
        <w:t xml:space="preserve">replicative </w:t>
      </w:r>
      <w:r w:rsidR="00ED6585">
        <w:rPr>
          <w:rFonts w:eastAsia="Arial"/>
          <w:lang w:val="en-US"/>
        </w:rPr>
        <w:t>senescence</w:t>
      </w:r>
      <w:r w:rsidR="00A31C85">
        <w:rPr>
          <w:rFonts w:eastAsia="Arial"/>
          <w:lang w:val="en-US"/>
        </w:rPr>
        <w:t>.</w:t>
      </w:r>
      <w:r w:rsidR="00AD2EA9">
        <w:rPr>
          <w:rFonts w:eastAsia="Arial"/>
          <w:lang w:val="en-US"/>
        </w:rPr>
        <w:t xml:space="preserve"> </w:t>
      </w:r>
      <w:r w:rsidR="00A31C85">
        <w:rPr>
          <w:rFonts w:eastAsia="Arial"/>
          <w:lang w:val="en-US"/>
        </w:rPr>
        <w:t xml:space="preserve">However, </w:t>
      </w:r>
      <w:r w:rsidR="000A37F6">
        <w:rPr>
          <w:rFonts w:eastAsia="Arial"/>
          <w:lang w:val="en-US"/>
        </w:rPr>
        <w:t>the intranuclear positioning of</w:t>
      </w:r>
      <w:r w:rsidR="003A28FC">
        <w:rPr>
          <w:rFonts w:eastAsia="Arial"/>
          <w:lang w:val="en-US"/>
        </w:rPr>
        <w:t xml:space="preserve"> telomere</w:t>
      </w:r>
      <w:r w:rsidR="000A37F6">
        <w:rPr>
          <w:rFonts w:eastAsia="Arial"/>
          <w:lang w:val="en-US"/>
        </w:rPr>
        <w:t xml:space="preserve">s, which again reflects a major change in </w:t>
      </w:r>
      <w:r w:rsidR="003A28FC">
        <w:rPr>
          <w:rFonts w:eastAsia="Arial"/>
          <w:lang w:val="en-US"/>
        </w:rPr>
        <w:t>genomic organization</w:t>
      </w:r>
      <w:r w:rsidR="000A37F6">
        <w:rPr>
          <w:rFonts w:eastAsia="Arial"/>
          <w:lang w:val="en-US"/>
        </w:rPr>
        <w:t>,</w:t>
      </w:r>
      <w:r w:rsidR="003A28FC">
        <w:rPr>
          <w:rFonts w:eastAsia="Arial"/>
          <w:lang w:val="en-US"/>
        </w:rPr>
        <w:t xml:space="preserve"> is less clear. </w:t>
      </w:r>
      <w:r w:rsidR="009758FE">
        <w:rPr>
          <w:rFonts w:eastAsia="Arial"/>
          <w:lang w:val="en-US"/>
        </w:rPr>
        <w:t xml:space="preserve">It has recently been demonstrated that telomeres are enriched at the nuclear periphery during postmitotic nuclear assembly </w:t>
      </w:r>
      <w:r w:rsidR="00ED6585">
        <w:rPr>
          <w:rFonts w:eastAsia="Arial"/>
          <w:lang w:val="en-US"/>
        </w:rPr>
        <w:t xml:space="preserve">and </w:t>
      </w:r>
      <w:r w:rsidR="000A37F6">
        <w:rPr>
          <w:rFonts w:eastAsia="Arial"/>
          <w:lang w:val="en-US"/>
        </w:rPr>
        <w:t xml:space="preserve">become </w:t>
      </w:r>
      <w:r w:rsidR="009758FE">
        <w:rPr>
          <w:rFonts w:eastAsia="Arial"/>
          <w:lang w:val="en-US"/>
        </w:rPr>
        <w:t xml:space="preserve">localized at the nuclear center during cell cycle arrest </w:t>
      </w:r>
      <w:r w:rsidR="00112AF5">
        <w:rPr>
          <w:rFonts w:eastAsia="Arial"/>
          <w:lang w:val="en-US"/>
        </w:rPr>
        <w:fldChar w:fldCharType="begin"/>
      </w:r>
      <w:r w:rsidR="00624B11">
        <w:rPr>
          <w:rFonts w:eastAsia="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112AF5">
        <w:rPr>
          <w:rFonts w:eastAsia="Arial"/>
          <w:lang w:val="en-US"/>
        </w:rPr>
        <w:fldChar w:fldCharType="separate"/>
      </w:r>
      <w:r w:rsidR="00575569" w:rsidRPr="0081200B">
        <w:rPr>
          <w:rFonts w:eastAsia="Arial" w:cs="Arial"/>
          <w:noProof/>
          <w:lang w:val="en-US"/>
        </w:rPr>
        <w:t>[</w:t>
      </w:r>
      <w:r w:rsidR="00575569">
        <w:rPr>
          <w:rFonts w:eastAsia="Arial"/>
          <w:noProof/>
          <w:lang w:val="en-US"/>
        </w:rPr>
        <w:t>23</w:t>
      </w:r>
      <w:r w:rsidR="00575569" w:rsidRPr="0081200B">
        <w:rPr>
          <w:rFonts w:eastAsia="Arial" w:cs="Arial"/>
          <w:noProof/>
          <w:lang w:val="en-US"/>
        </w:rPr>
        <w:t>]</w:t>
      </w:r>
      <w:r w:rsidR="00112AF5">
        <w:rPr>
          <w:rFonts w:eastAsia="Arial"/>
          <w:lang w:val="en-US"/>
        </w:rPr>
        <w:fldChar w:fldCharType="end"/>
      </w:r>
      <w:r w:rsidR="00E27E93">
        <w:rPr>
          <w:rFonts w:eastAsia="Arial"/>
          <w:lang w:val="en-US"/>
        </w:rPr>
        <w:t xml:space="preserve">. We also find </w:t>
      </w:r>
      <w:proofErr w:type="gramStart"/>
      <w:r w:rsidR="00E27E93">
        <w:rPr>
          <w:rFonts w:eastAsia="Arial"/>
          <w:lang w:val="en-US"/>
        </w:rPr>
        <w:t>th</w:t>
      </w:r>
      <w:commentRangeEnd w:id="20"/>
      <w:proofErr w:type="gramEnd"/>
      <w:r w:rsidR="004B6D27">
        <w:rPr>
          <w:rStyle w:val="Refdecomentrio"/>
          <w:vanish/>
        </w:rPr>
        <w:commentReference w:id="20"/>
      </w:r>
      <w:r w:rsidR="00E27E93">
        <w:rPr>
          <w:rFonts w:eastAsia="Arial"/>
          <w:lang w:val="en-US"/>
        </w:rPr>
        <w:t>at</w:t>
      </w:r>
      <w:r>
        <w:rPr>
          <w:rFonts w:eastAsia="Arial"/>
          <w:lang w:val="en-US"/>
        </w:rPr>
        <w:t xml:space="preserve"> telomeres shift </w:t>
      </w:r>
      <w:r w:rsidR="00B60F45">
        <w:rPr>
          <w:rFonts w:eastAsia="Arial"/>
          <w:lang w:val="en-US"/>
        </w:rPr>
        <w:t xml:space="preserve">away from the nuclear envelope </w:t>
      </w:r>
      <w:r>
        <w:rPr>
          <w:rFonts w:eastAsia="Arial"/>
          <w:lang w:val="en-US"/>
        </w:rPr>
        <w:t>towards the nuclear center at later passages</w:t>
      </w:r>
      <w:r w:rsidR="009758FE">
        <w:rPr>
          <w:rFonts w:eastAsia="Arial"/>
          <w:lang w:val="en-US"/>
        </w:rPr>
        <w:t xml:space="preserve">. </w:t>
      </w:r>
      <w:r w:rsidR="00A31C85">
        <w:rPr>
          <w:rFonts w:eastAsia="Arial"/>
          <w:lang w:val="en-US"/>
        </w:rPr>
        <w:t>T</w:t>
      </w:r>
      <w:r w:rsidR="003A28FC">
        <w:rPr>
          <w:rFonts w:eastAsia="Arial"/>
          <w:lang w:val="en-US"/>
        </w:rPr>
        <w:t>ransient proximity of telomeres to the nuclear envelope</w:t>
      </w:r>
      <w:r w:rsidR="000A37F6">
        <w:rPr>
          <w:rFonts w:eastAsia="Arial"/>
          <w:lang w:val="en-US"/>
        </w:rPr>
        <w:t>,</w:t>
      </w:r>
      <w:r w:rsidR="003A28FC">
        <w:rPr>
          <w:rFonts w:eastAsia="Arial"/>
          <w:lang w:val="en-US"/>
        </w:rPr>
        <w:t xml:space="preserve"> as well as interaction with A-type </w:t>
      </w:r>
      <w:proofErr w:type="spellStart"/>
      <w:r w:rsidR="003A28FC">
        <w:rPr>
          <w:rFonts w:eastAsia="Arial"/>
          <w:lang w:val="en-US"/>
        </w:rPr>
        <w:t>lamins</w:t>
      </w:r>
      <w:proofErr w:type="spellEnd"/>
      <w:r w:rsidR="000A37F6">
        <w:rPr>
          <w:rFonts w:eastAsia="Arial"/>
          <w:lang w:val="en-US"/>
        </w:rPr>
        <w:t>,</w:t>
      </w:r>
      <w:r w:rsidR="00ED6585">
        <w:rPr>
          <w:rFonts w:eastAsia="Arial"/>
          <w:lang w:val="en-US"/>
        </w:rPr>
        <w:t xml:space="preserve"> </w:t>
      </w:r>
      <w:r w:rsidR="00341697">
        <w:rPr>
          <w:rFonts w:eastAsia="Arial"/>
          <w:lang w:val="en-US"/>
        </w:rPr>
        <w:t xml:space="preserve">has </w:t>
      </w:r>
      <w:r>
        <w:rPr>
          <w:rFonts w:eastAsia="Arial"/>
          <w:lang w:val="en-US"/>
        </w:rPr>
        <w:t>been suggested to</w:t>
      </w:r>
      <w:r w:rsidR="00ED6585">
        <w:rPr>
          <w:rFonts w:eastAsia="Arial"/>
          <w:lang w:val="en-US"/>
        </w:rPr>
        <w:t xml:space="preserve"> </w:t>
      </w:r>
      <w:r>
        <w:rPr>
          <w:rFonts w:eastAsia="Arial"/>
          <w:lang w:val="en-US"/>
        </w:rPr>
        <w:t>support</w:t>
      </w:r>
      <w:r w:rsidR="003A28FC">
        <w:rPr>
          <w:rFonts w:eastAsia="Arial"/>
          <w:lang w:val="en-US"/>
        </w:rPr>
        <w:t xml:space="preserve"> telomere maintenance</w:t>
      </w:r>
      <w:r w:rsidR="000A37F6">
        <w:rPr>
          <w:rFonts w:eastAsia="Arial"/>
          <w:lang w:val="en-US"/>
        </w:rPr>
        <w:t>,</w:t>
      </w:r>
      <w:r w:rsidR="003A28FC">
        <w:rPr>
          <w:rFonts w:eastAsia="Arial"/>
          <w:lang w:val="en-US"/>
        </w:rPr>
        <w:t xml:space="preserve"> particularly at early passage</w:t>
      </w:r>
      <w:r w:rsidR="00BD1E76">
        <w:rPr>
          <w:rFonts w:eastAsia="Arial"/>
          <w:lang w:val="en-US"/>
        </w:rPr>
        <w:t>s</w:t>
      </w:r>
      <w:r w:rsidR="003A28FC">
        <w:rPr>
          <w:rFonts w:eastAsia="Arial"/>
          <w:lang w:val="en-US"/>
        </w:rPr>
        <w:t xml:space="preserve"> </w:t>
      </w:r>
      <w:r w:rsidR="00112AF5">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624B11">
        <w:rPr>
          <w:rFonts w:eastAsia="Arial"/>
          <w:lang w:val="en-US"/>
        </w:rPr>
        <w:instrText xml:space="preserve"> ADDIN REFMGR.CITE </w:instrText>
      </w:r>
      <w:r w:rsidR="00112AF5">
        <w:rPr>
          <w:rFonts w:eastAsia="Arial"/>
          <w:lang w:val="en-US"/>
        </w:rPr>
        <w:fldChar w:fldCharType="begin">
          <w:fldData xml:space="preserve">PFJlZm1hbj48Q2l0ZT48QXV0aG9yPkdvbnphbGV6LVN1YXJlejwvQXV0aG9yPjxZZWFyPjIwMDk8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==
</w:fldData>
        </w:fldChar>
      </w:r>
      <w:r w:rsidR="00624B11">
        <w:rPr>
          <w:rFonts w:eastAsia="Arial"/>
          <w:lang w:val="en-US"/>
        </w:rPr>
        <w:instrText xml:space="preserve"> ADDIN EN.CITE.DATA </w:instrText>
      </w:r>
      <w:r w:rsidR="00112AF5">
        <w:rPr>
          <w:rFonts w:eastAsia="Arial"/>
          <w:lang w:val="en-US"/>
        </w:rPr>
      </w:r>
      <w:r w:rsidR="00112AF5">
        <w:rPr>
          <w:rFonts w:eastAsia="Arial"/>
          <w:lang w:val="en-US"/>
        </w:rPr>
        <w:fldChar w:fldCharType="end"/>
      </w:r>
      <w:r w:rsidR="00112AF5">
        <w:rPr>
          <w:rFonts w:eastAsia="Arial"/>
          <w:lang w:val="en-US"/>
        </w:rPr>
      </w:r>
      <w:r w:rsidR="00112AF5">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28</w:t>
      </w:r>
      <w:r w:rsidR="00C8705B" w:rsidRPr="00620FD6">
        <w:rPr>
          <w:rFonts w:eastAsia="Arial" w:cs="Arial"/>
          <w:noProof/>
          <w:lang w:val="en-US"/>
        </w:rPr>
        <w:t>]</w:t>
      </w:r>
      <w:r w:rsidR="00112AF5">
        <w:rPr>
          <w:rFonts w:eastAsia="Arial"/>
          <w:lang w:val="en-US"/>
        </w:rPr>
        <w:fldChar w:fldCharType="end"/>
      </w:r>
      <w:r w:rsidR="003A28FC">
        <w:rPr>
          <w:rFonts w:eastAsia="Arial"/>
          <w:lang w:val="en-US"/>
        </w:rPr>
        <w:t>.</w:t>
      </w:r>
      <w:r w:rsidR="00ED6585">
        <w:rPr>
          <w:rFonts w:eastAsia="Arial"/>
          <w:lang w:val="en-US"/>
        </w:rPr>
        <w:t xml:space="preserve"> </w:t>
      </w:r>
      <w:r w:rsidR="002337B7">
        <w:rPr>
          <w:rFonts w:eastAsia="Arial"/>
          <w:lang w:val="en-US"/>
        </w:rPr>
        <w:t>I</w:t>
      </w:r>
      <w:r>
        <w:rPr>
          <w:rFonts w:eastAsia="Arial"/>
          <w:lang w:val="en-US"/>
        </w:rPr>
        <w:t>n senescent cells</w:t>
      </w:r>
      <w:r w:rsidR="00866BB5">
        <w:rPr>
          <w:rFonts w:eastAsia="Arial"/>
          <w:lang w:val="en-US"/>
        </w:rPr>
        <w:t>,</w:t>
      </w:r>
      <w:r>
        <w:rPr>
          <w:rFonts w:eastAsia="Arial"/>
          <w:lang w:val="en-US"/>
        </w:rPr>
        <w:t xml:space="preserve"> distortion of the ellipsoid-like nuclear shape and lamin </w:t>
      </w:r>
      <w:proofErr w:type="gramStart"/>
      <w:r>
        <w:rPr>
          <w:rFonts w:eastAsia="Arial"/>
          <w:lang w:val="en-US"/>
        </w:rPr>
        <w:t>A</w:t>
      </w:r>
      <w:proofErr w:type="gramEnd"/>
      <w:r>
        <w:rPr>
          <w:rFonts w:eastAsia="Arial"/>
          <w:lang w:val="en-US"/>
        </w:rPr>
        <w:t xml:space="preserve"> folds protruding into the nucleoplasm have been described </w:t>
      </w:r>
      <w:r w:rsidR="00112AF5">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624B11">
        <w:rPr>
          <w:rFonts w:eastAsia="Arial"/>
          <w:lang w:val="en-US"/>
        </w:rPr>
        <w:instrText xml:space="preserve"> ADDIN REFMGR.CITE </w:instrText>
      </w:r>
      <w:r w:rsidR="00112AF5">
        <w:rPr>
          <w:rFonts w:eastAsia="Arial"/>
          <w:lang w:val="en-US"/>
        </w:rPr>
        <w:fldChar w:fldCharType="begin">
          <w:fldData xml:space="preserve">PFJlZm1hbj48Q2l0ZT48QXV0aG9yPlJhejwvQXV0aG9yPjxZZWFyPjIwMDg8L1llYXI+PFJlY051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</w:fldData>
        </w:fldChar>
      </w:r>
      <w:r w:rsidR="00624B11">
        <w:rPr>
          <w:rFonts w:eastAsia="Arial"/>
          <w:lang w:val="en-US"/>
        </w:rPr>
        <w:instrText xml:space="preserve"> ADDIN EN.CITE.DATA </w:instrText>
      </w:r>
      <w:r w:rsidR="00112AF5">
        <w:rPr>
          <w:rFonts w:eastAsia="Arial"/>
          <w:lang w:val="en-US"/>
        </w:rPr>
      </w:r>
      <w:r w:rsidR="00112AF5">
        <w:rPr>
          <w:rFonts w:eastAsia="Arial"/>
          <w:lang w:val="en-US"/>
        </w:rPr>
        <w:fldChar w:fldCharType="end"/>
      </w:r>
      <w:r w:rsidR="00112AF5">
        <w:rPr>
          <w:rFonts w:eastAsia="Arial"/>
          <w:lang w:val="en-US"/>
        </w:rPr>
      </w:r>
      <w:r w:rsidR="00112AF5">
        <w:rPr>
          <w:rFonts w:eastAsia="Arial"/>
          <w:lang w:val="en-US"/>
        </w:rPr>
        <w:fldChar w:fldCharType="separate"/>
      </w:r>
      <w:r w:rsidR="00C8705B" w:rsidRPr="00C8705B">
        <w:rPr>
          <w:rFonts w:eastAsia="Arial" w:cs="Arial"/>
          <w:noProof/>
          <w:lang w:val="en-US"/>
        </w:rPr>
        <w:t>[</w:t>
      </w:r>
      <w:r w:rsidR="00C8705B" w:rsidRPr="00620FD6">
        <w:rPr>
          <w:rFonts w:eastAsia="Arial"/>
          <w:noProof/>
          <w:lang w:val="en-US"/>
        </w:rPr>
        <w:t>29</w:t>
      </w:r>
      <w:r w:rsidR="00C8705B" w:rsidRPr="00620FD6">
        <w:rPr>
          <w:rFonts w:eastAsia="Arial" w:cs="Arial"/>
          <w:noProof/>
          <w:lang w:val="en-US"/>
        </w:rPr>
        <w:t>]</w:t>
      </w:r>
      <w:r w:rsidR="00112AF5">
        <w:rPr>
          <w:rFonts w:eastAsia="Arial"/>
          <w:lang w:val="en-US"/>
        </w:rPr>
        <w:fldChar w:fldCharType="end"/>
      </w:r>
      <w:r w:rsidR="00B92E1B">
        <w:rPr>
          <w:rFonts w:eastAsia="Arial"/>
          <w:lang w:val="en-US"/>
        </w:rPr>
        <w:t>,</w:t>
      </w:r>
      <w:r w:rsidR="002337B7">
        <w:rPr>
          <w:rFonts w:eastAsia="Arial"/>
          <w:lang w:val="en-US"/>
        </w:rPr>
        <w:t xml:space="preserve"> which may also contribute to redistribution </w:t>
      </w:r>
      <w:r w:rsidR="002337B7">
        <w:rPr>
          <w:rFonts w:eastAsia="Arial"/>
          <w:lang w:val="en-US"/>
        </w:rPr>
        <w:lastRenderedPageBreak/>
        <w:t>of telomeres in senescent cells</w:t>
      </w:r>
      <w:r>
        <w:rPr>
          <w:rFonts w:eastAsia="Arial"/>
          <w:lang w:val="en-US"/>
        </w:rPr>
        <w:t>.</w:t>
      </w:r>
      <w:r w:rsidR="007F6519">
        <w:rPr>
          <w:rFonts w:eastAsia="Arial"/>
          <w:lang w:val="en-US"/>
        </w:rPr>
        <w:t xml:space="preserve"> </w:t>
      </w:r>
      <w:r w:rsidR="002337B7">
        <w:rPr>
          <w:rFonts w:eastAsia="Arial"/>
          <w:lang w:val="en-US"/>
        </w:rPr>
        <w:t>Such c</w:t>
      </w:r>
      <w:r>
        <w:rPr>
          <w:rFonts w:eastAsia="Arial"/>
          <w:lang w:val="en-US"/>
        </w:rPr>
        <w:t xml:space="preserve">hanges in nuclear organization may </w:t>
      </w:r>
      <w:r w:rsidR="00341697">
        <w:rPr>
          <w:rFonts w:eastAsia="Arial"/>
          <w:lang w:val="en-US"/>
        </w:rPr>
        <w:t xml:space="preserve">also entail </w:t>
      </w:r>
      <w:r>
        <w:rPr>
          <w:rFonts w:eastAsia="Arial"/>
          <w:lang w:val="en-US"/>
        </w:rPr>
        <w:t>alteration</w:t>
      </w:r>
      <w:r w:rsidR="00341697">
        <w:rPr>
          <w:rFonts w:eastAsia="Arial"/>
          <w:lang w:val="en-US"/>
        </w:rPr>
        <w:t>s</w:t>
      </w:r>
      <w:r w:rsidR="00AD2EA9">
        <w:rPr>
          <w:rFonts w:eastAsia="Arial"/>
          <w:lang w:val="en-US"/>
        </w:rPr>
        <w:t xml:space="preserve"> </w:t>
      </w:r>
      <w:r w:rsidR="00341697">
        <w:rPr>
          <w:rFonts w:eastAsia="Arial"/>
          <w:lang w:val="en-US"/>
        </w:rPr>
        <w:t xml:space="preserve">in </w:t>
      </w:r>
      <w:r>
        <w:rPr>
          <w:rFonts w:eastAsia="Arial"/>
          <w:lang w:val="en-US"/>
        </w:rPr>
        <w:t>the epigenetic make up during cell senescence</w:t>
      </w:r>
      <w:r w:rsidR="00E07183">
        <w:rPr>
          <w:rFonts w:eastAsia="Arial"/>
          <w:lang w:val="en-US"/>
        </w:rPr>
        <w:t xml:space="preserve"> – or </w:t>
      </w:r>
      <w:r w:rsidR="00E07183" w:rsidRPr="00062AD0">
        <w:rPr>
          <w:rFonts w:eastAsia="Arial"/>
          <w:i/>
          <w:lang w:val="en-US"/>
        </w:rPr>
        <w:t>vice versa</w:t>
      </w:r>
      <w:r>
        <w:rPr>
          <w:rFonts w:eastAsia="Arial"/>
          <w:lang w:val="en-US"/>
        </w:rPr>
        <w:t>.</w:t>
      </w:r>
    </w:p>
    <w:p w:rsidR="0070654A" w:rsidRDefault="0070654A" w:rsidP="00062AD0">
      <w:pPr>
        <w:rPr>
          <w:rFonts w:eastAsia="Arial"/>
          <w:lang w:val="en-US"/>
        </w:rPr>
      </w:pPr>
    </w:p>
    <w:p w:rsidR="00D323A3" w:rsidRPr="003E27B3" w:rsidRDefault="008424FD" w:rsidP="00AD2EA9">
      <w:pPr>
        <w:rPr>
          <w:color w:val="000000" w:themeColor="text1"/>
          <w:lang w:val="en-US"/>
        </w:rPr>
      </w:pPr>
      <w:r>
        <w:rPr>
          <w:lang w:val="en-US"/>
        </w:rPr>
        <w:t>T</w:t>
      </w:r>
      <w:r w:rsidR="00D90484">
        <w:rPr>
          <w:lang w:val="en-US"/>
        </w:rPr>
        <w:t xml:space="preserve">he </w:t>
      </w:r>
      <w:r w:rsidR="0070654A">
        <w:rPr>
          <w:lang w:val="en-US"/>
        </w:rPr>
        <w:t xml:space="preserve">DNAm </w:t>
      </w:r>
      <w:r w:rsidR="00D90484">
        <w:rPr>
          <w:lang w:val="en-US"/>
        </w:rPr>
        <w:t xml:space="preserve">pattern </w:t>
      </w:r>
      <w:r w:rsidR="0070654A">
        <w:rPr>
          <w:lang w:val="en-US"/>
        </w:rPr>
        <w:t xml:space="preserve">changes </w:t>
      </w:r>
      <w:r w:rsidR="00D90484">
        <w:rPr>
          <w:lang w:val="en-US"/>
        </w:rPr>
        <w:t xml:space="preserve">during culture expansion </w:t>
      </w:r>
      <w:r w:rsidR="0070654A">
        <w:rPr>
          <w:lang w:val="en-US"/>
        </w:rPr>
        <w:t>in a highly reproducible manner</w:t>
      </w:r>
      <w:r w:rsidR="00F1641D">
        <w:rPr>
          <w:lang w:val="en-US"/>
        </w:rPr>
        <w:t xml:space="preserve">. In fact, an Epigenetic-Senescence-Signature based on DNAm at six specific CpGs </w:t>
      </w:r>
      <w:r w:rsidR="00D90484">
        <w:rPr>
          <w:lang w:val="en-US"/>
        </w:rPr>
        <w:t xml:space="preserve">even </w:t>
      </w:r>
      <w:r w:rsidR="00F1641D">
        <w:rPr>
          <w:lang w:val="en-US"/>
        </w:rPr>
        <w:t xml:space="preserve">facilitates reliable prediction of passage numbers and cumulative population doublings for quality control of cell </w:t>
      </w:r>
      <w:r w:rsidR="007F6519">
        <w:rPr>
          <w:lang w:val="en-US"/>
        </w:rPr>
        <w:t xml:space="preserve">preparations </w:t>
      </w:r>
      <w:r w:rsidR="00112AF5">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624B11">
        <w:rPr>
          <w:lang w:val="en-US"/>
        </w:rPr>
        <w:instrText xml:space="preserve"> ADDIN REFMGR.CITE </w:instrText>
      </w:r>
      <w:r w:rsidR="00112AF5">
        <w:rPr>
          <w:lang w:val="en-US"/>
        </w:rPr>
        <w:fldChar w:fldCharType="begin">
          <w:fldData xml:space="preserve">PFJlZm1hbj48Q2l0ZT48QXV0aG9yPktvY2g8L0F1dGhvcj48WWVhcj4yMDEyPC9ZZWFyPjxSZWNO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C8705B" w:rsidRPr="00C8705B">
        <w:rPr>
          <w:rFonts w:cs="Arial"/>
          <w:noProof/>
          <w:lang w:val="en-US"/>
        </w:rPr>
        <w:t>[</w:t>
      </w:r>
      <w:r w:rsidR="00C8705B" w:rsidRPr="00620FD6">
        <w:rPr>
          <w:noProof/>
          <w:lang w:val="en-US"/>
        </w:rPr>
        <w:t>14</w:t>
      </w:r>
      <w:r w:rsidR="00C8705B" w:rsidRPr="00620FD6">
        <w:rPr>
          <w:rFonts w:cs="Arial"/>
          <w:noProof/>
          <w:lang w:val="en-US"/>
        </w:rPr>
        <w:t>,</w:t>
      </w:r>
      <w:r w:rsidR="00C8705B" w:rsidRPr="00620FD6">
        <w:rPr>
          <w:noProof/>
          <w:lang w:val="en-US"/>
        </w:rPr>
        <w:t>30</w:t>
      </w:r>
      <w:r w:rsidR="00C8705B" w:rsidRPr="00620FD6">
        <w:rPr>
          <w:rFonts w:cs="Arial"/>
          <w:noProof/>
          <w:lang w:val="en-US"/>
        </w:rPr>
        <w:t>,</w:t>
      </w:r>
      <w:r w:rsidR="00C8705B" w:rsidRPr="00620FD6">
        <w:rPr>
          <w:noProof/>
          <w:lang w:val="en-US"/>
        </w:rPr>
        <w:t>31</w:t>
      </w:r>
      <w:r w:rsidR="00C8705B" w:rsidRPr="00620FD6">
        <w:rPr>
          <w:rFonts w:cs="Arial"/>
          <w:noProof/>
          <w:lang w:val="en-US"/>
        </w:rPr>
        <w:t>]</w:t>
      </w:r>
      <w:r w:rsidR="00112AF5">
        <w:rPr>
          <w:lang w:val="en-US"/>
        </w:rPr>
        <w:fldChar w:fldCharType="end"/>
      </w:r>
      <w:r w:rsidR="0070654A">
        <w:rPr>
          <w:lang w:val="en-US"/>
        </w:rPr>
        <w:t>.</w:t>
      </w:r>
      <w:r w:rsidR="007F6519">
        <w:rPr>
          <w:lang w:val="en-US"/>
        </w:rPr>
        <w:t xml:space="preserve"> </w:t>
      </w:r>
      <w:r w:rsidR="002064E1">
        <w:rPr>
          <w:lang w:val="en-US"/>
        </w:rPr>
        <w:t>So far, DNAm changes in replicative senescence were observed in</w:t>
      </w:r>
      <w:r w:rsidR="00701E03">
        <w:rPr>
          <w:lang w:val="en-US"/>
        </w:rPr>
        <w:t xml:space="preserve"> datasets</w:t>
      </w:r>
      <w:r w:rsidR="00F1641D">
        <w:rPr>
          <w:lang w:val="en-US"/>
        </w:rPr>
        <w:t xml:space="preserve"> either based on IlluminaBeadChip technology or </w:t>
      </w:r>
      <w:proofErr w:type="spellStart"/>
      <w:r w:rsidR="00F1641D">
        <w:rPr>
          <w:lang w:val="en-US"/>
        </w:rPr>
        <w:t>pyrosequencing</w:t>
      </w:r>
      <w:proofErr w:type="spellEnd"/>
      <w:r w:rsidR="00F1641D">
        <w:rPr>
          <w:lang w:val="en-US"/>
        </w:rPr>
        <w:t xml:space="preserve"> of bisulfite converted DNA. In this regard, it was unexpected that the MethylCap-seq data</w:t>
      </w:r>
      <w:r w:rsidR="007F6519">
        <w:rPr>
          <w:lang w:val="en-US"/>
        </w:rPr>
        <w:t xml:space="preserve"> </w:t>
      </w:r>
      <w:r w:rsidR="000A37F6">
        <w:rPr>
          <w:lang w:val="en-US"/>
        </w:rPr>
        <w:t xml:space="preserve">had </w:t>
      </w:r>
      <w:r w:rsidR="00140835">
        <w:rPr>
          <w:lang w:val="en-US"/>
        </w:rPr>
        <w:t xml:space="preserve">relatively little overlap </w:t>
      </w:r>
      <w:r w:rsidR="000A37F6">
        <w:rPr>
          <w:lang w:val="en-US"/>
        </w:rPr>
        <w:t>between</w:t>
      </w:r>
      <w:r w:rsidR="00140835">
        <w:rPr>
          <w:lang w:val="en-US"/>
        </w:rPr>
        <w:t xml:space="preserve"> DNAm changes in the two different fibroblast preparations.</w:t>
      </w:r>
      <w:r w:rsidR="007F6519">
        <w:rPr>
          <w:lang w:val="en-US"/>
        </w:rPr>
        <w:t xml:space="preserve"> </w:t>
      </w:r>
      <w:r w:rsidR="00C362E3">
        <w:rPr>
          <w:lang w:val="en-US"/>
        </w:rPr>
        <w:t xml:space="preserve">MethylCap-seq is a robust method for genome-wide DNAm profiling </w:t>
      </w:r>
      <w:r w:rsidR="00112AF5">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624B11">
        <w:rPr>
          <w:lang w:val="en-US"/>
        </w:rPr>
        <w:instrText xml:space="preserve"> ADDIN REFMGR.CITE </w:instrText>
      </w:r>
      <w:r w:rsidR="00112AF5">
        <w:rPr>
          <w:lang w:val="en-US"/>
        </w:rPr>
        <w:fldChar w:fldCharType="begin">
          <w:fldData xml:space="preserve">PFJlZm1hbj48Q2l0ZT48QXV0aG9yPkJyaW5rbWFuPC9BdXRob3I+PFllYXI+MjAxMDwvWWVhcj48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=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C8705B" w:rsidRPr="00C8705B">
        <w:rPr>
          <w:rFonts w:cs="Arial"/>
          <w:noProof/>
          <w:lang w:val="en-US"/>
        </w:rPr>
        <w:t>[</w:t>
      </w:r>
      <w:r w:rsidR="00C8705B" w:rsidRPr="00620FD6">
        <w:rPr>
          <w:noProof/>
          <w:lang w:val="en-US"/>
        </w:rPr>
        <w:t>24</w:t>
      </w:r>
      <w:r w:rsidR="00C8705B" w:rsidRPr="00620FD6">
        <w:rPr>
          <w:rFonts w:cs="Arial"/>
          <w:noProof/>
          <w:lang w:val="en-US"/>
        </w:rPr>
        <w:t>,</w:t>
      </w:r>
      <w:r w:rsidR="00C8705B" w:rsidRPr="00620FD6">
        <w:rPr>
          <w:noProof/>
          <w:lang w:val="en-US"/>
        </w:rPr>
        <w:t>32</w:t>
      </w:r>
      <w:r w:rsidR="00C8705B" w:rsidRPr="00620FD6">
        <w:rPr>
          <w:rFonts w:cs="Arial"/>
          <w:noProof/>
          <w:lang w:val="en-US"/>
        </w:rPr>
        <w:t>]</w:t>
      </w:r>
      <w:r w:rsidR="00112AF5">
        <w:rPr>
          <w:lang w:val="en-US"/>
        </w:rPr>
        <w:fldChar w:fldCharType="end"/>
      </w:r>
      <w:r w:rsidR="00C362E3">
        <w:rPr>
          <w:lang w:val="en-US"/>
        </w:rPr>
        <w:t xml:space="preserve">. </w:t>
      </w:r>
      <w:r w:rsidR="009F75C0">
        <w:rPr>
          <w:lang w:val="en-US"/>
        </w:rPr>
        <w:t>However,</w:t>
      </w:r>
      <w:r w:rsidR="007F6519">
        <w:rPr>
          <w:lang w:val="en-US"/>
        </w:rPr>
        <w:t xml:space="preserve"> </w:t>
      </w:r>
      <w:r w:rsidR="009F75C0">
        <w:rPr>
          <w:lang w:val="en-US"/>
        </w:rPr>
        <w:t>r</w:t>
      </w:r>
      <w:r w:rsidR="00D323A3" w:rsidRPr="00E74894">
        <w:rPr>
          <w:lang w:val="en-US"/>
        </w:rPr>
        <w:t xml:space="preserve">eproducibility </w:t>
      </w:r>
      <w:r w:rsidR="00C362E3">
        <w:rPr>
          <w:lang w:val="en-US"/>
        </w:rPr>
        <w:t xml:space="preserve">of specific DNAm changes during culture expansion </w:t>
      </w:r>
      <w:r w:rsidR="00D323A3" w:rsidRPr="00E74894">
        <w:rPr>
          <w:lang w:val="en-US"/>
        </w:rPr>
        <w:t xml:space="preserve">may be hampered for </w:t>
      </w:r>
      <w:r w:rsidR="009F75C0">
        <w:rPr>
          <w:lang w:val="en-US"/>
        </w:rPr>
        <w:t>various</w:t>
      </w:r>
      <w:r w:rsidR="00AD2EA9">
        <w:rPr>
          <w:lang w:val="en-US"/>
        </w:rPr>
        <w:t xml:space="preserve"> </w:t>
      </w:r>
      <w:r w:rsidR="00D323A3" w:rsidRPr="00E74894">
        <w:rPr>
          <w:lang w:val="en-US"/>
        </w:rPr>
        <w:t>reasons</w:t>
      </w:r>
      <w:r w:rsidR="009F75C0">
        <w:rPr>
          <w:lang w:val="en-US"/>
        </w:rPr>
        <w:t xml:space="preserve">: </w:t>
      </w:r>
      <w:ins w:id="21" w:author="Ivan Gesteira Costa Filho" w:date="2014-09-24T10:21:00Z">
        <w:r w:rsidR="004B6D27" w:rsidRPr="00B9304E">
          <w:rPr>
            <w:color w:val="000000" w:themeColor="text1"/>
            <w:lang w:val="en-US"/>
          </w:rPr>
          <w:t>small sample size,</w:t>
        </w:r>
        <w:r w:rsidR="004B6D27">
          <w:rPr>
            <w:color w:val="000000" w:themeColor="text1"/>
            <w:lang w:val="en-US"/>
          </w:rPr>
          <w:t xml:space="preserve"> </w:t>
        </w:r>
      </w:ins>
      <w:del w:id="22" w:author="Ivan Gesteira Costa Filho" w:date="2014-09-24T10:21:00Z">
        <w:r w:rsidR="009F75C0" w:rsidDel="004B6D27">
          <w:rPr>
            <w:lang w:val="en-US"/>
          </w:rPr>
          <w:delText xml:space="preserve">there are </w:delText>
        </w:r>
      </w:del>
      <w:r w:rsidR="009F75C0">
        <w:rPr>
          <w:lang w:val="en-US"/>
        </w:rPr>
        <w:t>inter-individual differences and variation between cell types</w:t>
      </w:r>
      <w:r w:rsidR="000673DD">
        <w:rPr>
          <w:lang w:val="en-US"/>
        </w:rPr>
        <w:t>,</w:t>
      </w:r>
      <w:r w:rsidR="00806BFC">
        <w:rPr>
          <w:lang w:val="en-US"/>
        </w:rPr>
        <w:t xml:space="preserve"> </w:t>
      </w:r>
      <w:r w:rsidR="009F75C0">
        <w:rPr>
          <w:lang w:val="en-US"/>
        </w:rPr>
        <w:t xml:space="preserve">deviations in </w:t>
      </w:r>
      <w:r w:rsidR="00D323A3" w:rsidRPr="00E74894">
        <w:rPr>
          <w:lang w:val="en-US"/>
        </w:rPr>
        <w:t xml:space="preserve">DNA fragmentation </w:t>
      </w:r>
      <w:r w:rsidR="000673DD">
        <w:rPr>
          <w:lang w:val="en-US"/>
        </w:rPr>
        <w:t>and</w:t>
      </w:r>
      <w:r w:rsidR="00D323A3" w:rsidRPr="00E74894">
        <w:rPr>
          <w:lang w:val="en-US"/>
        </w:rPr>
        <w:t xml:space="preserve"> efficiency of pull down</w:t>
      </w:r>
      <w:r w:rsidR="000673DD">
        <w:rPr>
          <w:lang w:val="en-US"/>
        </w:rPr>
        <w:t xml:space="preserve">. </w:t>
      </w:r>
      <w:del w:id="23" w:author="Ivan Gesteira Costa Filho" w:date="2014-09-24T10:21:00Z">
        <w:r w:rsidR="000673DD" w:rsidDel="004B6D27">
          <w:rPr>
            <w:lang w:val="en-US"/>
          </w:rPr>
          <w:delText>Furthermore</w:delText>
        </w:r>
      </w:del>
      <w:ins w:id="24" w:author="Ivan Gesteira Costa Filho" w:date="2014-09-24T10:21:00Z">
        <w:r w:rsidR="004B6D27">
          <w:rPr>
            <w:lang w:val="en-US"/>
          </w:rPr>
          <w:t>Moreover</w:t>
        </w:r>
      </w:ins>
      <w:r w:rsidR="000673DD">
        <w:rPr>
          <w:lang w:val="en-US"/>
        </w:rPr>
        <w:t xml:space="preserve">, </w:t>
      </w:r>
      <w:del w:id="25" w:author="Ivan Gesteira Costa Filho" w:date="2014-09-24T10:21:00Z">
        <w:r w:rsidR="009015AE" w:rsidDel="004B6D27">
          <w:rPr>
            <w:lang w:val="en-US"/>
          </w:rPr>
          <w:delText xml:space="preserve">results in </w:delText>
        </w:r>
      </w:del>
      <w:r w:rsidR="009015AE">
        <w:rPr>
          <w:lang w:val="en-US"/>
        </w:rPr>
        <w:t xml:space="preserve">MethylCap-seq </w:t>
      </w:r>
      <w:del w:id="26" w:author="Ivan Gesteira Costa Filho" w:date="2014-09-24T10:21:00Z">
        <w:r w:rsidR="009015AE" w:rsidDel="004B6D27">
          <w:rPr>
            <w:lang w:val="en-US"/>
          </w:rPr>
          <w:delText xml:space="preserve">are influenced by </w:delText>
        </w:r>
        <w:r w:rsidR="00806BFC" w:rsidDel="004B6D27">
          <w:rPr>
            <w:lang w:val="en-US"/>
          </w:rPr>
          <w:delText xml:space="preserve">various parameters in </w:delText>
        </w:r>
        <w:r w:rsidR="000A37F6" w:rsidDel="004B6D27">
          <w:rPr>
            <w:lang w:val="en-US"/>
          </w:rPr>
          <w:delText>bioinformatic</w:delText>
        </w:r>
        <w:r w:rsidR="00BD1E76" w:rsidDel="004B6D27">
          <w:rPr>
            <w:lang w:val="en-US"/>
          </w:rPr>
          <w:delText>s</w:delText>
        </w:r>
        <w:r w:rsidR="000A37F6" w:rsidDel="004B6D27">
          <w:rPr>
            <w:lang w:val="en-US"/>
          </w:rPr>
          <w:delText xml:space="preserve"> </w:delText>
        </w:r>
        <w:r w:rsidR="00600065" w:rsidDel="004B6D27">
          <w:rPr>
            <w:lang w:val="en-US"/>
          </w:rPr>
          <w:delText>pipeline</w:delText>
        </w:r>
        <w:r w:rsidR="00374E01" w:rsidDel="004B6D27">
          <w:rPr>
            <w:lang w:val="en-US"/>
          </w:rPr>
          <w:delText>s</w:delText>
        </w:r>
        <w:r w:rsidR="00600065" w:rsidDel="004B6D27">
          <w:rPr>
            <w:lang w:val="en-US"/>
          </w:rPr>
          <w:delText xml:space="preserve"> used for detection of</w:delText>
        </w:r>
        <w:r w:rsidR="00D323A3" w:rsidDel="004B6D27">
          <w:rPr>
            <w:lang w:val="en-US"/>
          </w:rPr>
          <w:delText xml:space="preserve"> DMRs.</w:delText>
        </w:r>
        <w:r w:rsidR="009E42E0" w:rsidDel="004B6D27">
          <w:rPr>
            <w:lang w:val="en-US"/>
          </w:rPr>
          <w:delText xml:space="preserve"> </w:delText>
        </w:r>
        <w:r w:rsidR="00A07EAF" w:rsidDel="004B6D27">
          <w:rPr>
            <w:lang w:val="en-US"/>
          </w:rPr>
          <w:delText xml:space="preserve">MethylCap-seq </w:delText>
        </w:r>
      </w:del>
      <w:r w:rsidR="00A07EAF">
        <w:rPr>
          <w:lang w:val="en-US"/>
        </w:rPr>
        <w:t xml:space="preserve">does not provide DNAm level </w:t>
      </w:r>
      <w:r w:rsidR="000A37F6">
        <w:rPr>
          <w:lang w:val="en-US"/>
        </w:rPr>
        <w:t>at</w:t>
      </w:r>
      <w:r w:rsidR="00A07EAF">
        <w:rPr>
          <w:lang w:val="en-US"/>
        </w:rPr>
        <w:t xml:space="preserve"> single nucleotide resolution</w:t>
      </w:r>
      <w:ins w:id="27" w:author="Ivan Gesteira Costa Filho" w:date="2014-09-24T10:22:00Z">
        <w:r w:rsidR="004B6D27">
          <w:rPr>
            <w:lang w:val="en-US"/>
          </w:rPr>
          <w:t xml:space="preserve"> </w:t>
        </w:r>
        <w:r w:rsidR="004B6D27" w:rsidRPr="00B9304E">
          <w:rPr>
            <w:color w:val="000000" w:themeColor="text1"/>
            <w:lang w:val="en-US"/>
          </w:rPr>
          <w:t>and is biased towards CpG rich regions [Robinson, PMID</w:t>
        </w:r>
        <w:proofErr w:type="gramStart"/>
        <w:r w:rsidR="004B6D27" w:rsidRPr="00B9304E">
          <w:rPr>
            <w:color w:val="000000" w:themeColor="text1"/>
            <w:lang w:val="en-US"/>
          </w:rPr>
          <w:t>:21045081</w:t>
        </w:r>
        <w:proofErr w:type="gramEnd"/>
        <w:r w:rsidR="004B6D27" w:rsidRPr="00B9304E">
          <w:rPr>
            <w:color w:val="000000" w:themeColor="text1"/>
            <w:lang w:val="en-US"/>
          </w:rPr>
          <w:t>].</w:t>
        </w:r>
      </w:ins>
      <w:r w:rsidR="00A07EAF">
        <w:rPr>
          <w:lang w:val="en-US"/>
        </w:rPr>
        <w:t>. Although</w:t>
      </w:r>
      <w:r w:rsidR="009C6EA1">
        <w:rPr>
          <w:lang w:val="en-US"/>
        </w:rPr>
        <w:t>,</w:t>
      </w:r>
      <w:r w:rsidR="00A07EAF">
        <w:rPr>
          <w:lang w:val="en-US"/>
        </w:rPr>
        <w:t xml:space="preserve"> SA-DNAm changes are not restricted to individual CpGs</w:t>
      </w:r>
      <w:r w:rsidR="000A37F6">
        <w:rPr>
          <w:lang w:val="en-US"/>
        </w:rPr>
        <w:t>,</w:t>
      </w:r>
      <w:r w:rsidR="00A07EAF">
        <w:rPr>
          <w:lang w:val="en-US"/>
        </w:rPr>
        <w:t xml:space="preserve"> we demonstrated that there is reproducible fluctuation </w:t>
      </w:r>
      <w:r w:rsidR="00701E03">
        <w:rPr>
          <w:lang w:val="en-US"/>
        </w:rPr>
        <w:t>of</w:t>
      </w:r>
      <w:r w:rsidR="00A07EAF">
        <w:rPr>
          <w:lang w:val="en-US"/>
        </w:rPr>
        <w:t xml:space="preserve"> DNAm </w:t>
      </w:r>
      <w:r w:rsidR="00701E03">
        <w:rPr>
          <w:lang w:val="en-US"/>
        </w:rPr>
        <w:t>in</w:t>
      </w:r>
      <w:r w:rsidR="00A07EAF">
        <w:rPr>
          <w:lang w:val="en-US"/>
        </w:rPr>
        <w:t xml:space="preserve"> their </w:t>
      </w:r>
      <w:r w:rsidR="002064E1">
        <w:rPr>
          <w:lang w:val="en-US"/>
        </w:rPr>
        <w:t>vicinity</w:t>
      </w:r>
      <w:r w:rsidR="00F30CD7">
        <w:rPr>
          <w:lang w:val="en-US"/>
        </w:rPr>
        <w:t>,</w:t>
      </w:r>
      <w:r w:rsidR="00A07EAF">
        <w:rPr>
          <w:lang w:val="en-US"/>
        </w:rPr>
        <w:t xml:space="preserve"> possibly due to</w:t>
      </w:r>
      <w:r w:rsidR="00F30CD7">
        <w:rPr>
          <w:lang w:val="en-US"/>
        </w:rPr>
        <w:t xml:space="preserve"> a local action of</w:t>
      </w:r>
      <w:r w:rsidR="00A07EAF">
        <w:rPr>
          <w:lang w:val="en-US"/>
        </w:rPr>
        <w:t xml:space="preserve"> DNA binding proteins.</w:t>
      </w:r>
      <w:r w:rsidR="007F6519">
        <w:rPr>
          <w:lang w:val="en-US"/>
        </w:rPr>
        <w:t xml:space="preserve"> </w:t>
      </w:r>
      <w:r w:rsidR="00BD1E76">
        <w:rPr>
          <w:lang w:val="en-US"/>
        </w:rPr>
        <w:t>In addition</w:t>
      </w:r>
      <w:r w:rsidR="009F75C0">
        <w:rPr>
          <w:lang w:val="en-US"/>
        </w:rPr>
        <w:t>, age-associated DNAm changes</w:t>
      </w:r>
      <w:r w:rsidR="00F30CD7">
        <w:rPr>
          <w:lang w:val="en-US"/>
        </w:rPr>
        <w:t>,</w:t>
      </w:r>
      <w:r w:rsidR="009F75C0">
        <w:rPr>
          <w:lang w:val="en-US"/>
        </w:rPr>
        <w:t xml:space="preserve"> which are highly reproducible when using</w:t>
      </w:r>
      <w:r w:rsidR="007F6519">
        <w:rPr>
          <w:lang w:val="en-US"/>
        </w:rPr>
        <w:t xml:space="preserve"> the</w:t>
      </w:r>
      <w:r w:rsidR="009F75C0">
        <w:rPr>
          <w:lang w:val="en-US"/>
        </w:rPr>
        <w:t xml:space="preserve"> IlluminaBeadChip </w:t>
      </w:r>
      <w:r w:rsidR="00F30CD7">
        <w:rPr>
          <w:lang w:val="en-US"/>
        </w:rPr>
        <w:t xml:space="preserve">platform </w:t>
      </w:r>
      <w:r w:rsidR="00112AF5">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624B11">
        <w:rPr>
          <w:lang w:val="en-US"/>
        </w:rPr>
        <w:instrText xml:space="preserve"> ADDIN REFMGR.CITE </w:instrText>
      </w:r>
      <w:r w:rsidR="00112AF5">
        <w:rPr>
          <w:lang w:val="en-US"/>
        </w:rPr>
        <w:fldChar w:fldCharType="begin">
          <w:fldData xml:space="preserve">PFJlZm1hbj48Q2l0ZT48QXV0aG9yPkhhbm51bTwvQXV0aG9yPjxZZWFyPjIwMTM8L1llYXI+PFJl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C8705B" w:rsidRPr="00C8705B">
        <w:rPr>
          <w:rFonts w:cs="Arial"/>
          <w:noProof/>
          <w:lang w:val="en-US"/>
        </w:rPr>
        <w:t>[</w:t>
      </w:r>
      <w:r w:rsidR="00C8705B" w:rsidRPr="00620FD6">
        <w:rPr>
          <w:noProof/>
          <w:lang w:val="en-US"/>
        </w:rPr>
        <w:t>21</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112AF5">
        <w:rPr>
          <w:lang w:val="en-US"/>
        </w:rPr>
        <w:fldChar w:fldCharType="end"/>
      </w:r>
      <w:r w:rsidR="009015AE">
        <w:rPr>
          <w:lang w:val="en-US"/>
        </w:rPr>
        <w:t xml:space="preserve"> revealed much lower reproducibility in </w:t>
      </w:r>
      <w:r w:rsidR="009F75C0">
        <w:rPr>
          <w:lang w:val="en-US"/>
        </w:rPr>
        <w:t xml:space="preserve">MethylCap-seq data </w:t>
      </w:r>
      <w:r w:rsidR="00112AF5">
        <w:rPr>
          <w:lang w:val="en-US"/>
        </w:rPr>
        <w:fldChar w:fldCharType="begin"/>
      </w:r>
      <w:r w:rsidR="00624B11">
        <w:rPr>
          <w:lang w:val="en-US"/>
        </w:rPr>
        <w:instrText xml:space="preserve"> ADDIN REFMGR.CITE &lt;Refman&gt;&lt;Cite&gt;&lt;Author&gt;McClay&lt;/Author&gt;&lt;Year&gt;2014&lt;/Year&gt;&lt;RecNum&gt;2129&lt;/RecNum&gt;&lt;IDText&gt;A methylome-wide study of aging using massively parallel sequencing of the methyl-CpG-enriched genomic fraction from blood in over 700 subjects&lt;/IDText&gt;&lt;MDL Ref_Type="Journal"&gt;&lt;Ref_Type&gt;Journal&lt;/Ref_Type&gt;&lt;Ref_ID&gt;2129&lt;/Ref_ID&gt;&lt;Title_Primary&gt;A methylome-wide study of aging using massively parallel sequencing of the methyl-CpG-enriched genomic fraction from blood in over 700 subjects&lt;/Title_Primary&gt;&lt;Authors_Primary&gt;McClay,J.L.&lt;/Authors_Primary&gt;&lt;Authors_Primary&gt;Aberg,K.A.&lt;/Authors_Primary&gt;&lt;Authors_Primary&gt;Clark,S.L.&lt;/Authors_Primary&gt;&lt;Authors_Primary&gt;Nerella,S.&lt;/Authors_Primary&gt;&lt;Authors_Primary&gt;Kumar,G.&lt;/Authors_Primary&gt;&lt;Authors_Primary&gt;Xie,L.Y.&lt;/Authors_Primary&gt;&lt;Authors_Primary&gt;Hudson,A.D.&lt;/Authors_Primary&gt;&lt;Authors_Primary&gt;Harada,A.&lt;/Authors_Primary&gt;&lt;Authors_Primary&gt;Hultman,C.M.&lt;/Authors_Primary&gt;&lt;Authors_Primary&gt;Magnusson,P.K.&lt;/Authors_Primary&gt;&lt;Authors_Primary&gt;Sullivan,P.F.&lt;/Authors_Primary&gt;&lt;Authors_Primary&gt;van den Oord,E.J.&lt;/Authors_Primary&gt;&lt;Date_Primary&gt;2014/3/1&lt;/Date_Primary&gt;&lt;Keywords&gt;Aged&lt;/Keywords&gt;&lt;Keywords&gt;Aging&lt;/Keywords&gt;&lt;Keywords&gt;blood&lt;/Keywords&gt;&lt;Keywords&gt;CpG Islands&lt;/Keywords&gt;&lt;Keywords&gt;Disease&lt;/Keywords&gt;&lt;Keywords&gt;Dna&lt;/Keywords&gt;&lt;Keywords&gt;Genes&lt;/Keywords&gt;&lt;Keywords&gt;Genome&lt;/Keywords&gt;&lt;Keywords&gt;Human&lt;/Keywords&gt;&lt;Keywords&gt;Methylation&lt;/Keywords&gt;&lt;Keywords&gt;Proteins&lt;/Keywords&gt;&lt;Keywords&gt;Quality Control&lt;/Keywords&gt;&lt;Keywords&gt;Research&lt;/Keywords&gt;&lt;Reprint&gt;Not in File&lt;/Reprint&gt;&lt;Start_Page&gt;1175&lt;/Start_Page&gt;&lt;End_Page&gt;1185&lt;/End_Page&gt;&lt;Periodical&gt;Hum.Mol.Genet.&lt;/Periodical&gt;&lt;Volume&gt;23&lt;/Volume&gt;&lt;Issue&gt;5&lt;/Issue&gt;&lt;User_Def_5&gt;PMC3919012&lt;/User_Def_5&gt;&lt;Misc_3&gt;ddt511 [pii];10.1093/hmg/ddt511 [doi]&lt;/Misc_3&gt;&lt;Address&gt;Center for Biomarker Research and Personalized Medicine, Virginia Commonwealth University, Richmond, VA 23298, USA&lt;/Address&gt;&lt;Web_URL&gt;PM:24135035&lt;/Web_URL&gt;&lt;ZZ_JournalStdAbbrev&gt;&lt;f name="System"&gt;Hum.Mol.Genet.&lt;/f&gt;&lt;/ZZ_JournalStdAbbrev&gt;&lt;ZZ_WorkformID&gt;1&lt;/ZZ_WorkformID&gt;&lt;/MDL&gt;&lt;/Cite&gt;&lt;/Refman&gt;</w:instrText>
      </w:r>
      <w:r w:rsidR="00112AF5">
        <w:rPr>
          <w:lang w:val="en-US"/>
        </w:rPr>
        <w:fldChar w:fldCharType="separate"/>
      </w:r>
      <w:r w:rsidR="00C8705B" w:rsidRPr="00C8705B">
        <w:rPr>
          <w:rFonts w:cs="Arial"/>
          <w:noProof/>
          <w:lang w:val="en-US"/>
        </w:rPr>
        <w:t>[</w:t>
      </w:r>
      <w:r w:rsidR="00C8705B" w:rsidRPr="00620FD6">
        <w:rPr>
          <w:noProof/>
          <w:lang w:val="en-US"/>
        </w:rPr>
        <w:t>35</w:t>
      </w:r>
      <w:r w:rsidR="00C8705B" w:rsidRPr="00620FD6">
        <w:rPr>
          <w:rFonts w:cs="Arial"/>
          <w:noProof/>
          <w:lang w:val="en-US"/>
        </w:rPr>
        <w:t>]</w:t>
      </w:r>
      <w:r w:rsidR="00112AF5">
        <w:rPr>
          <w:lang w:val="en-US"/>
        </w:rPr>
        <w:fldChar w:fldCharType="end"/>
      </w:r>
      <w:r w:rsidR="009F75C0">
        <w:rPr>
          <w:lang w:val="en-US"/>
        </w:rPr>
        <w:t>.</w:t>
      </w:r>
      <w:r w:rsidR="00B02C9C">
        <w:rPr>
          <w:lang w:val="en-US"/>
        </w:rPr>
        <w:t xml:space="preserve"> </w:t>
      </w:r>
      <w:r w:rsidR="00F96665">
        <w:rPr>
          <w:lang w:val="en-US"/>
        </w:rPr>
        <w:t>Therefore, methods address</w:t>
      </w:r>
      <w:r w:rsidR="00783DF4">
        <w:rPr>
          <w:lang w:val="en-US"/>
        </w:rPr>
        <w:t>ing</w:t>
      </w:r>
      <w:r w:rsidR="00F96665">
        <w:rPr>
          <w:lang w:val="en-US"/>
        </w:rPr>
        <w:t xml:space="preserve"> DNAm at single site resolution</w:t>
      </w:r>
      <w:r w:rsidR="00A31C85">
        <w:rPr>
          <w:lang w:val="en-US"/>
        </w:rPr>
        <w:t xml:space="preserve"> - </w:t>
      </w:r>
      <w:r w:rsidR="00F96665">
        <w:rPr>
          <w:lang w:val="en-US"/>
        </w:rPr>
        <w:t xml:space="preserve">such as </w:t>
      </w:r>
      <w:proofErr w:type="spellStart"/>
      <w:r w:rsidR="00F96665">
        <w:rPr>
          <w:lang w:val="en-US"/>
        </w:rPr>
        <w:t>pyrosequencing</w:t>
      </w:r>
      <w:proofErr w:type="spellEnd"/>
      <w:r w:rsidR="00F96665">
        <w:rPr>
          <w:lang w:val="en-US"/>
        </w:rPr>
        <w:t xml:space="preserve">, </w:t>
      </w:r>
      <w:proofErr w:type="spellStart"/>
      <w:r w:rsidR="00F96665">
        <w:rPr>
          <w:lang w:val="en-US"/>
        </w:rPr>
        <w:t>MassArray</w:t>
      </w:r>
      <w:proofErr w:type="spellEnd"/>
      <w:r w:rsidR="002064E1">
        <w:rPr>
          <w:lang w:val="en-US"/>
        </w:rPr>
        <w:t>,</w:t>
      </w:r>
      <w:r w:rsidR="00AD2EA9">
        <w:rPr>
          <w:lang w:val="en-US"/>
        </w:rPr>
        <w:t xml:space="preserve"> </w:t>
      </w:r>
      <w:r w:rsidR="008B6EEE">
        <w:rPr>
          <w:lang w:val="en-US"/>
        </w:rPr>
        <w:t xml:space="preserve">microarray technology, or </w:t>
      </w:r>
      <w:r w:rsidR="00F30CD7">
        <w:rPr>
          <w:lang w:val="en-US"/>
        </w:rPr>
        <w:t>whole genome bisulphite sequencing</w:t>
      </w:r>
      <w:r w:rsidR="00783DF4">
        <w:rPr>
          <w:lang w:val="en-US"/>
        </w:rPr>
        <w:t xml:space="preserve"> -</w:t>
      </w:r>
      <w:r w:rsidR="007F6519">
        <w:rPr>
          <w:lang w:val="en-US"/>
        </w:rPr>
        <w:t xml:space="preserve"> </w:t>
      </w:r>
      <w:r w:rsidR="00701E03">
        <w:rPr>
          <w:lang w:val="en-US"/>
        </w:rPr>
        <w:t xml:space="preserve">seem to be </w:t>
      </w:r>
      <w:r w:rsidR="00BD1E76">
        <w:rPr>
          <w:lang w:val="en-US"/>
        </w:rPr>
        <w:t xml:space="preserve">superior </w:t>
      </w:r>
      <w:r w:rsidR="00783DF4">
        <w:rPr>
          <w:lang w:val="en-US"/>
        </w:rPr>
        <w:t>for</w:t>
      </w:r>
      <w:r w:rsidR="00C362E3">
        <w:rPr>
          <w:lang w:val="en-US"/>
        </w:rPr>
        <w:t xml:space="preserve"> track</w:t>
      </w:r>
      <w:r w:rsidR="00F30CD7">
        <w:rPr>
          <w:lang w:val="en-US"/>
        </w:rPr>
        <w:t>ing</w:t>
      </w:r>
      <w:r w:rsidR="00C362E3">
        <w:rPr>
          <w:lang w:val="en-US"/>
        </w:rPr>
        <w:t xml:space="preserve"> </w:t>
      </w:r>
      <w:r w:rsidR="00783DF4">
        <w:rPr>
          <w:lang w:val="en-US"/>
        </w:rPr>
        <w:t xml:space="preserve">of </w:t>
      </w:r>
      <w:r w:rsidR="00C362E3">
        <w:rPr>
          <w:lang w:val="en-US"/>
        </w:rPr>
        <w:t>specific senescence-associated CpGs</w:t>
      </w:r>
      <w:r w:rsidR="00D323A3">
        <w:rPr>
          <w:color w:val="000000" w:themeColor="text1"/>
          <w:lang w:val="en-US"/>
        </w:rPr>
        <w:t>.</w:t>
      </w:r>
      <w:r w:rsidR="007F6519">
        <w:rPr>
          <w:color w:val="000000" w:themeColor="text1"/>
          <w:lang w:val="en-US"/>
        </w:rPr>
        <w:t xml:space="preserve"> </w:t>
      </w:r>
      <w:r w:rsidR="007F5CD4">
        <w:rPr>
          <w:color w:val="000000" w:themeColor="text1"/>
          <w:lang w:val="en-US"/>
        </w:rPr>
        <w:t>On the other hand,</w:t>
      </w:r>
      <w:r w:rsidR="007F6519">
        <w:rPr>
          <w:color w:val="000000" w:themeColor="text1"/>
          <w:lang w:val="en-US"/>
        </w:rPr>
        <w:t xml:space="preserve"> </w:t>
      </w:r>
      <w:r w:rsidR="002064E1">
        <w:rPr>
          <w:color w:val="000000" w:themeColor="text1"/>
          <w:lang w:val="en-US"/>
        </w:rPr>
        <w:t xml:space="preserve">our results based on </w:t>
      </w:r>
      <w:r w:rsidR="002064E1">
        <w:rPr>
          <w:lang w:val="en-US"/>
        </w:rPr>
        <w:t xml:space="preserve">MethylCap-seq data </w:t>
      </w:r>
      <w:r w:rsidR="002064E1">
        <w:rPr>
          <w:color w:val="000000" w:themeColor="text1"/>
          <w:lang w:val="en-US"/>
        </w:rPr>
        <w:t>further validate</w:t>
      </w:r>
      <w:r w:rsidR="009F75C0">
        <w:rPr>
          <w:color w:val="000000" w:themeColor="text1"/>
          <w:lang w:val="en-US"/>
        </w:rPr>
        <w:t xml:space="preserve"> changes in the DNAm pattern </w:t>
      </w:r>
      <w:r w:rsidR="00456BD3">
        <w:rPr>
          <w:color w:val="000000" w:themeColor="text1"/>
          <w:lang w:val="en-US"/>
        </w:rPr>
        <w:t>during culture expansion</w:t>
      </w:r>
      <w:r w:rsidR="002064E1">
        <w:rPr>
          <w:color w:val="000000" w:themeColor="text1"/>
          <w:lang w:val="en-US"/>
        </w:rPr>
        <w:t xml:space="preserve"> </w:t>
      </w:r>
      <w:ins w:id="28" w:author="Ivan Gesteira Costa Filho" w:date="2014-09-24T10:23:00Z">
        <w:r w:rsidR="004B6D27">
          <w:rPr>
            <w:color w:val="000000" w:themeColor="text1"/>
            <w:lang w:val="en-US"/>
          </w:rPr>
          <w:t xml:space="preserve">on a genome-wide scale </w:t>
        </w:r>
      </w:ins>
      <w:r w:rsidR="002064E1">
        <w:rPr>
          <w:color w:val="000000" w:themeColor="text1"/>
          <w:lang w:val="en-US"/>
        </w:rPr>
        <w:t xml:space="preserve">using a different </w:t>
      </w:r>
      <w:r w:rsidR="005A6992">
        <w:rPr>
          <w:color w:val="000000" w:themeColor="text1"/>
          <w:lang w:val="en-US"/>
        </w:rPr>
        <w:t>approach, which</w:t>
      </w:r>
      <w:r w:rsidR="00F36417">
        <w:rPr>
          <w:color w:val="000000" w:themeColor="text1"/>
          <w:lang w:val="en-US"/>
        </w:rPr>
        <w:t xml:space="preserve"> does</w:t>
      </w:r>
      <w:r w:rsidR="00F36417" w:rsidRPr="00F36417">
        <w:rPr>
          <w:color w:val="000000" w:themeColor="text1"/>
          <w:lang w:val="en-US"/>
        </w:rPr>
        <w:t xml:space="preserve"> n</w:t>
      </w:r>
      <w:r w:rsidR="00F36417">
        <w:rPr>
          <w:color w:val="000000" w:themeColor="text1"/>
          <w:lang w:val="en-US"/>
        </w:rPr>
        <w:t xml:space="preserve">ot require </w:t>
      </w:r>
      <w:commentRangeStart w:id="29"/>
      <w:r w:rsidR="00F36417">
        <w:rPr>
          <w:color w:val="000000" w:themeColor="text1"/>
          <w:lang w:val="en-US"/>
        </w:rPr>
        <w:t>bisulfite</w:t>
      </w:r>
      <w:commentRangeEnd w:id="29"/>
      <w:r w:rsidR="004B6D27">
        <w:rPr>
          <w:rStyle w:val="Refdecomentrio"/>
          <w:vanish/>
        </w:rPr>
        <w:commentReference w:id="29"/>
      </w:r>
      <w:r w:rsidR="00F36417">
        <w:rPr>
          <w:color w:val="000000" w:themeColor="text1"/>
          <w:lang w:val="en-US"/>
        </w:rPr>
        <w:t xml:space="preserve"> conversion</w:t>
      </w:r>
      <w:r w:rsidR="00456BD3">
        <w:rPr>
          <w:color w:val="000000" w:themeColor="text1"/>
          <w:lang w:val="en-US"/>
        </w:rPr>
        <w:t>.</w:t>
      </w:r>
    </w:p>
    <w:p w:rsidR="007F5CD4" w:rsidRDefault="007F5CD4" w:rsidP="00062AD0">
      <w:pPr>
        <w:rPr>
          <w:color w:val="000000" w:themeColor="text1"/>
          <w:lang w:val="en-US"/>
        </w:rPr>
      </w:pPr>
    </w:p>
    <w:p w:rsidR="007F5CD4" w:rsidRPr="00062AD0" w:rsidRDefault="00713A13" w:rsidP="00062AD0">
      <w:pPr>
        <w:rPr>
          <w:lang w:val="en-US"/>
        </w:rPr>
      </w:pPr>
      <w:r>
        <w:rPr>
          <w:color w:val="000000" w:themeColor="text1"/>
          <w:lang w:val="en-US"/>
        </w:rPr>
        <w:lastRenderedPageBreak/>
        <w:t xml:space="preserve">We have previously </w:t>
      </w:r>
      <w:r w:rsidR="005E339C">
        <w:rPr>
          <w:color w:val="000000" w:themeColor="text1"/>
          <w:lang w:val="en-US"/>
        </w:rPr>
        <w:t xml:space="preserve">suggested </w:t>
      </w:r>
      <w:r>
        <w:rPr>
          <w:color w:val="000000" w:themeColor="text1"/>
          <w:lang w:val="en-US"/>
        </w:rPr>
        <w:t>that senescence-associated DNAm changes are related to</w:t>
      </w:r>
      <w:r w:rsidR="007F6519">
        <w:rPr>
          <w:color w:val="000000" w:themeColor="text1"/>
          <w:lang w:val="en-US"/>
        </w:rPr>
        <w:t xml:space="preserve"> </w:t>
      </w:r>
      <w:r w:rsidR="00255296">
        <w:rPr>
          <w:color w:val="000000" w:themeColor="text1"/>
          <w:lang w:val="en-US"/>
        </w:rPr>
        <w:t>specific</w:t>
      </w:r>
      <w:r w:rsidR="007F6519">
        <w:rPr>
          <w:color w:val="000000" w:themeColor="text1"/>
          <w:lang w:val="en-US"/>
        </w:rPr>
        <w:t xml:space="preserve"> </w:t>
      </w:r>
      <w:r>
        <w:rPr>
          <w:color w:val="000000" w:themeColor="text1"/>
          <w:lang w:val="en-US"/>
        </w:rPr>
        <w:t xml:space="preserve">histone </w:t>
      </w:r>
      <w:r w:rsidR="00F30CD7">
        <w:rPr>
          <w:color w:val="000000" w:themeColor="text1"/>
          <w:lang w:val="en-US"/>
        </w:rPr>
        <w:t xml:space="preserve">modifications </w:t>
      </w:r>
      <w:r w:rsidR="005E339C">
        <w:rPr>
          <w:color w:val="000000" w:themeColor="text1"/>
          <w:lang w:val="en-US"/>
        </w:rPr>
        <w:t xml:space="preserve">by </w:t>
      </w:r>
      <w:r w:rsidR="00F30CD7">
        <w:rPr>
          <w:color w:val="000000" w:themeColor="text1"/>
          <w:lang w:val="en-US"/>
        </w:rPr>
        <w:t>characterizing</w:t>
      </w:r>
      <w:r w:rsidR="005E339C">
        <w:rPr>
          <w:color w:val="000000" w:themeColor="text1"/>
          <w:lang w:val="en-US"/>
        </w:rPr>
        <w:t xml:space="preserve"> the promoter regions of genes with SA-CpGs </w:t>
      </w:r>
      <w:r w:rsidR="00112AF5">
        <w:rPr>
          <w:color w:val="000000" w:themeColor="text1"/>
          <w:lang w:val="en-US"/>
        </w:rPr>
        <w:fldChar w:fldCharType="begin"/>
      </w:r>
      <w:r w:rsidR="00624B11">
        <w:rPr>
          <w:color w:val="000000" w:themeColor="text1"/>
          <w:lang w:val="en-US"/>
        </w:rPr>
        <w:instrText xml:space="preserve"> ADDIN REFMGR.CITE &lt;Refman&gt;&lt;Cite&gt;&lt;Author&gt;Schellenberg&lt;/Author&gt;&lt;Year&gt;2011&lt;/Year&gt;&lt;RecNum&gt;1434&lt;/RecNum&gt;&lt;IDText&gt;Replicative senescence of mesenchymal stem cells causes DNA-methylation changes which correlate with repressive histone marks&lt;/IDText&gt;&lt;MDL Ref_Type="Journal"&gt;&lt;Ref_Type&gt;Journal&lt;/Ref_Type&gt;&lt;Ref_ID&gt;1434&lt;/Ref_ID&gt;&lt;Title_Primary&gt;Replicative senescence of mesenchymal stem cells causes DNA-methylation changes which correlate with repressive histone marks&lt;/Title_Primary&gt;&lt;Authors_Primary&gt;Schellenberg,A&lt;/Authors_Primary&gt;&lt;Authors_Primary&gt;Lin,Q&lt;/Authors_Primary&gt;&lt;Authors_Primary&gt;Schueler,H&lt;/Authors_Primary&gt;&lt;Authors_Primary&gt;Koch,CM&lt;/Authors_Primary&gt;&lt;Authors_Primary&gt;Joussen,S&lt;/Authors_Primary&gt;&lt;Authors_Primary&gt;Denecke,B&lt;/Authors_Primary&gt;&lt;Authors_Primary&gt;Walenda,G&lt;/Authors_Primary&gt;&lt;Authors_Primary&gt;Pallua,N&lt;/Authors_Primary&gt;&lt;Authors_Primary&gt;Suschek,CV&lt;/Authors_Primary&gt;&lt;Authors_Primary&gt;Zenke,M&lt;/Authors_Primary&gt;&lt;Authors_Primary&gt;Wagner,W&lt;/Authors_Primary&gt;&lt;Date_Primary&gt;2011&lt;/Date_Primary&gt;&lt;Keywords&gt;Mesenchymal Stem Cells&lt;/Keywords&gt;&lt;Keywords&gt;Stem Cells&lt;/Keywords&gt;&lt;Keywords&gt;DNA Methylation&lt;/Keywords&gt;&lt;Reprint&gt;Not in File&lt;/Reprint&gt;&lt;Start_Page&gt;873&lt;/Start_Page&gt;&lt;End_Page&gt;888&lt;/End_Page&gt;&lt;Periodical&gt;Aging (Albany NY)&lt;/Periodical&gt;&lt;Volume&gt;3&lt;/Volume&gt;&lt;Issue&gt;9&lt;/Issue&gt;&lt;ZZ_JournalFull&gt;&lt;f name="System"&gt;Aging (Albany NY)&lt;/f&gt;&lt;/ZZ_JournalFull&gt;&lt;ZZ_WorkformID&gt;1&lt;/ZZ_WorkformID&gt;&lt;/MDL&gt;&lt;/Cite&gt;&lt;/Refman&gt;</w:instrText>
      </w:r>
      <w:r w:rsidR="00112AF5">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13</w:t>
      </w:r>
      <w:r w:rsidR="00575569" w:rsidRPr="0081200B">
        <w:rPr>
          <w:rFonts w:cs="Arial"/>
          <w:noProof/>
          <w:color w:val="000000" w:themeColor="text1"/>
          <w:lang w:val="en-US"/>
        </w:rPr>
        <w:t>]</w:t>
      </w:r>
      <w:r w:rsidR="00112AF5">
        <w:rPr>
          <w:color w:val="000000" w:themeColor="text1"/>
          <w:lang w:val="en-US"/>
        </w:rPr>
        <w:fldChar w:fldCharType="end"/>
      </w:r>
      <w:r>
        <w:rPr>
          <w:color w:val="000000" w:themeColor="text1"/>
          <w:lang w:val="en-US"/>
        </w:rPr>
        <w:t xml:space="preserve">. </w:t>
      </w:r>
      <w:r w:rsidR="00255296">
        <w:rPr>
          <w:color w:val="000000" w:themeColor="text1"/>
          <w:lang w:val="en-US"/>
        </w:rPr>
        <w:t>Furthe</w:t>
      </w:r>
      <w:r w:rsidR="005A7073">
        <w:rPr>
          <w:color w:val="000000" w:themeColor="text1"/>
          <w:lang w:val="en-US"/>
        </w:rPr>
        <w:t>r</w:t>
      </w:r>
      <w:r w:rsidR="00255296">
        <w:rPr>
          <w:color w:val="000000" w:themeColor="text1"/>
          <w:lang w:val="en-US"/>
        </w:rPr>
        <w:t>,</w:t>
      </w:r>
      <w:r w:rsidR="005A7073">
        <w:rPr>
          <w:color w:val="000000" w:themeColor="text1"/>
          <w:lang w:val="en-US"/>
        </w:rPr>
        <w:t xml:space="preserve"> </w:t>
      </w:r>
      <w:r w:rsidR="008E3071">
        <w:rPr>
          <w:lang w:val="en-US"/>
        </w:rPr>
        <w:t>a</w:t>
      </w:r>
      <w:r w:rsidR="00C2368B">
        <w:rPr>
          <w:lang w:val="en-US"/>
        </w:rPr>
        <w:t xml:space="preserve">ge-associated hypermethylation is enriched in </w:t>
      </w:r>
      <w:r w:rsidR="002064E1">
        <w:rPr>
          <w:lang w:val="en-US"/>
        </w:rPr>
        <w:t>genes</w:t>
      </w:r>
      <w:r w:rsidR="00C2368B">
        <w:rPr>
          <w:lang w:val="en-US"/>
        </w:rPr>
        <w:t xml:space="preserve"> of polycomb group targets, defined by high occupancy of SUZ12, EED and H3K27me3 in mice </w:t>
      </w:r>
      <w:r w:rsidR="00112AF5">
        <w:rPr>
          <w:lang w:val="en-US"/>
        </w:rPr>
        <w:fldChar w:fldCharType="begin"/>
      </w:r>
      <w:r w:rsidR="00624B11">
        <w:rPr>
          <w:lang w:val="en-US"/>
        </w:rPr>
        <w:instrText xml:space="preserve"> ADDIN REFMGR.CITE &lt;Refman&gt;&lt;Cite&gt;&lt;Author&gt;Maegawa&lt;/Author&gt;&lt;Year&gt;2010&lt;/Year&gt;&lt;RecNum&gt;52&lt;/RecNum&gt;&lt;IDText&gt;Widespread and tissue specific age-related DNA methylation changes in mice&lt;/IDText&gt;&lt;MDL Ref_Type="Journal"&gt;&lt;Ref_Type&gt;Journal&lt;/Ref_Type&gt;&lt;Ref_ID&gt;52&lt;/Ref_ID&gt;&lt;Title_Primary&gt;Widespread and tissue specific age-related DNA methylation changes in mice&lt;/Title_Primary&gt;&lt;Authors_Primary&gt;Maegawa,S.&lt;/Authors_Primary&gt;&lt;Authors_Primary&gt;Hinkal,G.&lt;/Authors_Primary&gt;&lt;Authors_Primary&gt;Kim,H.S.&lt;/Authors_Primary&gt;&lt;Authors_Primary&gt;Shen,L.&lt;/Authors_Primary&gt;&lt;Authors_Primary&gt;Zhang,L.&lt;/Authors_Primary&gt;&lt;Authors_Primary&gt;Zhang,J.&lt;/Authors_Primary&gt;&lt;Authors_Primary&gt;Zhang,N.&lt;/Authors_Primary&gt;&lt;Authors_Primary&gt;Liang,S.&lt;/Authors_Primary&gt;&lt;Authors_Primary&gt;Donehower,L.A.&lt;/Authors_Primary&gt;&lt;Authors_Primary&gt;Issa,J.P.&lt;/Authors_Primary&gt;&lt;Date_Primary&gt;2010/3&lt;/Date_Primary&gt;&lt;Keywords&gt;Aging&lt;/Keywords&gt;&lt;Keywords&gt;analysis&lt;/Keywords&gt;&lt;Keywords&gt;Animals&lt;/Keywords&gt;&lt;Keywords&gt;Colon&lt;/Keywords&gt;&lt;Keywords&gt;Colonic Neoplasms&lt;/Keywords&gt;&lt;Keywords&gt;CpG Islands&lt;/Keywords&gt;&lt;Keywords&gt;Dna&lt;/Keywords&gt;&lt;Keywords&gt;DNA Methylation&lt;/Keywords&gt;&lt;Keywords&gt;Female&lt;/Keywords&gt;&lt;Keywords&gt;genetics&lt;/Keywords&gt;&lt;Keywords&gt;Leukemia&lt;/Keywords&gt;&lt;Keywords&gt;Liver&lt;/Keywords&gt;&lt;Keywords&gt;Lung&lt;/Keywords&gt;&lt;Keywords&gt;Male&lt;/Keywords&gt;&lt;Keywords&gt;Mammals&lt;/Keywords&gt;&lt;Keywords&gt;Methylation&lt;/Keywords&gt;&lt;Keywords&gt;Mice&lt;/Keywords&gt;&lt;Keywords&gt;Neoplasms&lt;/Keywords&gt;&lt;Keywords&gt;Organ Specificity&lt;/Keywords&gt;&lt;Keywords&gt;Spleen&lt;/Keywords&gt;&lt;Keywords&gt;Stem Cells&lt;/Keywords&gt;&lt;Reprint&gt;Not in File&lt;/Reprint&gt;&lt;Start_Page&gt;332&lt;/Start_Page&gt;&lt;End_Page&gt;340&lt;/End_Page&gt;&lt;Periodical&gt;Genome Res.&lt;/Periodical&gt;&lt;Volume&gt;20&lt;/Volume&gt;&lt;Issue&gt;3&lt;/Issue&gt;&lt;Address&gt;Department of Leukemia, The University of Texas M.D. Anderson Cancer Center, Houston, Texas 77030, USA&lt;/Address&gt;&lt;Web_URL&gt;PM:20107151&lt;/Web_URL&gt;&lt;ZZ_JournalStdAbbrev&gt;&lt;f name="System"&gt;Genome Res.&lt;/f&gt;&lt;/ZZ_JournalStdAbbrev&gt;&lt;ZZ_WorkformID&gt;1&lt;/ZZ_WorkformID&gt;&lt;/MDL&gt;&lt;/Cite&gt;&lt;/Refman&gt;</w:instrText>
      </w:r>
      <w:r w:rsidR="00112AF5">
        <w:rPr>
          <w:lang w:val="en-US"/>
        </w:rPr>
        <w:fldChar w:fldCharType="separate"/>
      </w:r>
      <w:r w:rsidR="00C8705B" w:rsidRPr="00C8705B">
        <w:rPr>
          <w:rFonts w:cs="Arial"/>
          <w:noProof/>
          <w:lang w:val="en-US"/>
        </w:rPr>
        <w:t>[</w:t>
      </w:r>
      <w:r w:rsidR="00C8705B" w:rsidRPr="00620FD6">
        <w:rPr>
          <w:noProof/>
          <w:lang w:val="en-US"/>
        </w:rPr>
        <w:t>36</w:t>
      </w:r>
      <w:r w:rsidR="00C8705B" w:rsidRPr="00620FD6">
        <w:rPr>
          <w:rFonts w:cs="Arial"/>
          <w:noProof/>
          <w:lang w:val="en-US"/>
        </w:rPr>
        <w:t>]</w:t>
      </w:r>
      <w:r w:rsidR="00112AF5">
        <w:rPr>
          <w:lang w:val="en-US"/>
        </w:rPr>
        <w:fldChar w:fldCharType="end"/>
      </w:r>
      <w:r w:rsidR="00C2368B">
        <w:rPr>
          <w:lang w:val="en-US"/>
        </w:rPr>
        <w:t xml:space="preserve"> and</w:t>
      </w:r>
      <w:r w:rsidR="00F30CD7">
        <w:rPr>
          <w:lang w:val="en-US"/>
        </w:rPr>
        <w:t xml:space="preserve"> in</w:t>
      </w:r>
      <w:r w:rsidR="00C2368B">
        <w:rPr>
          <w:lang w:val="en-US"/>
        </w:rPr>
        <w:t xml:space="preserve"> </w:t>
      </w:r>
      <w:r w:rsidR="00F04BAD">
        <w:rPr>
          <w:lang w:val="en-US"/>
        </w:rPr>
        <w:t xml:space="preserve">human </w:t>
      </w:r>
      <w:r w:rsidR="00112AF5">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624B11">
        <w:rPr>
          <w:lang w:val="en-US"/>
        </w:rPr>
        <w:instrText xml:space="preserve"> ADDIN REFMGR.CITE </w:instrText>
      </w:r>
      <w:r w:rsidR="00112AF5">
        <w:rPr>
          <w:lang w:val="en-US"/>
        </w:rPr>
        <w:fldChar w:fldCharType="begin">
          <w:fldData xml:space="preserve">PFJlZm1hbj48Q2l0ZT48QXV0aG9yPkJvY2tlcjwvQXV0aG9yPjxZZWFyPjIwMTE8L1llYXI+PFJl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==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C8705B" w:rsidRPr="00C8705B">
        <w:rPr>
          <w:rFonts w:cs="Arial"/>
          <w:noProof/>
          <w:lang w:val="en-US"/>
        </w:rPr>
        <w:t>[</w:t>
      </w:r>
      <w:r w:rsidR="00C8705B" w:rsidRPr="00620FD6">
        <w:rPr>
          <w:noProof/>
          <w:lang w:val="en-US"/>
        </w:rPr>
        <w:t>18</w:t>
      </w:r>
      <w:r w:rsidR="00C8705B" w:rsidRPr="00620FD6">
        <w:rPr>
          <w:rFonts w:cs="Arial"/>
          <w:noProof/>
          <w:lang w:val="en-US"/>
        </w:rPr>
        <w:t>,</w:t>
      </w:r>
      <w:r w:rsidR="00C8705B" w:rsidRPr="00620FD6">
        <w:rPr>
          <w:noProof/>
          <w:lang w:val="en-US"/>
        </w:rPr>
        <w:t>33</w:t>
      </w:r>
      <w:r w:rsidR="00C8705B" w:rsidRPr="00620FD6">
        <w:rPr>
          <w:rFonts w:cs="Arial"/>
          <w:noProof/>
          <w:lang w:val="en-US"/>
        </w:rPr>
        <w:t>,</w:t>
      </w:r>
      <w:r w:rsidR="00C8705B" w:rsidRPr="00620FD6">
        <w:rPr>
          <w:noProof/>
          <w:lang w:val="en-US"/>
        </w:rPr>
        <w:t>34</w:t>
      </w:r>
      <w:r w:rsidR="00C8705B" w:rsidRPr="00620FD6">
        <w:rPr>
          <w:rFonts w:cs="Arial"/>
          <w:noProof/>
          <w:lang w:val="en-US"/>
        </w:rPr>
        <w:t>,</w:t>
      </w:r>
      <w:r w:rsidR="00C8705B" w:rsidRPr="00620FD6">
        <w:rPr>
          <w:noProof/>
          <w:lang w:val="en-US"/>
        </w:rPr>
        <w:t>37</w:t>
      </w:r>
      <w:r w:rsidR="00C8705B" w:rsidRPr="00620FD6">
        <w:rPr>
          <w:rFonts w:cs="Arial"/>
          <w:noProof/>
          <w:lang w:val="en-US"/>
        </w:rPr>
        <w:t>]</w:t>
      </w:r>
      <w:r w:rsidR="00112AF5">
        <w:rPr>
          <w:lang w:val="en-US"/>
        </w:rPr>
        <w:fldChar w:fldCharType="end"/>
      </w:r>
      <w:r w:rsidR="00C2368B" w:rsidRPr="00690245">
        <w:rPr>
          <w:lang w:val="en-US"/>
        </w:rPr>
        <w:t xml:space="preserve">. </w:t>
      </w:r>
      <w:r w:rsidR="005E339C">
        <w:rPr>
          <w:lang w:val="en-US"/>
        </w:rPr>
        <w:t xml:space="preserve">In this study, we specifically analyzed H3K27me3 and H3K9me3 profiles at </w:t>
      </w:r>
      <w:r w:rsidR="002064E1">
        <w:rPr>
          <w:lang w:val="en-US"/>
        </w:rPr>
        <w:t>genomic location</w:t>
      </w:r>
      <w:r w:rsidR="00BD1E76">
        <w:rPr>
          <w:lang w:val="en-US"/>
        </w:rPr>
        <w:t>s</w:t>
      </w:r>
      <w:r w:rsidR="002064E1">
        <w:rPr>
          <w:lang w:val="en-US"/>
        </w:rPr>
        <w:t xml:space="preserve"> of </w:t>
      </w:r>
      <w:r w:rsidR="005E339C">
        <w:rPr>
          <w:lang w:val="en-US"/>
        </w:rPr>
        <w:t>DM</w:t>
      </w:r>
      <w:r w:rsidR="005E339C" w:rsidRPr="003F20D8">
        <w:rPr>
          <w:lang w:val="en-US"/>
        </w:rPr>
        <w:t xml:space="preserve">Rs. There is a </w:t>
      </w:r>
      <w:r w:rsidR="008E3071" w:rsidRPr="003F20D8">
        <w:rPr>
          <w:lang w:val="en-US"/>
        </w:rPr>
        <w:t xml:space="preserve">moderate </w:t>
      </w:r>
      <w:r w:rsidR="00C2368B" w:rsidRPr="003F20D8">
        <w:rPr>
          <w:lang w:val="en-US"/>
        </w:rPr>
        <w:t xml:space="preserve">enrichment of SA-hypermethylation with H3K27me3 marks in </w:t>
      </w:r>
      <w:ins w:id="30" w:author="Ivan Gesteira Costa Filho" w:date="2014-09-24T10:24:00Z">
        <w:r w:rsidR="004B6D27">
          <w:rPr>
            <w:lang w:val="en-US"/>
          </w:rPr>
          <w:t xml:space="preserve">Donor 2 </w:t>
        </w:r>
      </w:ins>
      <w:r w:rsidR="00C2368B" w:rsidRPr="003F20D8">
        <w:rPr>
          <w:lang w:val="en-US"/>
        </w:rPr>
        <w:t>fibroblasts</w:t>
      </w:r>
      <w:ins w:id="31" w:author="Ivan Gesteira Costa Filho" w:date="2014-09-24T10:24:00Z">
        <w:r w:rsidR="004B6D27">
          <w:rPr>
            <w:lang w:val="en-US"/>
          </w:rPr>
          <w:t xml:space="preserve"> and MSCs</w:t>
        </w:r>
      </w:ins>
      <w:r w:rsidR="0077686F">
        <w:rPr>
          <w:lang w:val="en-US"/>
        </w:rPr>
        <w:t>. We have observed a</w:t>
      </w:r>
      <w:r w:rsidR="00845A7D">
        <w:rPr>
          <w:lang w:val="en-US"/>
        </w:rPr>
        <w:t>n</w:t>
      </w:r>
      <w:r w:rsidR="008040F7">
        <w:rPr>
          <w:lang w:val="en-US"/>
        </w:rPr>
        <w:t xml:space="preserve"> </w:t>
      </w:r>
      <w:r w:rsidR="00C2368B" w:rsidRPr="003F20D8">
        <w:rPr>
          <w:lang w:val="en-US"/>
        </w:rPr>
        <w:t xml:space="preserve">opposite tendency in our previous work </w:t>
      </w:r>
      <w:r w:rsidR="00112AF5" w:rsidRPr="003F20D8">
        <w:rPr>
          <w:color w:val="000000" w:themeColor="text1"/>
          <w:lang w:val="en-US"/>
        </w:rPr>
        <w:fldChar w:fldCharType="begin"/>
      </w:r>
      <w:r w:rsidR="00624B11">
        <w:rPr>
          <w:color w:val="000000" w:themeColor="text1"/>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sidRPr="003F20D8">
        <w:rPr>
          <w:color w:val="000000" w:themeColor="text1"/>
          <w:lang w:val="en-US"/>
        </w:rPr>
        <w:fldChar w:fldCharType="separate"/>
      </w:r>
      <w:r w:rsidR="00575569" w:rsidRPr="0081200B">
        <w:rPr>
          <w:rFonts w:cs="Arial"/>
          <w:noProof/>
          <w:color w:val="000000" w:themeColor="text1"/>
          <w:lang w:val="en-US"/>
        </w:rPr>
        <w:t>[</w:t>
      </w:r>
      <w:r w:rsidR="00575569">
        <w:rPr>
          <w:noProof/>
          <w:color w:val="000000" w:themeColor="text1"/>
          <w:lang w:val="en-US"/>
        </w:rPr>
        <w:t>19</w:t>
      </w:r>
      <w:r w:rsidR="00575569" w:rsidRPr="0081200B">
        <w:rPr>
          <w:rFonts w:cs="Arial"/>
          <w:noProof/>
          <w:color w:val="000000" w:themeColor="text1"/>
          <w:lang w:val="en-US"/>
        </w:rPr>
        <w:t>]</w:t>
      </w:r>
      <w:r w:rsidR="00112AF5" w:rsidRPr="003F20D8">
        <w:rPr>
          <w:color w:val="000000" w:themeColor="text1"/>
          <w:lang w:val="en-US"/>
        </w:rPr>
        <w:fldChar w:fldCharType="end"/>
      </w:r>
      <w:r w:rsidR="00FF0B3F">
        <w:rPr>
          <w:color w:val="000000" w:themeColor="text1"/>
          <w:lang w:val="en-US"/>
        </w:rPr>
        <w:t>.</w:t>
      </w:r>
      <w:r w:rsidR="008040F7">
        <w:rPr>
          <w:color w:val="000000" w:themeColor="text1"/>
          <w:lang w:val="en-US"/>
        </w:rPr>
        <w:t xml:space="preserve"> H</w:t>
      </w:r>
      <w:r w:rsidR="00845A7D">
        <w:rPr>
          <w:color w:val="000000" w:themeColor="text1"/>
          <w:lang w:val="en-US"/>
        </w:rPr>
        <w:t xml:space="preserve">owever, </w:t>
      </w:r>
      <w:r w:rsidR="00755E19">
        <w:rPr>
          <w:color w:val="000000" w:themeColor="text1"/>
          <w:lang w:val="en-US"/>
        </w:rPr>
        <w:t>the latter</w:t>
      </w:r>
      <w:r w:rsidR="008040F7">
        <w:rPr>
          <w:color w:val="000000" w:themeColor="text1"/>
          <w:lang w:val="en-US"/>
        </w:rPr>
        <w:t xml:space="preserve"> analy</w:t>
      </w:r>
      <w:r w:rsidR="00D16D9F">
        <w:rPr>
          <w:color w:val="000000" w:themeColor="text1"/>
          <w:lang w:val="en-US"/>
        </w:rPr>
        <w:t>s</w:t>
      </w:r>
      <w:r w:rsidR="008040F7">
        <w:rPr>
          <w:color w:val="000000" w:themeColor="text1"/>
          <w:lang w:val="en-US"/>
        </w:rPr>
        <w:t>is was</w:t>
      </w:r>
      <w:r w:rsidR="00755E19">
        <w:rPr>
          <w:color w:val="000000" w:themeColor="text1"/>
          <w:lang w:val="en-US"/>
        </w:rPr>
        <w:t xml:space="preserve"> </w:t>
      </w:r>
      <w:r w:rsidR="008040F7">
        <w:rPr>
          <w:color w:val="000000" w:themeColor="text1"/>
          <w:lang w:val="en-US"/>
        </w:rPr>
        <w:t>based on H3K27me3 around the promoter</w:t>
      </w:r>
      <w:r w:rsidR="00755E19">
        <w:rPr>
          <w:color w:val="000000" w:themeColor="text1"/>
          <w:lang w:val="en-US"/>
        </w:rPr>
        <w:t xml:space="preserve"> of genes close to </w:t>
      </w:r>
      <w:r w:rsidR="007F200B">
        <w:rPr>
          <w:color w:val="000000" w:themeColor="text1"/>
          <w:lang w:val="en-US"/>
        </w:rPr>
        <w:t xml:space="preserve">SA-hypermethylation while our </w:t>
      </w:r>
      <w:r w:rsidR="00EC0A7D">
        <w:rPr>
          <w:color w:val="000000" w:themeColor="text1"/>
          <w:lang w:val="en-US"/>
        </w:rPr>
        <w:t xml:space="preserve">current </w:t>
      </w:r>
      <w:r w:rsidR="007F200B">
        <w:rPr>
          <w:color w:val="000000" w:themeColor="text1"/>
          <w:lang w:val="en-US"/>
        </w:rPr>
        <w:t>analy</w:t>
      </w:r>
      <w:r w:rsidR="00EC0A7D">
        <w:rPr>
          <w:color w:val="000000" w:themeColor="text1"/>
          <w:lang w:val="en-US"/>
        </w:rPr>
        <w:t xml:space="preserve">sis is based on the </w:t>
      </w:r>
      <w:r w:rsidR="007F200B">
        <w:rPr>
          <w:color w:val="000000" w:themeColor="text1"/>
          <w:lang w:val="en-US"/>
        </w:rPr>
        <w:t xml:space="preserve">regions around the </w:t>
      </w:r>
      <w:r w:rsidR="003B0123">
        <w:rPr>
          <w:color w:val="000000" w:themeColor="text1"/>
          <w:lang w:val="en-US"/>
        </w:rPr>
        <w:t>hypermethylated</w:t>
      </w:r>
      <w:r w:rsidR="007F200B">
        <w:rPr>
          <w:color w:val="000000" w:themeColor="text1"/>
          <w:lang w:val="en-US"/>
        </w:rPr>
        <w:t xml:space="preserve"> sites. </w:t>
      </w:r>
      <w:r w:rsidR="003F20D8">
        <w:rPr>
          <w:color w:val="000000" w:themeColor="text1"/>
          <w:lang w:val="en-US"/>
        </w:rPr>
        <w:t>More interestingly</w:t>
      </w:r>
      <w:r w:rsidR="008E3071" w:rsidRPr="003F20D8">
        <w:rPr>
          <w:color w:val="000000" w:themeColor="text1"/>
          <w:lang w:val="en-US"/>
        </w:rPr>
        <w:t>,</w:t>
      </w:r>
      <w:r w:rsidR="008E3071">
        <w:rPr>
          <w:color w:val="000000" w:themeColor="text1"/>
          <w:lang w:val="en-US"/>
        </w:rPr>
        <w:t xml:space="preserve"> there was significant enrichment of SA-</w:t>
      </w:r>
      <w:r w:rsidR="003F20D8">
        <w:rPr>
          <w:color w:val="000000" w:themeColor="text1"/>
          <w:lang w:val="en-US"/>
        </w:rPr>
        <w:t>hypomethylation</w:t>
      </w:r>
      <w:r w:rsidR="00F766E8">
        <w:rPr>
          <w:color w:val="000000" w:themeColor="text1"/>
          <w:lang w:val="en-US"/>
        </w:rPr>
        <w:t xml:space="preserve"> </w:t>
      </w:r>
      <w:r w:rsidR="008E3071">
        <w:rPr>
          <w:color w:val="000000" w:themeColor="text1"/>
          <w:lang w:val="en-US"/>
        </w:rPr>
        <w:t xml:space="preserve">with H3K9me3 in all datasets analyzed. </w:t>
      </w:r>
      <w:r w:rsidR="008E3071">
        <w:rPr>
          <w:lang w:val="en-US"/>
        </w:rPr>
        <w:t xml:space="preserve">Association of DNAm changes with the histone code indicates that both mechanisms interact and may even </w:t>
      </w:r>
      <w:r w:rsidR="00F30CD7">
        <w:rPr>
          <w:lang w:val="en-US"/>
        </w:rPr>
        <w:t xml:space="preserve">be dependent on </w:t>
      </w:r>
      <w:r w:rsidR="008E3071">
        <w:rPr>
          <w:lang w:val="en-US"/>
        </w:rPr>
        <w:t>each other</w:t>
      </w:r>
      <w:r w:rsidR="003B0123">
        <w:rPr>
          <w:lang w:val="en-US"/>
        </w:rPr>
        <w:t>: either</w:t>
      </w:r>
      <w:r w:rsidR="008E3071">
        <w:rPr>
          <w:lang w:val="en-US"/>
        </w:rPr>
        <w:t xml:space="preserve"> </w:t>
      </w:r>
      <w:r w:rsidR="003B0123">
        <w:rPr>
          <w:lang w:val="en-US"/>
        </w:rPr>
        <w:t>t</w:t>
      </w:r>
      <w:r w:rsidR="008E3071">
        <w:rPr>
          <w:lang w:val="en-US"/>
        </w:rPr>
        <w:t>he DNAm pattern affects activity of histone modifiers or changes in heterochromatin evoked by the histone code impact on DNA methylation</w:t>
      </w:r>
      <w:r w:rsidR="008E3071" w:rsidRPr="00873EB3">
        <w:rPr>
          <w:rFonts w:cs="Arial"/>
          <w:lang w:val="en-US"/>
        </w:rPr>
        <w:t>.</w:t>
      </w:r>
    </w:p>
    <w:p w:rsidR="006D22A0" w:rsidRDefault="006D22A0" w:rsidP="00FD5020">
      <w:pPr>
        <w:rPr>
          <w:lang w:val="en-US"/>
        </w:rPr>
      </w:pPr>
    </w:p>
    <w:p w:rsidR="00E61D5F" w:rsidRDefault="004A78CB" w:rsidP="00E8131C">
      <w:pPr>
        <w:rPr>
          <w:lang w:val="en-US"/>
        </w:rPr>
      </w:pPr>
      <w:r w:rsidRPr="00223242">
        <w:rPr>
          <w:lang w:val="en-US"/>
        </w:rPr>
        <w:t xml:space="preserve">The inner layer of the envelope consists of filamentous proteins: lamin A and C, which are splice variants of the </w:t>
      </w:r>
      <w:r w:rsidRPr="0029362A">
        <w:rPr>
          <w:i/>
          <w:lang w:val="en-US"/>
        </w:rPr>
        <w:t xml:space="preserve">LMNA </w:t>
      </w:r>
      <w:r w:rsidRPr="00223242">
        <w:rPr>
          <w:lang w:val="en-US"/>
        </w:rPr>
        <w:t>gene</w:t>
      </w:r>
      <w:r w:rsidR="00754752">
        <w:rPr>
          <w:lang w:val="en-US"/>
        </w:rPr>
        <w:t>,</w:t>
      </w:r>
      <w:r w:rsidRPr="00223242">
        <w:rPr>
          <w:lang w:val="en-US"/>
        </w:rPr>
        <w:t xml:space="preserve"> and lamin B1 and lamin B2, encoded by </w:t>
      </w:r>
      <w:r w:rsidRPr="0029362A">
        <w:rPr>
          <w:i/>
          <w:lang w:val="en-US"/>
        </w:rPr>
        <w:t>LMNB1</w:t>
      </w:r>
      <w:r w:rsidRPr="00223242">
        <w:rPr>
          <w:lang w:val="en-US"/>
        </w:rPr>
        <w:t xml:space="preserve"> and </w:t>
      </w:r>
      <w:r w:rsidRPr="0029362A">
        <w:rPr>
          <w:i/>
          <w:lang w:val="en-US"/>
        </w:rPr>
        <w:t>LMNB2</w:t>
      </w:r>
      <w:r w:rsidRPr="00223242">
        <w:rPr>
          <w:lang w:val="en-US"/>
        </w:rPr>
        <w:t>, respectively</w:t>
      </w:r>
      <w:r w:rsidR="001F1FF1">
        <w:rPr>
          <w:lang w:val="en-US"/>
        </w:rPr>
        <w:t xml:space="preserve"> </w:t>
      </w:r>
      <w:r w:rsidR="00112AF5">
        <w:rPr>
          <w:lang w:val="en-US"/>
        </w:rPr>
        <w:fldChar w:fldCharType="begin"/>
      </w:r>
      <w:r w:rsidR="00624B11">
        <w:rPr>
          <w:lang w:val="en-US"/>
        </w:rPr>
        <w:instrText xml:space="preserve"> ADDIN REFMGR.CITE &lt;Refman&gt;&lt;Cite&gt;&lt;Author&gt;Aebi&lt;/Author&gt;&lt;Year&gt;1986&lt;/Year&gt;&lt;RecNum&gt;2070&lt;/RecNum&gt;&lt;IDText&gt;The nuclear lamina is a meshwork of intermediate-type filaments&lt;/IDText&gt;&lt;MDL Ref_Type="Journal"&gt;&lt;Ref_Type&gt;Journal&lt;/Ref_Type&gt;&lt;Ref_ID&gt;2070&lt;/Ref_ID&gt;&lt;Title_Primary&gt;The nuclear lamina is a meshwork of intermediate-type filaments&lt;/Title_Primary&gt;&lt;Authors_Primary&gt;Aebi,U.&lt;/Authors_Primary&gt;&lt;Authors_Primary&gt;Cohn,J.&lt;/Authors_Primary&gt;&lt;Authors_Primary&gt;Buhle,L.&lt;/Authors_Primary&gt;&lt;Authors_Primary&gt;Gerace,L.&lt;/Authors_Primary&gt;&lt;Date_Primary&gt;1986/10/9&lt;/Date_Primary&gt;&lt;Keywords&gt;Acids&lt;/Keywords&gt;&lt;Keywords&gt;Amino Acids&lt;/Keywords&gt;&lt;Keywords&gt;Animals&lt;/Keywords&gt;&lt;Keywords&gt;Cell Nucleus&lt;/Keywords&gt;&lt;Keywords&gt;Cells&lt;/Keywords&gt;&lt;Keywords&gt;Chromatin&lt;/Keywords&gt;&lt;Keywords&gt;Cytoskeleton&lt;/Keywords&gt;&lt;Keywords&gt;Dna&lt;/Keywords&gt;&lt;Keywords&gt;Eukaryotic Cells&lt;/Keywords&gt;&lt;Keywords&gt;Human&lt;/Keywords&gt;&lt;Keywords&gt;Intermediate Filaments&lt;/Keywords&gt;&lt;Keywords&gt;Interphase&lt;/Keywords&gt;&lt;Keywords&gt;Lamins&lt;/Keywords&gt;&lt;Keywords&gt;Liver&lt;/Keywords&gt;&lt;Keywords&gt;Macromolecular Substances&lt;/Keywords&gt;&lt;Keywords&gt;Microscopy,Electron&lt;/Keywords&gt;&lt;Keywords&gt;Molecular Weight&lt;/Keywords&gt;&lt;Keywords&gt;Nuclear Lamina&lt;/Keywords&gt;&lt;Keywords&gt;Nucleoproteins&lt;/Keywords&gt;&lt;Keywords&gt;Oocytes&lt;/Keywords&gt;&lt;Keywords&gt;physiology&lt;/Keywords&gt;&lt;Keywords&gt;Proteins&lt;/Keywords&gt;&lt;Keywords&gt;Research&lt;/Keywords&gt;&lt;Keywords&gt;Solubility&lt;/Keywords&gt;&lt;Keywords&gt;ultrastructure&lt;/Keywords&gt;&lt;Keywords&gt;Xenopus&lt;/Keywords&gt;&lt;Keywords&gt;Xenopus laevis&lt;/Keywords&gt;&lt;Reprint&gt;Not in File&lt;/Reprint&gt;&lt;Start_Page&gt;560&lt;/Start_Page&gt;&lt;End_Page&gt;564&lt;/End_Page&gt;&lt;Periodical&gt;Nature&lt;/Periodical&gt;&lt;Volume&gt;323&lt;/Volume&gt;&lt;Issue&gt;6088&lt;/Issue&gt;&lt;Misc_3&gt;10.1038/323560a0 [doi]&lt;/Misc_3&gt;&lt;Web_URL&gt;PM:3762708&lt;/Web_URL&gt;&lt;ZZ_JournalFull&gt;&lt;f name="System"&gt;Nature&lt;/f&gt;&lt;/ZZ_JournalFull&gt;&lt;ZZ_WorkformID&gt;1&lt;/ZZ_WorkformID&gt;&lt;/MDL&gt;&lt;/Cite&gt;&lt;/Refman&gt;</w:instrText>
      </w:r>
      <w:r w:rsidR="00112AF5">
        <w:rPr>
          <w:lang w:val="en-US"/>
        </w:rPr>
        <w:fldChar w:fldCharType="separate"/>
      </w:r>
      <w:r w:rsidR="00C8705B" w:rsidRPr="00C8705B">
        <w:rPr>
          <w:rFonts w:cs="Arial"/>
          <w:noProof/>
          <w:lang w:val="en-US"/>
        </w:rPr>
        <w:t>[</w:t>
      </w:r>
      <w:r w:rsidR="00C8705B" w:rsidRPr="00C8705B">
        <w:rPr>
          <w:noProof/>
          <w:lang w:val="en-US"/>
        </w:rPr>
        <w:t>38</w:t>
      </w:r>
      <w:r w:rsidR="00C8705B" w:rsidRPr="00C8705B">
        <w:rPr>
          <w:rFonts w:cs="Arial"/>
          <w:noProof/>
          <w:lang w:val="en-US"/>
        </w:rPr>
        <w:t>]</w:t>
      </w:r>
      <w:r w:rsidR="00112AF5">
        <w:rPr>
          <w:lang w:val="en-US"/>
        </w:rPr>
        <w:fldChar w:fldCharType="end"/>
      </w:r>
      <w:r w:rsidRPr="00223242">
        <w:rPr>
          <w:lang w:val="en-US"/>
        </w:rPr>
        <w:t xml:space="preserve">. Mutations of these genes can affect </w:t>
      </w:r>
      <w:r w:rsidR="00210090" w:rsidRPr="00223242">
        <w:rPr>
          <w:lang w:val="en-US"/>
        </w:rPr>
        <w:t>chromosom</w:t>
      </w:r>
      <w:r w:rsidR="00210090">
        <w:rPr>
          <w:lang w:val="en-US"/>
        </w:rPr>
        <w:t>al</w:t>
      </w:r>
      <w:r w:rsidR="001F1FF1">
        <w:rPr>
          <w:lang w:val="en-US"/>
        </w:rPr>
        <w:t xml:space="preserve"> </w:t>
      </w:r>
      <w:r w:rsidRPr="00223242">
        <w:rPr>
          <w:lang w:val="en-US"/>
        </w:rPr>
        <w:t>organization</w:t>
      </w:r>
      <w:r w:rsidR="00A55A75">
        <w:rPr>
          <w:lang w:val="en-US"/>
        </w:rPr>
        <w:t xml:space="preserve"> </w:t>
      </w:r>
      <w:r w:rsidR="00112AF5">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624B11">
        <w:rPr>
          <w:lang w:val="en-US"/>
        </w:rPr>
        <w:instrText xml:space="preserve"> ADDIN REFMGR.CITE </w:instrText>
      </w:r>
      <w:r w:rsidR="00112AF5">
        <w:rPr>
          <w:lang w:val="en-US"/>
        </w:rPr>
        <w:fldChar w:fldCharType="begin">
          <w:fldData xml:space="preserve">PFJlZm1hbj48Q2l0ZT48QXV0aG9yPkx1bmQ8L0F1dGhvcj48WWVhcj4yMDEzPC9ZZWFyPjxSZWNO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==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48751F">
        <w:rPr>
          <w:rFonts w:cs="Arial"/>
          <w:noProof/>
          <w:lang w:val="en-US"/>
        </w:rPr>
        <w:t>[</w:t>
      </w:r>
      <w:r w:rsidR="000D1BEF">
        <w:rPr>
          <w:noProof/>
          <w:lang w:val="en-US"/>
        </w:rPr>
        <w:t>39</w:t>
      </w:r>
      <w:r w:rsidR="000D1BEF" w:rsidRPr="0048751F">
        <w:rPr>
          <w:rFonts w:cs="Arial"/>
          <w:noProof/>
          <w:lang w:val="en-US"/>
        </w:rPr>
        <w:t>,</w:t>
      </w:r>
      <w:r w:rsidR="000D1BEF">
        <w:rPr>
          <w:noProof/>
          <w:lang w:val="en-US"/>
        </w:rPr>
        <w:t>40</w:t>
      </w:r>
      <w:r w:rsidR="000D1BEF" w:rsidRPr="0048751F">
        <w:rPr>
          <w:rFonts w:cs="Arial"/>
          <w:noProof/>
          <w:lang w:val="en-US"/>
        </w:rPr>
        <w:t>]</w:t>
      </w:r>
      <w:r w:rsidR="00112AF5">
        <w:rPr>
          <w:lang w:val="en-US"/>
        </w:rPr>
        <w:fldChar w:fldCharType="end"/>
      </w:r>
      <w:r w:rsidR="00A55A75">
        <w:rPr>
          <w:lang w:val="en-US"/>
        </w:rPr>
        <w:t xml:space="preserve"> and</w:t>
      </w:r>
      <w:r w:rsidR="007F5D0F">
        <w:rPr>
          <w:lang w:val="en-US"/>
        </w:rPr>
        <w:t xml:space="preserve"> </w:t>
      </w:r>
      <w:r w:rsidR="00A55A75">
        <w:rPr>
          <w:lang w:val="en-US"/>
        </w:rPr>
        <w:t>s</w:t>
      </w:r>
      <w:r w:rsidR="007F5D0F">
        <w:rPr>
          <w:lang w:val="en-US"/>
        </w:rPr>
        <w:t>uch mutations are involved</w:t>
      </w:r>
      <w:r w:rsidR="00210090">
        <w:rPr>
          <w:lang w:val="en-US"/>
        </w:rPr>
        <w:t xml:space="preserve"> in</w:t>
      </w:r>
      <w:r w:rsidRPr="00223242">
        <w:rPr>
          <w:lang w:val="en-US"/>
        </w:rPr>
        <w:t xml:space="preserve"> multiple human diseases</w:t>
      </w:r>
      <w:r w:rsidR="00BD1E76">
        <w:rPr>
          <w:lang w:val="en-US"/>
        </w:rPr>
        <w:t>,</w:t>
      </w:r>
      <w:r w:rsidRPr="00223242">
        <w:rPr>
          <w:lang w:val="en-US"/>
        </w:rPr>
        <w:t xml:space="preserve"> </w:t>
      </w:r>
      <w:r w:rsidR="00210090">
        <w:rPr>
          <w:lang w:val="en-US"/>
        </w:rPr>
        <w:t>such as</w:t>
      </w:r>
      <w:r w:rsidR="007D36BE">
        <w:rPr>
          <w:lang w:val="en-US"/>
        </w:rPr>
        <w:t xml:space="preserve"> </w:t>
      </w:r>
      <w:r w:rsidRPr="00223242">
        <w:rPr>
          <w:lang w:val="en-US"/>
        </w:rPr>
        <w:t>cardiac</w:t>
      </w:r>
      <w:r w:rsidR="004B4145">
        <w:rPr>
          <w:lang w:val="en-US"/>
        </w:rPr>
        <w:t xml:space="preserve"> and</w:t>
      </w:r>
      <w:r w:rsidRPr="00223242">
        <w:rPr>
          <w:lang w:val="en-US"/>
        </w:rPr>
        <w:t xml:space="preserve"> skeletal myopathies</w:t>
      </w:r>
      <w:r w:rsidR="007F5D0F">
        <w:rPr>
          <w:lang w:val="en-US"/>
        </w:rPr>
        <w:t xml:space="preserve"> </w:t>
      </w:r>
      <w:r w:rsidR="00112AF5">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624B11">
        <w:rPr>
          <w:lang w:val="en-US"/>
        </w:rPr>
        <w:instrText xml:space="preserve"> ADDIN REFMGR.CITE </w:instrText>
      </w:r>
      <w:r w:rsidR="00112AF5">
        <w:rPr>
          <w:lang w:val="en-US"/>
        </w:rPr>
        <w:fldChar w:fldCharType="begin">
          <w:fldData xml:space="preserve">PFJlZm1hbj48Q2l0ZT48QXV0aG9yPk1ld2Jvcm48L0F1dGhvcj48WWVhcj4yMDEwPC9ZZWFyPjxS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0D1BEF">
        <w:rPr>
          <w:rFonts w:cs="Arial"/>
          <w:noProof/>
          <w:lang w:val="en-US"/>
        </w:rPr>
        <w:t>[</w:t>
      </w:r>
      <w:r w:rsidR="000D1BEF" w:rsidRPr="000D1BEF">
        <w:rPr>
          <w:noProof/>
          <w:lang w:val="en-US"/>
        </w:rPr>
        <w:t>41</w:t>
      </w:r>
      <w:r w:rsidR="000D1BEF" w:rsidRPr="000D1BEF">
        <w:rPr>
          <w:rFonts w:cs="Arial"/>
          <w:noProof/>
          <w:lang w:val="en-US"/>
        </w:rPr>
        <w:t>]</w:t>
      </w:r>
      <w:r w:rsidR="00112AF5">
        <w:rPr>
          <w:lang w:val="en-US"/>
        </w:rPr>
        <w:fldChar w:fldCharType="end"/>
      </w:r>
      <w:r w:rsidRPr="00223242">
        <w:rPr>
          <w:lang w:val="en-US"/>
        </w:rPr>
        <w:t>, and premature aging</w:t>
      </w:r>
      <w:r w:rsidR="00A964BF">
        <w:rPr>
          <w:lang w:val="en-US"/>
        </w:rPr>
        <w:t xml:space="preserve"> </w:t>
      </w:r>
      <w:r w:rsidR="00112AF5">
        <w:rPr>
          <w:lang w:val="en-US"/>
        </w:rPr>
        <w:fldChar w:fldCharType="begin"/>
      </w:r>
      <w:r w:rsidR="00624B11">
        <w:rPr>
          <w:lang w:val="en-US"/>
        </w:rPr>
        <w:instrText xml:space="preserve"> ADDIN REFMGR.CITE &lt;Refman&gt;&lt;Cite&gt;&lt;Author&gt;Puckelwartz&lt;/Author&gt;&lt;Year&gt;2011&lt;/Year&gt;&lt;RecNum&gt;2068&lt;/RecNum&gt;&lt;IDText&gt;Gene expression, chromosome position and lamin A/C mutations&lt;/IDText&gt;&lt;MDL Ref_Type="Journal"&gt;&lt;Ref_Type&gt;Journal&lt;/Ref_Type&gt;&lt;Ref_ID&gt;2068&lt;/Ref_ID&gt;&lt;Title_Primary&gt;Gene expression, chromosome position and lamin A/C mutations&lt;/Title_Primary&gt;&lt;Authors_Primary&gt;Puckelwartz,M.J.&lt;/Authors_Primary&gt;&lt;Authors_Primary&gt;Depreux,F.F.&lt;/Authors_Primary&gt;&lt;Authors_Primary&gt;McNally,E.M.&lt;/Authors_Primary&gt;&lt;Date_Primary&gt;2011/5&lt;/Date_Primary&gt;&lt;Keywords&gt;Animals&lt;/Keywords&gt;&lt;Keywords&gt;Cardiomyopathies&lt;/Keywords&gt;&lt;Keywords&gt;Cell Differentiation&lt;/Keywords&gt;&lt;Keywords&gt;Cells&lt;/Keywords&gt;&lt;Keywords&gt;Chromatin&lt;/Keywords&gt;&lt;Keywords&gt;Chromosomes,Human&lt;/Keywords&gt;&lt;Keywords&gt;Disease&lt;/Keywords&gt;&lt;Keywords&gt;Dna&lt;/Keywords&gt;&lt;Keywords&gt;Gene Expression&lt;/Keywords&gt;&lt;Keywords&gt;Gene Expression Regulation&lt;/Keywords&gt;&lt;Keywords&gt;Genes&lt;/Keywords&gt;&lt;Keywords&gt;genetics&lt;/Keywords&gt;&lt;Keywords&gt;Heart&lt;/Keywords&gt;&lt;Keywords&gt;Human&lt;/Keywords&gt;&lt;Keywords&gt;Humans&lt;/Keywords&gt;&lt;Keywords&gt;Lamin Type A&lt;/Keywords&gt;&lt;Keywords&gt;Lamins&lt;/Keywords&gt;&lt;Keywords&gt;Mice&lt;/Keywords&gt;&lt;Keywords&gt;Mutation&lt;/Keywords&gt;&lt;Keywords&gt;Nuclear Lamina&lt;/Keywords&gt;&lt;Keywords&gt;pathology&lt;/Keywords&gt;&lt;Keywords&gt;Research&lt;/Keywords&gt;&lt;Keywords&gt;Transcription,Genetic&lt;/Keywords&gt;&lt;Reprint&gt;Not in File&lt;/Reprint&gt;&lt;Start_Page&gt;162&lt;/Start_Page&gt;&lt;End_Page&gt;167&lt;/End_Page&gt;&lt;Periodical&gt;Nucleus.&lt;/Periodical&gt;&lt;Volume&gt;2&lt;/Volume&gt;&lt;Issue&gt;3&lt;/Issue&gt;&lt;User_Def_5&gt;PMC3149875&lt;/User_Def_5&gt;&lt;Misc_3&gt;10.4161/nucl.2.3.16003 [doi];1949-1034-2-3-2 [pii]&lt;/Misc_3&gt;&lt;Address&gt;Department of Medicine; The University of Chicago, IL, USA&lt;/Address&gt;&lt;Web_URL&gt;PM:21818408&lt;/Web_URL&gt;&lt;ZZ_JournalStdAbbrev&gt;&lt;f name="System"&gt;Nucleus.&lt;/f&gt;&lt;/ZZ_JournalStdAbbrev&gt;&lt;ZZ_WorkformID&gt;1&lt;/ZZ_WorkformID&gt;&lt;/MDL&gt;&lt;/Cite&gt;&lt;/Refman&gt;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11</w:t>
      </w:r>
      <w:r w:rsidR="00575569" w:rsidRPr="0081200B">
        <w:rPr>
          <w:rFonts w:cs="Arial"/>
          <w:noProof/>
          <w:lang w:val="en-US"/>
        </w:rPr>
        <w:t>]</w:t>
      </w:r>
      <w:r w:rsidR="00112AF5">
        <w:rPr>
          <w:lang w:val="en-US"/>
        </w:rPr>
        <w:fldChar w:fldCharType="end"/>
      </w:r>
      <w:r w:rsidRPr="00223242">
        <w:rPr>
          <w:lang w:val="en-US"/>
        </w:rPr>
        <w:t xml:space="preserve">. </w:t>
      </w:r>
      <w:r w:rsidR="00235BA7" w:rsidRPr="003E27B3">
        <w:rPr>
          <w:i/>
          <w:lang w:val="en-US"/>
        </w:rPr>
        <w:t>LMNB1</w:t>
      </w:r>
      <w:r w:rsidR="00235BA7">
        <w:rPr>
          <w:lang w:val="en-US"/>
        </w:rPr>
        <w:t xml:space="preserve"> and </w:t>
      </w:r>
      <w:r w:rsidR="00235BA7" w:rsidRPr="003E27B3">
        <w:rPr>
          <w:i/>
          <w:lang w:val="en-US"/>
        </w:rPr>
        <w:t>LMNB2</w:t>
      </w:r>
      <w:r w:rsidR="00235BA7">
        <w:rPr>
          <w:lang w:val="en-US"/>
        </w:rPr>
        <w:t xml:space="preserve"> were amongst the most significantly down-regulated genes during culture expansion. In</w:t>
      </w:r>
      <w:r w:rsidR="00F6789F">
        <w:rPr>
          <w:lang w:val="en-US"/>
        </w:rPr>
        <w:t xml:space="preserve"> </w:t>
      </w:r>
      <w:r w:rsidR="00235BA7">
        <w:rPr>
          <w:lang w:val="en-US"/>
        </w:rPr>
        <w:t xml:space="preserve">fact, </w:t>
      </w:r>
      <w:r w:rsidR="00F6789F">
        <w:rPr>
          <w:lang w:val="en-US"/>
        </w:rPr>
        <w:t>it has been</w:t>
      </w:r>
      <w:r w:rsidR="00235BA7">
        <w:rPr>
          <w:lang w:val="en-US"/>
        </w:rPr>
        <w:t xml:space="preserve"> demonstrated that loss of </w:t>
      </w:r>
      <w:r w:rsidR="00235BA7" w:rsidRPr="003E27B3">
        <w:rPr>
          <w:i/>
          <w:lang w:val="en-US"/>
        </w:rPr>
        <w:t>LMNB</w:t>
      </w:r>
      <w:r w:rsidR="00235BA7">
        <w:rPr>
          <w:i/>
          <w:lang w:val="en-US"/>
        </w:rPr>
        <w:t>1</w:t>
      </w:r>
      <w:r w:rsidR="00F6789F">
        <w:rPr>
          <w:i/>
          <w:lang w:val="en-US"/>
        </w:rPr>
        <w:t xml:space="preserve"> </w:t>
      </w:r>
      <w:r w:rsidR="004B4145">
        <w:rPr>
          <w:rFonts w:cs="Arial"/>
          <w:lang w:val="en-US"/>
        </w:rPr>
        <w:t xml:space="preserve">is </w:t>
      </w:r>
      <w:r w:rsidR="003E1B2A">
        <w:rPr>
          <w:rFonts w:cs="Arial"/>
          <w:lang w:val="en-US"/>
        </w:rPr>
        <w:t>a biomarker for senescence</w:t>
      </w:r>
      <w:r w:rsidR="00F6789F">
        <w:rPr>
          <w:rFonts w:cs="Arial"/>
          <w:lang w:val="en-US"/>
        </w:rPr>
        <w:t xml:space="preserve"> </w:t>
      </w:r>
      <w:r w:rsidR="00112AF5">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624B11">
        <w:rPr>
          <w:lang w:val="en-US"/>
        </w:rPr>
        <w:instrText xml:space="preserve"> ADDIN REFMGR.CITE </w:instrText>
      </w:r>
      <w:r w:rsidR="00112AF5">
        <w:rPr>
          <w:lang w:val="en-US"/>
        </w:rPr>
        <w:fldChar w:fldCharType="begin">
          <w:fldData xml:space="preserve">PFJlZm1hbj48Q2l0ZT48QXV0aG9yPkZyZXVuZDwvQXV0aG9yPjxZZWFyPjIwMTI8L1llYXI+PFJl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0D1BEF">
        <w:rPr>
          <w:rFonts w:cs="Arial"/>
          <w:noProof/>
          <w:lang w:val="en-US"/>
        </w:rPr>
        <w:t>[</w:t>
      </w:r>
      <w:r w:rsidR="000D1BEF" w:rsidRPr="000D1BEF">
        <w:rPr>
          <w:noProof/>
          <w:lang w:val="en-US"/>
        </w:rPr>
        <w:t>42</w:t>
      </w:r>
      <w:r w:rsidR="000D1BEF" w:rsidRPr="000D1BEF">
        <w:rPr>
          <w:rFonts w:cs="Arial"/>
          <w:noProof/>
          <w:lang w:val="en-US"/>
        </w:rPr>
        <w:t>]</w:t>
      </w:r>
      <w:r w:rsidR="00112AF5">
        <w:rPr>
          <w:lang w:val="en-US"/>
        </w:rPr>
        <w:fldChar w:fldCharType="end"/>
      </w:r>
      <w:r w:rsidR="003E1B2A">
        <w:rPr>
          <w:lang w:val="en-US"/>
        </w:rPr>
        <w:t xml:space="preserve">, whereas </w:t>
      </w:r>
      <w:r w:rsidR="00754752" w:rsidRPr="00754752">
        <w:rPr>
          <w:lang w:val="en-US"/>
        </w:rPr>
        <w:t>over</w:t>
      </w:r>
      <w:r w:rsidR="007446E7">
        <w:rPr>
          <w:lang w:val="en-US"/>
        </w:rPr>
        <w:t xml:space="preserve"> </w:t>
      </w:r>
      <w:r w:rsidR="00754752" w:rsidRPr="00754752">
        <w:rPr>
          <w:lang w:val="en-US"/>
        </w:rPr>
        <w:t>exp</w:t>
      </w:r>
      <w:r w:rsidR="008E23A8">
        <w:rPr>
          <w:lang w:val="en-US"/>
        </w:rPr>
        <w:t xml:space="preserve">ression of </w:t>
      </w:r>
      <w:r w:rsidR="00235BA7" w:rsidRPr="003E27B3">
        <w:rPr>
          <w:lang w:val="en-US"/>
        </w:rPr>
        <w:t>LMNB1</w:t>
      </w:r>
      <w:r w:rsidR="007446E7">
        <w:rPr>
          <w:lang w:val="en-US"/>
        </w:rPr>
        <w:t xml:space="preserve"> </w:t>
      </w:r>
      <w:r w:rsidR="00754752" w:rsidRPr="00754752">
        <w:rPr>
          <w:lang w:val="en-US"/>
        </w:rPr>
        <w:t>increase</w:t>
      </w:r>
      <w:r w:rsidR="003E1B2A">
        <w:rPr>
          <w:lang w:val="en-US"/>
        </w:rPr>
        <w:t>s</w:t>
      </w:r>
      <w:r w:rsidR="00754752" w:rsidRPr="00754752">
        <w:rPr>
          <w:lang w:val="en-US"/>
        </w:rPr>
        <w:t xml:space="preserve"> proliferation and </w:t>
      </w:r>
      <w:r w:rsidR="00235BA7" w:rsidRPr="00754752">
        <w:rPr>
          <w:lang w:val="en-US"/>
        </w:rPr>
        <w:t>delay</w:t>
      </w:r>
      <w:r w:rsidR="003E1B2A">
        <w:rPr>
          <w:lang w:val="en-US"/>
        </w:rPr>
        <w:t>s</w:t>
      </w:r>
      <w:r w:rsidR="007446E7">
        <w:rPr>
          <w:lang w:val="en-US"/>
        </w:rPr>
        <w:t xml:space="preserve"> </w:t>
      </w:r>
      <w:r w:rsidR="00754752" w:rsidRPr="00754752">
        <w:rPr>
          <w:lang w:val="en-US"/>
        </w:rPr>
        <w:t>ons</w:t>
      </w:r>
      <w:r w:rsidR="008E23A8">
        <w:rPr>
          <w:lang w:val="en-US"/>
        </w:rPr>
        <w:t xml:space="preserve">et of senescence </w:t>
      </w:r>
      <w:r w:rsidR="00235BA7">
        <w:rPr>
          <w:lang w:val="en-US"/>
        </w:rPr>
        <w:t xml:space="preserve">in </w:t>
      </w:r>
      <w:r w:rsidR="008E23A8">
        <w:rPr>
          <w:lang w:val="en-US"/>
        </w:rPr>
        <w:t>WI-38 cells</w:t>
      </w:r>
      <w:r w:rsidR="00A01FA6">
        <w:rPr>
          <w:lang w:val="en-US"/>
        </w:rPr>
        <w:t xml:space="preserve"> </w:t>
      </w:r>
      <w:r w:rsidR="00112AF5">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624B11">
        <w:rPr>
          <w:lang w:val="en-US"/>
        </w:rPr>
        <w:instrText xml:space="preserve"> ADDIN REFMGR.CITE </w:instrText>
      </w:r>
      <w:r w:rsidR="00112AF5">
        <w:rPr>
          <w:lang w:val="en-US"/>
        </w:rPr>
        <w:fldChar w:fldCharType="begin">
          <w:fldData xml:space="preserve">PFJlZm1hbj48Q2l0ZT48QXV0aG9yPlNoaW1pPC9BdXRob3I+PFllYXI+MjAxMTwvWWVhcj48UmVj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0D1BEF">
        <w:rPr>
          <w:rFonts w:cs="Arial"/>
          <w:noProof/>
          <w:lang w:val="en-US"/>
        </w:rPr>
        <w:t>[</w:t>
      </w:r>
      <w:r w:rsidR="000D1BEF" w:rsidRPr="000D1BEF">
        <w:rPr>
          <w:noProof/>
          <w:lang w:val="en-US"/>
        </w:rPr>
        <w:t>43</w:t>
      </w:r>
      <w:r w:rsidR="000D1BEF" w:rsidRPr="000D1BEF">
        <w:rPr>
          <w:rFonts w:cs="Arial"/>
          <w:noProof/>
          <w:lang w:val="en-US"/>
        </w:rPr>
        <w:t>]</w:t>
      </w:r>
      <w:r w:rsidR="00112AF5">
        <w:rPr>
          <w:lang w:val="en-US"/>
        </w:rPr>
        <w:fldChar w:fldCharType="end"/>
      </w:r>
      <w:r w:rsidR="008E23A8">
        <w:rPr>
          <w:lang w:val="en-US"/>
        </w:rPr>
        <w:t xml:space="preserve">. </w:t>
      </w:r>
      <w:r w:rsidR="00C8705B">
        <w:rPr>
          <w:lang w:val="en-US"/>
        </w:rPr>
        <w:t xml:space="preserve">Furthermore, it has recently been demonstrated that </w:t>
      </w:r>
      <w:r w:rsidR="00C8705B" w:rsidRPr="00C8705B">
        <w:rPr>
          <w:lang w:val="en-US"/>
        </w:rPr>
        <w:t>lamin B1 down-regulation in senescence is a key trigger of global and local chromatin changes</w:t>
      </w:r>
      <w:r w:rsidR="00C8705B">
        <w:rPr>
          <w:lang w:val="en-US"/>
        </w:rPr>
        <w:t xml:space="preserve"> </w:t>
      </w:r>
      <w:r w:rsidR="00112AF5">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624B11">
        <w:rPr>
          <w:lang w:val="en-US"/>
        </w:rPr>
        <w:instrText xml:space="preserve"> ADDIN REFMGR.CITE </w:instrText>
      </w:r>
      <w:r w:rsidR="00112AF5">
        <w:rPr>
          <w:lang w:val="en-US"/>
        </w:rPr>
        <w:fldChar w:fldCharType="begin">
          <w:fldData xml:space="preserve">PFJlZm1hbj48Q2l0ZT48QXV0aG9yPlNoYWg8L0F1dGhvcj48WWVhcj4yMDEzPC9ZZWFyPjxSZWNO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48751F">
        <w:rPr>
          <w:rFonts w:cs="Arial"/>
          <w:noProof/>
          <w:lang w:val="en-US"/>
        </w:rPr>
        <w:t>[</w:t>
      </w:r>
      <w:r w:rsidR="000D1BEF">
        <w:rPr>
          <w:noProof/>
          <w:lang w:val="en-US"/>
        </w:rPr>
        <w:t>44</w:t>
      </w:r>
      <w:r w:rsidR="000D1BEF" w:rsidRPr="0048751F">
        <w:rPr>
          <w:rFonts w:cs="Arial"/>
          <w:noProof/>
          <w:lang w:val="en-US"/>
        </w:rPr>
        <w:t>]</w:t>
      </w:r>
      <w:r w:rsidR="00112AF5">
        <w:rPr>
          <w:lang w:val="en-US"/>
        </w:rPr>
        <w:fldChar w:fldCharType="end"/>
      </w:r>
      <w:r w:rsidR="00C8705B">
        <w:rPr>
          <w:lang w:val="en-US"/>
        </w:rPr>
        <w:t xml:space="preserve">. </w:t>
      </w:r>
      <w:r w:rsidR="00B46F13">
        <w:rPr>
          <w:lang w:val="en-US"/>
        </w:rPr>
        <w:t>The lamin B receptor (</w:t>
      </w:r>
      <w:r w:rsidR="00B46F13" w:rsidRPr="00062AD0">
        <w:rPr>
          <w:i/>
          <w:lang w:val="en-US"/>
        </w:rPr>
        <w:t>LBR</w:t>
      </w:r>
      <w:r w:rsidR="00B46F13">
        <w:rPr>
          <w:lang w:val="en-US"/>
        </w:rPr>
        <w:t>) was also significantly down-regulated.</w:t>
      </w:r>
      <w:r w:rsidR="00320256">
        <w:rPr>
          <w:lang w:val="en-US"/>
        </w:rPr>
        <w:t xml:space="preserve"> </w:t>
      </w:r>
      <w:r w:rsidR="00B46F13">
        <w:rPr>
          <w:lang w:val="en-US"/>
        </w:rPr>
        <w:t>LBR interacts</w:t>
      </w:r>
      <w:r w:rsidR="003D1DE7" w:rsidRPr="00223242">
        <w:rPr>
          <w:lang w:val="en-US"/>
        </w:rPr>
        <w:t xml:space="preserve"> with methyl-CpG-binding protein 2</w:t>
      </w:r>
      <w:r w:rsidR="0044665B">
        <w:rPr>
          <w:lang w:val="en-US"/>
        </w:rPr>
        <w:t xml:space="preserve"> (Me</w:t>
      </w:r>
      <w:r w:rsidR="004B4145">
        <w:rPr>
          <w:lang w:val="en-US"/>
        </w:rPr>
        <w:t>C</w:t>
      </w:r>
      <w:r w:rsidR="0044665B">
        <w:rPr>
          <w:lang w:val="en-US"/>
        </w:rPr>
        <w:t>P2)</w:t>
      </w:r>
      <w:r w:rsidR="004B4145">
        <w:rPr>
          <w:lang w:val="en-US"/>
        </w:rPr>
        <w:t xml:space="preserve">, </w:t>
      </w:r>
      <w:r w:rsidR="0044665B">
        <w:rPr>
          <w:lang w:val="en-US"/>
        </w:rPr>
        <w:t>the same</w:t>
      </w:r>
      <w:r w:rsidR="00BF0BB6">
        <w:rPr>
          <w:lang w:val="en-US"/>
        </w:rPr>
        <w:t xml:space="preserve"> </w:t>
      </w:r>
      <w:r w:rsidR="0044665B">
        <w:rPr>
          <w:lang w:val="en-US"/>
        </w:rPr>
        <w:t xml:space="preserve">methylation </w:t>
      </w:r>
      <w:r w:rsidR="003D1DE7" w:rsidRPr="00223242">
        <w:rPr>
          <w:lang w:val="en-US"/>
        </w:rPr>
        <w:t xml:space="preserve">binding </w:t>
      </w:r>
      <w:r w:rsidR="0044665B">
        <w:rPr>
          <w:lang w:val="en-US"/>
        </w:rPr>
        <w:t>domain used</w:t>
      </w:r>
      <w:r w:rsidR="004B4145">
        <w:rPr>
          <w:lang w:val="en-US"/>
        </w:rPr>
        <w:t xml:space="preserve"> to</w:t>
      </w:r>
      <w:r w:rsidR="0044665B">
        <w:rPr>
          <w:lang w:val="en-US"/>
        </w:rPr>
        <w:t xml:space="preserve"> captur</w:t>
      </w:r>
      <w:r w:rsidR="004B4145">
        <w:rPr>
          <w:lang w:val="en-US"/>
        </w:rPr>
        <w:t>e</w:t>
      </w:r>
      <w:r w:rsidR="0044665B">
        <w:rPr>
          <w:lang w:val="en-US"/>
        </w:rPr>
        <w:t xml:space="preserve"> methylated DNA for MethylCap-seq</w:t>
      </w:r>
      <w:r w:rsidR="004B4145">
        <w:rPr>
          <w:lang w:val="en-US"/>
        </w:rPr>
        <w:t>.</w:t>
      </w:r>
      <w:r w:rsidR="008E421B">
        <w:rPr>
          <w:lang w:val="en-US"/>
        </w:rPr>
        <w:t xml:space="preserve"> </w:t>
      </w:r>
      <w:r w:rsidR="004B4145">
        <w:rPr>
          <w:lang w:val="en-US"/>
        </w:rPr>
        <w:t>T</w:t>
      </w:r>
      <w:r w:rsidR="00210090">
        <w:rPr>
          <w:lang w:val="en-US"/>
        </w:rPr>
        <w:t xml:space="preserve">his interaction </w:t>
      </w:r>
      <w:r w:rsidR="00B46F13">
        <w:rPr>
          <w:lang w:val="en-US"/>
        </w:rPr>
        <w:t xml:space="preserve">has been suggested to have a role </w:t>
      </w:r>
      <w:r w:rsidR="00B46F13" w:rsidRPr="00B46F13">
        <w:rPr>
          <w:lang w:val="en-US"/>
        </w:rPr>
        <w:t>in the localization and/or stabili</w:t>
      </w:r>
      <w:r w:rsidR="00B46F13">
        <w:rPr>
          <w:lang w:val="en-US"/>
        </w:rPr>
        <w:t xml:space="preserve">zation of transcriptionally </w:t>
      </w:r>
      <w:r w:rsidR="00B46F13" w:rsidRPr="00B46F13">
        <w:rPr>
          <w:lang w:val="en-US"/>
        </w:rPr>
        <w:t xml:space="preserve">silent heterochromatin </w:t>
      </w:r>
      <w:r w:rsidR="004B4145">
        <w:rPr>
          <w:lang w:val="en-US"/>
        </w:rPr>
        <w:t xml:space="preserve">adjacent </w:t>
      </w:r>
      <w:r w:rsidR="00B46F13" w:rsidRPr="00B46F13">
        <w:rPr>
          <w:lang w:val="en-US"/>
        </w:rPr>
        <w:t>to the nuclear envelope</w:t>
      </w:r>
      <w:r w:rsidR="00D348D1">
        <w:rPr>
          <w:lang w:val="en-US"/>
        </w:rPr>
        <w:t xml:space="preserve"> </w:t>
      </w:r>
      <w:r w:rsidR="00112AF5">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624B11">
        <w:rPr>
          <w:lang w:val="en-US"/>
        </w:rPr>
        <w:instrText xml:space="preserve"> ADDIN REFMGR.CITE </w:instrText>
      </w:r>
      <w:r w:rsidR="00112AF5">
        <w:rPr>
          <w:lang w:val="en-US"/>
        </w:rPr>
        <w:fldChar w:fldCharType="begin">
          <w:fldData xml:space="preserve">PFJlZm1hbj48Q2l0ZT48QXV0aG9yPkd1YXJkYTwvQXV0aG9yPjxZZWFyPjIwMDk8L1llYXI+PFJl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0D1BEF">
        <w:rPr>
          <w:rFonts w:cs="Arial"/>
          <w:noProof/>
          <w:lang w:val="en-US"/>
        </w:rPr>
        <w:t>[</w:t>
      </w:r>
      <w:r w:rsidR="000D1BEF" w:rsidRPr="000D1BEF">
        <w:rPr>
          <w:noProof/>
          <w:lang w:val="en-US"/>
        </w:rPr>
        <w:t>45</w:t>
      </w:r>
      <w:r w:rsidR="000D1BEF" w:rsidRPr="000D1BEF">
        <w:rPr>
          <w:rFonts w:cs="Arial"/>
          <w:noProof/>
          <w:lang w:val="en-US"/>
        </w:rPr>
        <w:t>]</w:t>
      </w:r>
      <w:r w:rsidR="00112AF5">
        <w:rPr>
          <w:lang w:val="en-US"/>
        </w:rPr>
        <w:fldChar w:fldCharType="end"/>
      </w:r>
      <w:r w:rsidR="003D1DE7" w:rsidRPr="00223242">
        <w:rPr>
          <w:lang w:val="en-US"/>
        </w:rPr>
        <w:t>.</w:t>
      </w:r>
      <w:r w:rsidR="00064F6E">
        <w:rPr>
          <w:lang w:val="en-US"/>
        </w:rPr>
        <w:t xml:space="preserve"> </w:t>
      </w:r>
      <w:r w:rsidR="00235BA7">
        <w:rPr>
          <w:rFonts w:cs="Arial"/>
          <w:lang w:val="en-US"/>
        </w:rPr>
        <w:t>LADs</w:t>
      </w:r>
      <w:r w:rsidR="00235BA7">
        <w:rPr>
          <w:lang w:val="en-US"/>
        </w:rPr>
        <w:t xml:space="preserve"> are </w:t>
      </w:r>
      <w:r w:rsidR="003E1B2A">
        <w:rPr>
          <w:lang w:val="en-US"/>
        </w:rPr>
        <w:t>implicated in</w:t>
      </w:r>
      <w:r w:rsidR="00D348D1">
        <w:rPr>
          <w:lang w:val="en-US"/>
        </w:rPr>
        <w:t xml:space="preserve"> </w:t>
      </w:r>
      <w:r w:rsidR="00235BA7" w:rsidRPr="0016413A">
        <w:rPr>
          <w:lang w:val="en-US"/>
        </w:rPr>
        <w:t xml:space="preserve">epigenetic </w:t>
      </w:r>
      <w:r w:rsidR="00235BA7" w:rsidRPr="0016413A">
        <w:rPr>
          <w:lang w:val="en-US"/>
        </w:rPr>
        <w:lastRenderedPageBreak/>
        <w:t xml:space="preserve">regulation </w:t>
      </w:r>
      <w:r w:rsidR="00235BA7" w:rsidRPr="00223242">
        <w:rPr>
          <w:lang w:val="en-US"/>
        </w:rPr>
        <w:t>due to their relevance for chromosome positioning and influence on chromatin structure</w:t>
      </w:r>
      <w:r w:rsidR="00F34C28">
        <w:rPr>
          <w:lang w:val="en-US"/>
        </w:rPr>
        <w:t xml:space="preserve"> </w:t>
      </w:r>
      <w:r w:rsidR="00112AF5">
        <w:rPr>
          <w:lang w:val="en-US"/>
        </w:rPr>
        <w:fldChar w:fldCharType="begin"/>
      </w:r>
      <w:r w:rsidR="00624B11">
        <w:rPr>
          <w:lang w:val="en-US"/>
        </w:rPr>
        <w:instrText xml:space="preserve"> ADDIN REFMGR.CITE &lt;Refman&gt;&lt;Cite&gt;&lt;Author&gt;Reddy&lt;/Author&gt;&lt;Year&gt;2008&lt;/Year&gt;&lt;RecNum&gt;2072&lt;/RecNum&gt;&lt;IDText&gt;Transcriptional repression mediated by repositioning of genes to the nuclear lamina&lt;/IDText&gt;&lt;MDL Ref_Type="Journal"&gt;&lt;Ref_Type&gt;Journal&lt;/Ref_Type&gt;&lt;Ref_ID&gt;2072&lt;/Ref_ID&gt;&lt;Title_Primary&gt;Transcriptional repression mediated by repositioning of genes to the nuclear lamina&lt;/Title_Primary&gt;&lt;Authors_Primary&gt;Reddy,K.L.&lt;/Authors_Primary&gt;&lt;Authors_Primary&gt;Zullo,J.M.&lt;/Authors_Primary&gt;&lt;Authors_Primary&gt;Bertolino,E.&lt;/Authors_Primary&gt;&lt;Authors_Primary&gt;Singh,H.&lt;/Authors_Primary&gt;&lt;Date_Primary&gt;2008/3/13&lt;/Date_Primary&gt;&lt;Keywords&gt;Acetylation&lt;/Keywords&gt;&lt;Keywords&gt;Adenine&lt;/Keywords&gt;&lt;Keywords&gt;Animals&lt;/Keywords&gt;&lt;Keywords&gt;Biological Transport&lt;/Keywords&gt;&lt;Keywords&gt;Chromosome Positioning&lt;/Keywords&gt;&lt;Keywords&gt;DNA-Binding Proteins&lt;/Keywords&gt;&lt;Keywords&gt;Fibroblasts&lt;/Keywords&gt;&lt;Keywords&gt;Gene Silencing&lt;/Keywords&gt;&lt;Keywords&gt;Genes&lt;/Keywords&gt;&lt;Keywords&gt;Genes,Reporter&lt;/Keywords&gt;&lt;Keywords&gt;genetics&lt;/Keywords&gt;&lt;Keywords&gt;Heterochromatin&lt;/Keywords&gt;&lt;Keywords&gt;Histones&lt;/Keywords&gt;&lt;Keywords&gt;Immunoglobulin Heavy Chains&lt;/Keywords&gt;&lt;Keywords&gt;Lamin Type B&lt;/Keywords&gt;&lt;Keywords&gt;Membrane Proteins&lt;/Keywords&gt;&lt;Keywords&gt;metabolism&lt;/Keywords&gt;&lt;Keywords&gt;Methylation&lt;/Keywords&gt;&lt;Keywords&gt;Mice&lt;/Keywords&gt;&lt;Keywords&gt;Mitosis&lt;/Keywords&gt;&lt;Keywords&gt;Models,Genetic&lt;/Keywords&gt;&lt;Keywords&gt;Nuclear Lamina&lt;/Keywords&gt;&lt;Keywords&gt;Nuclear Proteins&lt;/Keywords&gt;&lt;Keywords&gt;Proteins&lt;/Keywords&gt;&lt;Keywords&gt;Research&lt;/Keywords&gt;&lt;Keywords&gt;Transcription,Genetic&lt;/Keywords&gt;&lt;Reprint&gt;Not in File&lt;/Reprint&gt;&lt;Start_Page&gt;243&lt;/Start_Page&gt;&lt;End_Page&gt;247&lt;/End_Page&gt;&lt;Periodical&gt;Nature&lt;/Periodical&gt;&lt;Volume&gt;452&lt;/Volume&gt;&lt;Issue&gt;7184&lt;/Issue&gt;&lt;Misc_3&gt;nature06727 [pii];10.1038/nature06727 [doi]&lt;/Misc_3&gt;&lt;Address&gt;Howard Hughes Medical Institute, The University of Chicago, GCIS W522, 929 East 57th Street, Chicago, Illinois 60637, USA&lt;/Address&gt;&lt;Web_URL&gt;PM:18272965&lt;/Web_URL&gt;&lt;ZZ_JournalFull&gt;&lt;f name="System"&gt;Nature&lt;/f&gt;&lt;/ZZ_JournalFull&gt;&lt;ZZ_WorkformID&gt;1&lt;/ZZ_WorkformID&gt;&lt;/MDL&gt;&lt;/Cite&gt;&lt;/Refman&gt;</w:instrText>
      </w:r>
      <w:r w:rsidR="00112AF5">
        <w:rPr>
          <w:lang w:val="en-US"/>
        </w:rPr>
        <w:fldChar w:fldCharType="separate"/>
      </w:r>
      <w:r w:rsidR="000D1BEF" w:rsidRPr="000D1BEF">
        <w:rPr>
          <w:rFonts w:cs="Arial"/>
          <w:noProof/>
          <w:lang w:val="en-US"/>
        </w:rPr>
        <w:t>[</w:t>
      </w:r>
      <w:r w:rsidR="000D1BEF" w:rsidRPr="000D1BEF">
        <w:rPr>
          <w:noProof/>
          <w:lang w:val="en-US"/>
        </w:rPr>
        <w:t>46</w:t>
      </w:r>
      <w:r w:rsidR="000D1BEF" w:rsidRPr="000D1BEF">
        <w:rPr>
          <w:rFonts w:cs="Arial"/>
          <w:noProof/>
          <w:lang w:val="en-US"/>
        </w:rPr>
        <w:t>]</w:t>
      </w:r>
      <w:r w:rsidR="00112AF5">
        <w:rPr>
          <w:lang w:val="en-US"/>
        </w:rPr>
        <w:fldChar w:fldCharType="end"/>
      </w:r>
      <w:r w:rsidR="00235BA7" w:rsidRPr="00223242">
        <w:rPr>
          <w:lang w:val="en-US"/>
        </w:rPr>
        <w:t xml:space="preserve">. </w:t>
      </w:r>
      <w:r w:rsidR="00844310">
        <w:rPr>
          <w:lang w:val="en-US"/>
        </w:rPr>
        <w:t>Therefore</w:t>
      </w:r>
      <w:r w:rsidR="00235BA7">
        <w:rPr>
          <w:lang w:val="en-US"/>
        </w:rPr>
        <w:t>, remodeling may activate gene expression by moving genes away from the lamina</w:t>
      </w:r>
      <w:r w:rsidR="00E87C04">
        <w:rPr>
          <w:lang w:val="en-US"/>
        </w:rPr>
        <w:t xml:space="preserve"> </w:t>
      </w:r>
      <w:r w:rsidR="00112AF5">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PFJlZm1hbj48Q2l0ZT48QXV0aG9yPlBlcmljLUh1cGtlczwvQXV0aG9yPjxZZWFyPjIwMTA8L1ll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0D1BEF" w:rsidRPr="000D1BEF">
        <w:rPr>
          <w:rFonts w:cs="Arial"/>
          <w:noProof/>
          <w:lang w:val="en-US"/>
        </w:rPr>
        <w:t>[</w:t>
      </w:r>
      <w:r w:rsidR="000D1BEF" w:rsidRPr="000D1BEF">
        <w:rPr>
          <w:noProof/>
          <w:lang w:val="en-US"/>
        </w:rPr>
        <w:t>47</w:t>
      </w:r>
      <w:r w:rsidR="000D1BEF" w:rsidRPr="000D1BEF">
        <w:rPr>
          <w:rFonts w:cs="Arial"/>
          <w:noProof/>
          <w:lang w:val="en-US"/>
        </w:rPr>
        <w:t>]</w:t>
      </w:r>
      <w:r w:rsidR="00112AF5">
        <w:rPr>
          <w:lang w:val="en-US"/>
        </w:rPr>
        <w:fldChar w:fldCharType="end"/>
      </w:r>
      <w:r w:rsidR="00235BA7" w:rsidRPr="00223242">
        <w:rPr>
          <w:lang w:val="en-US"/>
        </w:rPr>
        <w:t>.</w:t>
      </w:r>
      <w:r w:rsidR="00CC2789">
        <w:rPr>
          <w:lang w:val="en-US"/>
        </w:rPr>
        <w:t xml:space="preserve"> </w:t>
      </w:r>
      <w:r w:rsidR="003E1B2A">
        <w:rPr>
          <w:lang w:val="en-US"/>
        </w:rPr>
        <w:t>W</w:t>
      </w:r>
      <w:r w:rsidR="007B4782">
        <w:rPr>
          <w:lang w:val="en-US"/>
        </w:rPr>
        <w:t xml:space="preserve">e demonstrate that </w:t>
      </w:r>
      <w:r w:rsidR="003E1B2A">
        <w:rPr>
          <w:lang w:val="en-US"/>
        </w:rPr>
        <w:t>loss of DNAm is particularly observed in</w:t>
      </w:r>
      <w:r w:rsidR="007B4782">
        <w:rPr>
          <w:lang w:val="en-US"/>
        </w:rPr>
        <w:t xml:space="preserve"> LADs</w:t>
      </w:r>
      <w:r w:rsidR="003E1B2A">
        <w:rPr>
          <w:lang w:val="en-US"/>
        </w:rPr>
        <w:t xml:space="preserve"> and </w:t>
      </w:r>
      <w:r w:rsidR="00725ED7">
        <w:rPr>
          <w:lang w:val="en-US"/>
        </w:rPr>
        <w:t xml:space="preserve">that </w:t>
      </w:r>
      <w:r w:rsidR="003E1B2A">
        <w:rPr>
          <w:lang w:val="en-US"/>
        </w:rPr>
        <w:t xml:space="preserve">is in </w:t>
      </w:r>
      <w:r w:rsidR="00046BCE">
        <w:rPr>
          <w:lang w:val="en-US"/>
        </w:rPr>
        <w:t xml:space="preserve">agreement </w:t>
      </w:r>
      <w:r w:rsidR="003E1B2A">
        <w:rPr>
          <w:lang w:val="en-US"/>
        </w:rPr>
        <w:t xml:space="preserve">with </w:t>
      </w:r>
      <w:r w:rsidR="005D6AF1">
        <w:rPr>
          <w:lang w:val="en-US"/>
        </w:rPr>
        <w:t>another rece</w:t>
      </w:r>
      <w:r w:rsidR="00B800E8">
        <w:rPr>
          <w:lang w:val="en-US"/>
        </w:rPr>
        <w:t>nt study using whole-genome singl</w:t>
      </w:r>
      <w:r w:rsidR="005D6AF1">
        <w:rPr>
          <w:lang w:val="en-US"/>
        </w:rPr>
        <w:t xml:space="preserve">e-nucleotide </w:t>
      </w:r>
      <w:r w:rsidR="00B800E8">
        <w:rPr>
          <w:lang w:val="en-US"/>
        </w:rPr>
        <w:t>bisulfite</w:t>
      </w:r>
      <w:r w:rsidR="005D6AF1">
        <w:rPr>
          <w:lang w:val="en-US"/>
        </w:rPr>
        <w:t xml:space="preserve"> sequencing in IMR90 cells of early and late passage </w:t>
      </w:r>
      <w:r w:rsidR="00112AF5">
        <w:rPr>
          <w:lang w:val="en-US"/>
        </w:rPr>
        <w:fldChar w:fldCharType="begin"/>
      </w:r>
      <w:r w:rsidR="00624B11">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112AF5">
        <w:rPr>
          <w:lang w:val="en-US"/>
        </w:rPr>
        <w:fldChar w:fldCharType="end"/>
      </w:r>
      <w:r w:rsidR="005D6AF1">
        <w:rPr>
          <w:lang w:val="en-US"/>
        </w:rPr>
        <w:t xml:space="preserve">. </w:t>
      </w:r>
      <w:r w:rsidR="003E1B2A">
        <w:rPr>
          <w:lang w:val="en-US"/>
        </w:rPr>
        <w:t>It may therefore be speculated that h</w:t>
      </w:r>
      <w:r w:rsidR="005D6AF1">
        <w:rPr>
          <w:lang w:val="en-US"/>
        </w:rPr>
        <w:t>eterochromatin</w:t>
      </w:r>
      <w:r w:rsidR="00844310">
        <w:rPr>
          <w:lang w:val="en-US"/>
        </w:rPr>
        <w:t>,</w:t>
      </w:r>
      <w:r w:rsidR="005D6AF1">
        <w:rPr>
          <w:lang w:val="en-US"/>
        </w:rPr>
        <w:t xml:space="preserve"> which is tightly linked to LADs</w:t>
      </w:r>
      <w:r w:rsidR="00844310">
        <w:rPr>
          <w:lang w:val="en-US"/>
        </w:rPr>
        <w:t>,</w:t>
      </w:r>
      <w:r w:rsidR="00F04BAD">
        <w:rPr>
          <w:lang w:val="en-US"/>
        </w:rPr>
        <w:t xml:space="preserve"> </w:t>
      </w:r>
      <w:r w:rsidR="003E1B2A">
        <w:rPr>
          <w:lang w:val="en-US"/>
        </w:rPr>
        <w:t>interferes</w:t>
      </w:r>
      <w:r w:rsidR="005D6AF1">
        <w:rPr>
          <w:lang w:val="en-US"/>
        </w:rPr>
        <w:t xml:space="preserve"> with accessibility of DNMT1 during cell cycle and hence hypomethylation over subsequent passages</w:t>
      </w:r>
      <w:r w:rsidR="00CC2789">
        <w:rPr>
          <w:lang w:val="en-US"/>
        </w:rPr>
        <w:t xml:space="preserve"> </w:t>
      </w:r>
      <w:r w:rsidR="00112AF5">
        <w:rPr>
          <w:lang w:val="en-US"/>
        </w:rPr>
        <w:fldChar w:fldCharType="begin"/>
      </w:r>
      <w:r w:rsidR="00624B11">
        <w:rPr>
          <w:lang w:val="en-US"/>
        </w:rPr>
        <w:instrText xml:space="preserve"> ADDIN REFMGR.CITE &lt;Refman&gt;&lt;Cite&gt;&lt;Author&gt;Cruickshanks&lt;/Author&gt;&lt;Year&gt;2013&lt;/Year&gt;&lt;RecNum&gt;2029&lt;/RecNum&gt;&lt;IDText&gt;Senescent cells harbour features of the cancer epigenome&lt;/IDText&gt;&lt;MDL Ref_Type="Journal"&gt;&lt;Ref_Type&gt;Journal&lt;/Ref_Type&gt;&lt;Ref_ID&gt;2029&lt;/Ref_ID&gt;&lt;Title_Primary&gt;Senescent cells harbour features of the cancer epigenome&lt;/Title_Primary&gt;&lt;Authors_Primary&gt;Cruickshanks,H.A.&lt;/Authors_Primary&gt;&lt;Authors_Primary&gt;McBryan,T.&lt;/Authors_Primary&gt;&lt;Authors_Primary&gt;Nelson,D.M.&lt;/Authors_Primary&gt;&lt;Authors_Primary&gt;Vanderkraats,N.D.&lt;/Authors_Primary&gt;&lt;Authors_Primary&gt;Shah,P.P.&lt;/Authors_Primary&gt;&lt;Authors_Primary&gt;van,Tuyn J.&lt;/Authors_Primary&gt;&lt;Authors_Primary&gt;Singh,Rai T.&lt;/Authors_Primary&gt;&lt;Authors_Primary&gt;Brock,C.&lt;/Authors_Primary&gt;&lt;Authors_Primary&gt;Donahue,G.&lt;/Authors_Primary&gt;&lt;Authors_Primary&gt;Dunican,D.S.&lt;/Authors_Primary&gt;&lt;Authors_Primary&gt;Drotar,M.E.&lt;/Authors_Primary&gt;&lt;Authors_Primary&gt;Meehan,R.R.&lt;/Authors_Primary&gt;&lt;Authors_Primary&gt;Edwards,J.R.&lt;/Authors_Primary&gt;&lt;Authors_Primary&gt;Berger,S.L.&lt;/Authors_Primary&gt;&lt;Authors_Primary&gt;Adams,P.D.&lt;/Authors_Primary&gt;&lt;Date_Primary&gt;2013/12&lt;/Date_Primary&gt;&lt;Keywords&gt;Cells&lt;/Keywords&gt;&lt;Keywords&gt;CpG Islands&lt;/Keywords&gt;&lt;Keywords&gt;Dna&lt;/Keywords&gt;&lt;Keywords&gt;DNA Methylation&lt;/Keywords&gt;&lt;Keywords&gt;Genes&lt;/Keywords&gt;&lt;Keywords&gt;Genome&lt;/Keywords&gt;&lt;Keywords&gt;Human&lt;/Keywords&gt;&lt;Keywords&gt;Methylation&lt;/Keywords&gt;&lt;Keywords&gt;Research&lt;/Keywords&gt;&lt;Reprint&gt;Not in File&lt;/Reprint&gt;&lt;Start_Page&gt;1495&lt;/Start_Page&gt;&lt;End_Page&gt;1506&lt;/End_Page&gt;&lt;Periodical&gt;Nat.Cell Biol&lt;/Periodical&gt;&lt;Volume&gt;15&lt;/Volume&gt;&lt;Issue&gt;12&lt;/Issue&gt;&lt;Misc_3&gt;ncb2879 [pii];10.1038/ncb2879 [doi]&lt;/Misc_3&gt;&lt;Address&gt;1] Institute of Cancer Sciences, University of Glasgow and Beatson Institute for Cancer Research, Glasgow, G61 1BD, UK [2] [3]&lt;/Address&gt;&lt;Web_URL&gt;PM:24270890&lt;/Web_URL&gt;&lt;ZZ_JournalStdAbbrev&gt;&lt;f name="System"&gt;Nat.Cell Biol&lt;/f&gt;&lt;/ZZ_JournalStdAbbrev&gt;&lt;ZZ_WorkformID&gt;1&lt;/ZZ_WorkformID&gt;&lt;/MDL&gt;&lt;/Cite&gt;&lt;/Refman&gt;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17</w:t>
      </w:r>
      <w:r w:rsidR="00575569" w:rsidRPr="0081200B">
        <w:rPr>
          <w:rFonts w:cs="Arial"/>
          <w:noProof/>
          <w:lang w:val="en-US"/>
        </w:rPr>
        <w:t>]</w:t>
      </w:r>
      <w:r w:rsidR="00112AF5">
        <w:rPr>
          <w:lang w:val="en-US"/>
        </w:rPr>
        <w:fldChar w:fldCharType="end"/>
      </w:r>
      <w:r w:rsidR="005D6AF1">
        <w:rPr>
          <w:lang w:val="en-US"/>
        </w:rPr>
        <w:t xml:space="preserve">. </w:t>
      </w:r>
      <w:r w:rsidR="0012438E">
        <w:rPr>
          <w:lang w:val="en-US"/>
        </w:rPr>
        <w:t xml:space="preserve">This might </w:t>
      </w:r>
      <w:r w:rsidR="00046BCE">
        <w:rPr>
          <w:lang w:val="en-US"/>
        </w:rPr>
        <w:t xml:space="preserve">mechanistically define </w:t>
      </w:r>
      <w:r w:rsidR="0012438E">
        <w:rPr>
          <w:lang w:val="en-US"/>
        </w:rPr>
        <w:t>epigenetic drift during long-term culture.</w:t>
      </w:r>
    </w:p>
    <w:p w:rsidR="0012438E" w:rsidRDefault="0012438E" w:rsidP="00E8131C">
      <w:pPr>
        <w:rPr>
          <w:lang w:val="en-US"/>
        </w:rPr>
      </w:pPr>
    </w:p>
    <w:p w:rsidR="00FD5020" w:rsidRDefault="00046BCE" w:rsidP="00AD2EA9">
      <w:pPr>
        <w:rPr>
          <w:lang w:val="en-US"/>
        </w:rPr>
      </w:pPr>
      <w:r>
        <w:rPr>
          <w:lang w:val="en-US"/>
        </w:rPr>
        <w:t>In contrast,</w:t>
      </w:r>
      <w:r w:rsidR="0012438E">
        <w:rPr>
          <w:lang w:val="en-US"/>
        </w:rPr>
        <w:t xml:space="preserve"> SA-hypermethylation seems to be associated with differential gene expression</w:t>
      </w:r>
      <w:r w:rsidR="009B3463">
        <w:rPr>
          <w:lang w:val="en-US"/>
        </w:rPr>
        <w:t xml:space="preserve"> of </w:t>
      </w:r>
      <w:r w:rsidR="0012438E">
        <w:rPr>
          <w:lang w:val="en-US"/>
        </w:rPr>
        <w:t xml:space="preserve">both up- and down-regulated genes. </w:t>
      </w:r>
      <w:r w:rsidR="00844310">
        <w:rPr>
          <w:lang w:val="en-US"/>
        </w:rPr>
        <w:t>The</w:t>
      </w:r>
      <w:r w:rsidR="00305739">
        <w:rPr>
          <w:lang w:val="en-US"/>
        </w:rPr>
        <w:t>se</w:t>
      </w:r>
      <w:r w:rsidR="00844310">
        <w:rPr>
          <w:lang w:val="en-US"/>
        </w:rPr>
        <w:t xml:space="preserve"> functional changes are reflected by highly </w:t>
      </w:r>
      <w:r w:rsidR="0012438E">
        <w:rPr>
          <w:lang w:val="en-US"/>
        </w:rPr>
        <w:t>specific enrichment of up-regulated genes in categories of cellular organization and development</w:t>
      </w:r>
      <w:r w:rsidR="00D319CA">
        <w:rPr>
          <w:lang w:val="en-US"/>
        </w:rPr>
        <w:t>,</w:t>
      </w:r>
      <w:r w:rsidR="0012438E">
        <w:rPr>
          <w:lang w:val="en-US"/>
        </w:rPr>
        <w:t xml:space="preserve"> </w:t>
      </w:r>
      <w:r w:rsidR="00844310">
        <w:rPr>
          <w:lang w:val="en-US"/>
        </w:rPr>
        <w:t>whereas</w:t>
      </w:r>
      <w:r w:rsidR="0012438E">
        <w:rPr>
          <w:lang w:val="en-US"/>
        </w:rPr>
        <w:t xml:space="preserve"> down-regulated genes </w:t>
      </w:r>
      <w:r w:rsidR="00844310">
        <w:rPr>
          <w:lang w:val="en-US"/>
        </w:rPr>
        <w:t xml:space="preserve">are </w:t>
      </w:r>
      <w:r w:rsidR="0012438E">
        <w:rPr>
          <w:lang w:val="en-US"/>
        </w:rPr>
        <w:t xml:space="preserve">involved in cell division. </w:t>
      </w:r>
      <w:r w:rsidR="00844310">
        <w:rPr>
          <w:lang w:val="en-US"/>
        </w:rPr>
        <w:t>A</w:t>
      </w:r>
      <w:r w:rsidR="0012438E">
        <w:rPr>
          <w:lang w:val="en-US"/>
        </w:rPr>
        <w:t>ssociation of DMRs with differential gene expression</w:t>
      </w:r>
      <w:r w:rsidR="00305739">
        <w:rPr>
          <w:lang w:val="en-US"/>
        </w:rPr>
        <w:t>,</w:t>
      </w:r>
      <w:r w:rsidR="0012438E">
        <w:rPr>
          <w:lang w:val="en-US"/>
        </w:rPr>
        <w:t xml:space="preserve"> even though not necessarily negatively correlated</w:t>
      </w:r>
      <w:r w:rsidR="00305739">
        <w:rPr>
          <w:lang w:val="en-US"/>
        </w:rPr>
        <w:t>,</w:t>
      </w:r>
      <w:r w:rsidR="0012438E">
        <w:rPr>
          <w:lang w:val="en-US"/>
        </w:rPr>
        <w:t xml:space="preserve"> implies that the SA-hypermethylation may be relevant for these gene expression changes. </w:t>
      </w:r>
      <w:r w:rsidR="002A6EE8">
        <w:rPr>
          <w:lang w:val="en-US"/>
        </w:rPr>
        <w:t xml:space="preserve">In fact, </w:t>
      </w:r>
      <w:r w:rsidR="002A6EE8">
        <w:rPr>
          <w:rFonts w:eastAsia="Arial"/>
          <w:lang w:val="en-US"/>
        </w:rPr>
        <w:t>several TF</w:t>
      </w:r>
      <w:r w:rsidR="00B07DE0">
        <w:rPr>
          <w:rFonts w:eastAsia="Arial"/>
          <w:lang w:val="en-US"/>
        </w:rPr>
        <w:t>s predicted to bind to DMRs and differentially expressed genes upon senescence have been implicated in replicative senescence</w:t>
      </w:r>
      <w:r w:rsidR="002A6EE8">
        <w:rPr>
          <w:rFonts w:eastAsia="Arial"/>
          <w:lang w:val="en-US"/>
        </w:rPr>
        <w:t xml:space="preserve"> before</w:t>
      </w:r>
      <w:r w:rsidR="00B07DE0">
        <w:rPr>
          <w:rFonts w:eastAsia="Arial"/>
          <w:lang w:val="en-US"/>
        </w:rPr>
        <w:t xml:space="preserve">: </w:t>
      </w:r>
      <w:r w:rsidR="00443B42">
        <w:rPr>
          <w:color w:val="000000" w:themeColor="text1"/>
          <w:lang w:val="en-US"/>
        </w:rPr>
        <w:t>ERG1</w:t>
      </w:r>
      <w:r w:rsidR="002A6EE8">
        <w:rPr>
          <w:color w:val="000000" w:themeColor="text1"/>
          <w:lang w:val="en-US"/>
        </w:rPr>
        <w:t>,</w:t>
      </w:r>
      <w:r w:rsidR="00443B42">
        <w:rPr>
          <w:color w:val="000000" w:themeColor="text1"/>
          <w:lang w:val="en-US"/>
        </w:rPr>
        <w:t xml:space="preserve"> also known as </w:t>
      </w:r>
      <w:r w:rsidR="00443B42" w:rsidRPr="00443B42">
        <w:rPr>
          <w:color w:val="000000" w:themeColor="text1"/>
          <w:lang w:val="en-US"/>
        </w:rPr>
        <w:t>zinc finger protein 225</w:t>
      </w:r>
      <w:r w:rsidR="002A6EE8">
        <w:rPr>
          <w:color w:val="000000" w:themeColor="text1"/>
          <w:lang w:val="en-US"/>
        </w:rPr>
        <w:t>,</w:t>
      </w:r>
      <w:r w:rsidR="00443B42">
        <w:rPr>
          <w:color w:val="000000" w:themeColor="text1"/>
          <w:lang w:val="en-US"/>
        </w:rPr>
        <w:t xml:space="preserve"> has</w:t>
      </w:r>
      <w:r w:rsidR="00642AE8">
        <w:rPr>
          <w:color w:val="000000" w:themeColor="text1"/>
          <w:lang w:val="en-US"/>
        </w:rPr>
        <w:t xml:space="preserve"> been shown to play a central role for </w:t>
      </w:r>
      <w:r w:rsidR="00642AE8" w:rsidRPr="00654278">
        <w:rPr>
          <w:color w:val="000000" w:themeColor="text1"/>
          <w:lang w:val="en-US"/>
        </w:rPr>
        <w:t xml:space="preserve">aging </w:t>
      </w:r>
      <w:r w:rsidR="00112AF5" w:rsidRPr="003A24D8">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PFJlZm1hbj48Q2l0ZT48QXV0aG9yPlppbW1lcm1hbjwvQXV0aG9yPjxZZWFyPjIwMTQ8L1llYXI+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3A24D8">
        <w:rPr>
          <w:color w:val="000000" w:themeColor="text1"/>
          <w:lang w:val="en-US"/>
        </w:rPr>
      </w:r>
      <w:r w:rsidR="00112AF5" w:rsidRPr="003A24D8">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48</w:t>
      </w:r>
      <w:r w:rsidR="000D1BEF" w:rsidRPr="000D1BEF">
        <w:rPr>
          <w:rFonts w:cs="Arial"/>
          <w:noProof/>
          <w:color w:val="000000" w:themeColor="text1"/>
          <w:lang w:val="en-US"/>
        </w:rPr>
        <w:t>,</w:t>
      </w:r>
      <w:r w:rsidR="000D1BEF" w:rsidRPr="000D1BEF">
        <w:rPr>
          <w:noProof/>
          <w:color w:val="000000" w:themeColor="text1"/>
          <w:lang w:val="en-US"/>
        </w:rPr>
        <w:t>49</w:t>
      </w:r>
      <w:r w:rsidR="000D1BEF" w:rsidRPr="000D1BEF">
        <w:rPr>
          <w:rFonts w:cs="Arial"/>
          <w:noProof/>
          <w:color w:val="000000" w:themeColor="text1"/>
          <w:lang w:val="en-US"/>
        </w:rPr>
        <w:t>]</w:t>
      </w:r>
      <w:r w:rsidR="00112AF5" w:rsidRPr="003A24D8">
        <w:rPr>
          <w:color w:val="000000" w:themeColor="text1"/>
          <w:lang w:val="en-US"/>
        </w:rPr>
        <w:fldChar w:fldCharType="end"/>
      </w:r>
      <w:r w:rsidR="00642AE8" w:rsidRPr="00E07EAF">
        <w:rPr>
          <w:color w:val="000000" w:themeColor="text1"/>
          <w:lang w:val="en-US"/>
        </w:rPr>
        <w:t xml:space="preserve"> and replicative senescence </w:t>
      </w:r>
      <w:r w:rsidR="00112AF5"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475FC2">
        <w:rPr>
          <w:color w:val="000000" w:themeColor="text1"/>
          <w:lang w:val="en-US"/>
        </w:rPr>
      </w:r>
      <w:r w:rsidR="00112AF5"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112AF5" w:rsidRPr="00475FC2">
        <w:rPr>
          <w:color w:val="000000" w:themeColor="text1"/>
          <w:lang w:val="en-US"/>
        </w:rPr>
        <w:fldChar w:fldCharType="end"/>
      </w:r>
      <w:r w:rsidR="00642AE8" w:rsidRPr="00E07EAF">
        <w:rPr>
          <w:color w:val="000000" w:themeColor="text1"/>
          <w:lang w:val="en-US"/>
        </w:rPr>
        <w:t xml:space="preserve">. </w:t>
      </w:r>
      <w:r w:rsidR="00443B42">
        <w:rPr>
          <w:color w:val="000000" w:themeColor="text1"/>
          <w:lang w:val="en-US"/>
        </w:rPr>
        <w:t>It has been suggested that deletion of EGR1 leads to a striking phenotype with complete bypass of senescence and apparent immortalization</w:t>
      </w:r>
      <w:r w:rsidR="008B571E">
        <w:rPr>
          <w:color w:val="000000" w:themeColor="text1"/>
          <w:lang w:val="en-US"/>
        </w:rPr>
        <w:t xml:space="preserve"> </w:t>
      </w:r>
      <w:r w:rsidR="00112AF5" w:rsidRPr="00475FC2">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PFJlZm1hbj48Q2l0ZT48QXV0aG9yPktyb25lcy1IZXJ6aWc8L0F1dGhvcj48WWVhcj4yMDAzPC9Z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sidRPr="00475FC2">
        <w:rPr>
          <w:color w:val="000000" w:themeColor="text1"/>
          <w:lang w:val="en-US"/>
        </w:rPr>
      </w:r>
      <w:r w:rsidR="00112AF5" w:rsidRPr="00475FC2">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50</w:t>
      </w:r>
      <w:r w:rsidR="000D1BEF" w:rsidRPr="000D1BEF">
        <w:rPr>
          <w:rFonts w:cs="Arial"/>
          <w:noProof/>
          <w:color w:val="000000" w:themeColor="text1"/>
          <w:lang w:val="en-US"/>
        </w:rPr>
        <w:t>]</w:t>
      </w:r>
      <w:r w:rsidR="00112AF5" w:rsidRPr="00475FC2">
        <w:rPr>
          <w:color w:val="000000" w:themeColor="text1"/>
          <w:lang w:val="en-US"/>
        </w:rPr>
        <w:fldChar w:fldCharType="end"/>
      </w:r>
      <w:r w:rsidR="003C4DDB">
        <w:rPr>
          <w:color w:val="000000" w:themeColor="text1"/>
          <w:lang w:val="en-US"/>
        </w:rPr>
        <w:t>.</w:t>
      </w:r>
      <w:r w:rsidR="00CD6B23">
        <w:rPr>
          <w:color w:val="000000" w:themeColor="text1"/>
          <w:lang w:val="en-US"/>
        </w:rPr>
        <w:t xml:space="preserve"> ETS1, which belongs to the ETS family of downstream targets of the RAS-RAF-MEK signaling pathway, </w:t>
      </w:r>
      <w:r w:rsidR="002A6EE8">
        <w:rPr>
          <w:color w:val="000000" w:themeColor="text1"/>
          <w:lang w:val="en-US"/>
        </w:rPr>
        <w:t>activates</w:t>
      </w:r>
      <w:r w:rsidR="00CD6B23" w:rsidRPr="00CD6B23">
        <w:rPr>
          <w:color w:val="000000" w:themeColor="text1"/>
          <w:lang w:val="en-US"/>
        </w:rPr>
        <w:t xml:space="preserve"> the p16INK4a promoter</w:t>
      </w:r>
      <w:r w:rsidR="00CD6B23">
        <w:rPr>
          <w:color w:val="000000" w:themeColor="text1"/>
          <w:lang w:val="en-US"/>
        </w:rPr>
        <w:t xml:space="preserve"> thereby </w:t>
      </w:r>
      <w:r w:rsidR="002A6EE8">
        <w:rPr>
          <w:color w:val="000000" w:themeColor="text1"/>
          <w:lang w:val="en-US"/>
        </w:rPr>
        <w:t>affecting</w:t>
      </w:r>
      <w:r w:rsidR="00CD6B23">
        <w:rPr>
          <w:color w:val="000000" w:themeColor="text1"/>
          <w:lang w:val="en-US"/>
        </w:rPr>
        <w:t xml:space="preserve"> senescence </w:t>
      </w:r>
      <w:r w:rsidR="00112AF5">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PFJlZm1hbj48Q2l0ZT48QXV0aG9yPk9odGFuaTwvQXV0aG9yPjxZZWFyPjIwMDE8L1llYXI+PFJl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Pr>
          <w:color w:val="000000" w:themeColor="text1"/>
          <w:lang w:val="en-US"/>
        </w:rPr>
      </w:r>
      <w:r w:rsidR="00112AF5">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51</w:t>
      </w:r>
      <w:r w:rsidR="000D1BEF" w:rsidRPr="000D1BEF">
        <w:rPr>
          <w:rFonts w:cs="Arial"/>
          <w:noProof/>
          <w:color w:val="000000" w:themeColor="text1"/>
          <w:lang w:val="en-US"/>
        </w:rPr>
        <w:t>]</w:t>
      </w:r>
      <w:r w:rsidR="00112AF5">
        <w:rPr>
          <w:color w:val="000000" w:themeColor="text1"/>
          <w:lang w:val="en-US"/>
        </w:rPr>
        <w:fldChar w:fldCharType="end"/>
      </w:r>
      <w:r w:rsidR="00CD6B23">
        <w:rPr>
          <w:color w:val="000000" w:themeColor="text1"/>
          <w:lang w:val="en-US"/>
        </w:rPr>
        <w:t xml:space="preserve">. </w:t>
      </w:r>
      <w:r w:rsidR="00DF7D31">
        <w:rPr>
          <w:color w:val="000000" w:themeColor="text1"/>
          <w:lang w:val="en-US"/>
        </w:rPr>
        <w:t xml:space="preserve">N-MYC is a proto-oncogene protein that is </w:t>
      </w:r>
      <w:r w:rsidR="00DF7D31" w:rsidRPr="00DF7D31">
        <w:rPr>
          <w:color w:val="000000" w:themeColor="text1"/>
          <w:lang w:val="en-US"/>
        </w:rPr>
        <w:t xml:space="preserve">known to </w:t>
      </w:r>
      <w:r w:rsidR="00DF7D31">
        <w:rPr>
          <w:color w:val="000000" w:themeColor="text1"/>
          <w:lang w:val="en-US"/>
        </w:rPr>
        <w:t xml:space="preserve">be involved in regulation of </w:t>
      </w:r>
      <w:r w:rsidR="00DF7D31" w:rsidRPr="00DF7D31">
        <w:rPr>
          <w:color w:val="000000" w:themeColor="text1"/>
          <w:lang w:val="en-US"/>
        </w:rPr>
        <w:t xml:space="preserve">developmental timing in </w:t>
      </w:r>
      <w:proofErr w:type="spellStart"/>
      <w:r w:rsidR="00DF7D31" w:rsidRPr="00593B7F">
        <w:rPr>
          <w:i/>
          <w:color w:val="000000" w:themeColor="text1"/>
          <w:lang w:val="en-US"/>
        </w:rPr>
        <w:t>Caenorhabditis</w:t>
      </w:r>
      <w:proofErr w:type="spellEnd"/>
      <w:r w:rsidR="00E87C04">
        <w:rPr>
          <w:i/>
          <w:color w:val="000000" w:themeColor="text1"/>
          <w:lang w:val="en-US"/>
        </w:rPr>
        <w:t xml:space="preserve"> </w:t>
      </w:r>
      <w:proofErr w:type="spellStart"/>
      <w:r w:rsidR="00DF7D31" w:rsidRPr="00593B7F">
        <w:rPr>
          <w:i/>
          <w:color w:val="000000" w:themeColor="text1"/>
          <w:lang w:val="en-US"/>
        </w:rPr>
        <w:t>elegans</w:t>
      </w:r>
      <w:proofErr w:type="spellEnd"/>
      <w:r w:rsidR="008A5AAD">
        <w:rPr>
          <w:i/>
          <w:color w:val="000000" w:themeColor="text1"/>
          <w:lang w:val="en-US"/>
        </w:rPr>
        <w:t xml:space="preserve"> </w:t>
      </w:r>
      <w:r w:rsidR="00112AF5">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624B11">
        <w:rPr>
          <w:color w:val="000000" w:themeColor="text1"/>
          <w:lang w:val="en-US"/>
        </w:rPr>
        <w:instrText xml:space="preserve"> ADDIN REFMGR.CITE </w:instrText>
      </w:r>
      <w:r w:rsidR="00112AF5">
        <w:rPr>
          <w:color w:val="000000" w:themeColor="text1"/>
          <w:lang w:val="en-US"/>
        </w:rPr>
        <w:fldChar w:fldCharType="begin">
          <w:fldData xml:space="preserve">PFJlZm1hbj48Q2l0ZT48QXV0aG9yPktlYW5lPC9BdXRob3I+PFllYXI+MjAxMzwvWWVhcj48UmVj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</w:fldData>
        </w:fldChar>
      </w:r>
      <w:r w:rsidR="00624B11">
        <w:rPr>
          <w:color w:val="000000" w:themeColor="text1"/>
          <w:lang w:val="en-US"/>
        </w:rPr>
        <w:instrText xml:space="preserve"> ADDIN EN.CITE.DATA </w:instrText>
      </w:r>
      <w:r w:rsidR="00112AF5">
        <w:rPr>
          <w:color w:val="000000" w:themeColor="text1"/>
          <w:lang w:val="en-US"/>
        </w:rPr>
      </w:r>
      <w:r w:rsidR="00112AF5">
        <w:rPr>
          <w:color w:val="000000" w:themeColor="text1"/>
          <w:lang w:val="en-US"/>
        </w:rPr>
        <w:fldChar w:fldCharType="end"/>
      </w:r>
      <w:r w:rsidR="00112AF5">
        <w:rPr>
          <w:color w:val="000000" w:themeColor="text1"/>
          <w:lang w:val="en-US"/>
        </w:rPr>
      </w:r>
      <w:r w:rsidR="00112AF5">
        <w:rPr>
          <w:color w:val="000000" w:themeColor="text1"/>
          <w:lang w:val="en-US"/>
        </w:rPr>
        <w:fldChar w:fldCharType="separate"/>
      </w:r>
      <w:r w:rsidR="000D1BEF" w:rsidRPr="000D1BEF">
        <w:rPr>
          <w:rFonts w:cs="Arial"/>
          <w:noProof/>
          <w:color w:val="000000" w:themeColor="text1"/>
          <w:lang w:val="en-US"/>
        </w:rPr>
        <w:t>[</w:t>
      </w:r>
      <w:r w:rsidR="000D1BEF" w:rsidRPr="000D1BEF">
        <w:rPr>
          <w:noProof/>
          <w:color w:val="000000" w:themeColor="text1"/>
          <w:lang w:val="en-US"/>
        </w:rPr>
        <w:t>52</w:t>
      </w:r>
      <w:r w:rsidR="000D1BEF" w:rsidRPr="000D1BEF">
        <w:rPr>
          <w:rFonts w:cs="Arial"/>
          <w:noProof/>
          <w:color w:val="000000" w:themeColor="text1"/>
          <w:lang w:val="en-US"/>
        </w:rPr>
        <w:t>]</w:t>
      </w:r>
      <w:r w:rsidR="00112AF5">
        <w:rPr>
          <w:color w:val="000000" w:themeColor="text1"/>
          <w:lang w:val="en-US"/>
        </w:rPr>
        <w:fldChar w:fldCharType="end"/>
      </w:r>
      <w:r w:rsidR="00DF7D31">
        <w:rPr>
          <w:color w:val="000000" w:themeColor="text1"/>
          <w:lang w:val="en-US"/>
        </w:rPr>
        <w:t xml:space="preserve">. </w:t>
      </w:r>
      <w:r w:rsidR="002C57A5">
        <w:rPr>
          <w:color w:val="000000" w:themeColor="text1"/>
          <w:lang w:val="en-US"/>
        </w:rPr>
        <w:t>Concretely</w:t>
      </w:r>
      <w:r w:rsidR="00DF7D31">
        <w:rPr>
          <w:color w:val="000000" w:themeColor="text1"/>
          <w:lang w:val="en-US"/>
        </w:rPr>
        <w:t xml:space="preserve">, its binding </w:t>
      </w:r>
      <w:r w:rsidR="00117A24">
        <w:rPr>
          <w:color w:val="000000" w:themeColor="text1"/>
          <w:lang w:val="en-US"/>
        </w:rPr>
        <w:t>motif</w:t>
      </w:r>
      <w:r w:rsidR="00DF7D31">
        <w:rPr>
          <w:color w:val="000000" w:themeColor="text1"/>
          <w:lang w:val="en-US"/>
        </w:rPr>
        <w:t xml:space="preserve"> is similar to binding </w:t>
      </w:r>
      <w:r w:rsidR="00117A24">
        <w:rPr>
          <w:color w:val="000000" w:themeColor="text1"/>
          <w:lang w:val="en-US"/>
        </w:rPr>
        <w:t>motif</w:t>
      </w:r>
      <w:r w:rsidR="00DF7D31">
        <w:rPr>
          <w:color w:val="000000" w:themeColor="text1"/>
          <w:lang w:val="en-US"/>
        </w:rPr>
        <w:t xml:space="preserve">s for C-MYC which has also been shown to antagonize senescence and to support reprogramming </w:t>
      </w:r>
      <w:r w:rsidR="00844310">
        <w:rPr>
          <w:color w:val="000000" w:themeColor="text1"/>
          <w:lang w:val="en-US"/>
        </w:rPr>
        <w:t xml:space="preserve">into </w:t>
      </w:r>
      <w:r w:rsidR="00C37163">
        <w:rPr>
          <w:color w:val="000000" w:themeColor="text1"/>
          <w:lang w:val="en-US"/>
        </w:rPr>
        <w:t xml:space="preserve">the </w:t>
      </w:r>
      <w:r w:rsidR="00DF7D31">
        <w:rPr>
          <w:color w:val="000000" w:themeColor="text1"/>
          <w:lang w:val="en-US"/>
        </w:rPr>
        <w:t>pluripotent state</w:t>
      </w:r>
      <w:r w:rsidR="00DF7D31" w:rsidRPr="00DF7D31">
        <w:rPr>
          <w:color w:val="000000" w:themeColor="text1"/>
          <w:lang w:val="en-US"/>
        </w:rPr>
        <w:t>.</w:t>
      </w:r>
      <w:r w:rsidR="00C37163">
        <w:rPr>
          <w:color w:val="000000" w:themeColor="text1"/>
          <w:lang w:val="en-US"/>
        </w:rPr>
        <w:t xml:space="preserve"> Also</w:t>
      </w:r>
      <w:r w:rsidR="004F0A7F">
        <w:rPr>
          <w:color w:val="000000" w:themeColor="text1"/>
          <w:lang w:val="en-US"/>
        </w:rPr>
        <w:t xml:space="preserve">, EGR1, MYCN and ARNT all have a CpG sequence in their core binding </w:t>
      </w:r>
      <w:r w:rsidR="00117A24">
        <w:rPr>
          <w:color w:val="000000" w:themeColor="text1"/>
          <w:lang w:val="en-US"/>
        </w:rPr>
        <w:t>motif</w:t>
      </w:r>
      <w:r w:rsidR="004F0A7F">
        <w:rPr>
          <w:color w:val="000000" w:themeColor="text1"/>
          <w:lang w:val="en-US"/>
        </w:rPr>
        <w:t xml:space="preserve">. </w:t>
      </w:r>
      <w:r w:rsidR="004725CD">
        <w:rPr>
          <w:color w:val="000000" w:themeColor="text1"/>
          <w:lang w:val="en-US"/>
        </w:rPr>
        <w:t>It</w:t>
      </w:r>
      <w:r w:rsidR="002A6EE8">
        <w:rPr>
          <w:color w:val="000000" w:themeColor="text1"/>
          <w:lang w:val="en-US"/>
        </w:rPr>
        <w:t xml:space="preserve"> is conceivable that binding of </w:t>
      </w:r>
      <w:r w:rsidR="004725CD">
        <w:rPr>
          <w:color w:val="000000" w:themeColor="text1"/>
          <w:lang w:val="en-US"/>
        </w:rPr>
        <w:t>these</w:t>
      </w:r>
      <w:r w:rsidR="002A6EE8">
        <w:rPr>
          <w:color w:val="000000" w:themeColor="text1"/>
          <w:lang w:val="en-US"/>
        </w:rPr>
        <w:t xml:space="preserve"> TFs is relevant for regulation of DMR</w:t>
      </w:r>
      <w:r w:rsidR="00305739">
        <w:rPr>
          <w:color w:val="000000" w:themeColor="text1"/>
          <w:lang w:val="en-US"/>
        </w:rPr>
        <w:t>,</w:t>
      </w:r>
      <w:r w:rsidR="002A6EE8">
        <w:rPr>
          <w:color w:val="000000" w:themeColor="text1"/>
          <w:lang w:val="en-US"/>
        </w:rPr>
        <w:t xml:space="preserve"> potentially by interaction with </w:t>
      </w:r>
      <w:r w:rsidR="002064E1">
        <w:rPr>
          <w:color w:val="000000" w:themeColor="text1"/>
          <w:lang w:val="en-US"/>
        </w:rPr>
        <w:t xml:space="preserve">DNA </w:t>
      </w:r>
      <w:r w:rsidR="002A6EE8">
        <w:rPr>
          <w:color w:val="000000" w:themeColor="text1"/>
          <w:lang w:val="en-US"/>
        </w:rPr>
        <w:t>methyltransferases</w:t>
      </w:r>
      <w:r w:rsidR="00844310">
        <w:rPr>
          <w:color w:val="000000" w:themeColor="text1"/>
          <w:lang w:val="en-US"/>
        </w:rPr>
        <w:t xml:space="preserve">. However, </w:t>
      </w:r>
      <w:r w:rsidR="00D17DB9">
        <w:rPr>
          <w:color w:val="000000" w:themeColor="text1"/>
          <w:lang w:val="en-US"/>
        </w:rPr>
        <w:t xml:space="preserve">this </w:t>
      </w:r>
      <w:r w:rsidR="00844310">
        <w:rPr>
          <w:color w:val="000000" w:themeColor="text1"/>
          <w:lang w:val="en-US"/>
        </w:rPr>
        <w:t xml:space="preserve">is not yet conclusive </w:t>
      </w:r>
      <w:r w:rsidR="00D17DB9">
        <w:rPr>
          <w:color w:val="000000" w:themeColor="text1"/>
          <w:lang w:val="en-US"/>
        </w:rPr>
        <w:t>as hyper- and hypomethylated SA-DNAm changes reveal overlapping enrichment of</w:t>
      </w:r>
      <w:r w:rsidR="00415784">
        <w:rPr>
          <w:color w:val="000000" w:themeColor="text1"/>
          <w:lang w:val="en-US"/>
        </w:rPr>
        <w:t xml:space="preserve"> similar</w:t>
      </w:r>
      <w:r w:rsidR="00D17DB9">
        <w:rPr>
          <w:color w:val="000000" w:themeColor="text1"/>
          <w:lang w:val="en-US"/>
        </w:rPr>
        <w:t xml:space="preserve"> </w:t>
      </w:r>
      <w:r w:rsidR="00D17DB9">
        <w:rPr>
          <w:color w:val="000000" w:themeColor="text1"/>
          <w:lang w:val="en-US"/>
        </w:rPr>
        <w:lastRenderedPageBreak/>
        <w:t xml:space="preserve">TF-binding </w:t>
      </w:r>
      <w:r w:rsidR="00117A24">
        <w:rPr>
          <w:color w:val="000000" w:themeColor="text1"/>
          <w:lang w:val="en-US"/>
        </w:rPr>
        <w:t>motif</w:t>
      </w:r>
      <w:r w:rsidR="00D17DB9">
        <w:rPr>
          <w:color w:val="000000" w:themeColor="text1"/>
          <w:lang w:val="en-US"/>
        </w:rPr>
        <w:t xml:space="preserve">s. Alternatively, </w:t>
      </w:r>
      <w:r w:rsidR="004725CD">
        <w:rPr>
          <w:color w:val="000000" w:themeColor="text1"/>
          <w:lang w:val="en-US"/>
        </w:rPr>
        <w:t xml:space="preserve">SA-DNAm changes </w:t>
      </w:r>
      <w:r w:rsidR="00415784">
        <w:rPr>
          <w:color w:val="000000" w:themeColor="text1"/>
          <w:lang w:val="en-US"/>
        </w:rPr>
        <w:t xml:space="preserve">play a role to modulate </w:t>
      </w:r>
      <w:r w:rsidR="002A6EE8">
        <w:rPr>
          <w:color w:val="000000" w:themeColor="text1"/>
          <w:lang w:val="en-US"/>
        </w:rPr>
        <w:t xml:space="preserve">binding of </w:t>
      </w:r>
      <w:r w:rsidR="00844310">
        <w:rPr>
          <w:color w:val="000000" w:themeColor="text1"/>
          <w:lang w:val="en-US"/>
        </w:rPr>
        <w:t xml:space="preserve">relevant </w:t>
      </w:r>
      <w:r w:rsidR="002A6EE8">
        <w:rPr>
          <w:color w:val="000000" w:themeColor="text1"/>
          <w:lang w:val="en-US"/>
        </w:rPr>
        <w:t>TFs</w:t>
      </w:r>
      <w:r w:rsidR="00C37163">
        <w:rPr>
          <w:color w:val="000000" w:themeColor="text1"/>
          <w:lang w:val="en-US"/>
        </w:rPr>
        <w:t>,</w:t>
      </w:r>
      <w:r w:rsidR="004725CD">
        <w:rPr>
          <w:color w:val="000000" w:themeColor="text1"/>
          <w:lang w:val="en-US"/>
        </w:rPr>
        <w:t xml:space="preserve"> particularly in </w:t>
      </w:r>
      <w:r w:rsidR="00D17DB9">
        <w:rPr>
          <w:color w:val="000000" w:themeColor="text1"/>
          <w:lang w:val="en-US"/>
        </w:rPr>
        <w:t>hypermethylated regions that coincide with differentially expressed genes</w:t>
      </w:r>
      <w:r w:rsidR="00CB3ECC">
        <w:rPr>
          <w:color w:val="000000" w:themeColor="text1"/>
          <w:lang w:val="en-US"/>
        </w:rPr>
        <w:t>.</w:t>
      </w:r>
    </w:p>
    <w:p w:rsidR="00FD5020" w:rsidRPr="006E027E" w:rsidRDefault="00FD5020" w:rsidP="00FD5020">
      <w:pPr>
        <w:pStyle w:val="Ttulo2"/>
        <w:rPr>
          <w:sz w:val="32"/>
          <w:szCs w:val="32"/>
        </w:rPr>
      </w:pPr>
      <w:r w:rsidRPr="006E027E">
        <w:rPr>
          <w:sz w:val="32"/>
          <w:szCs w:val="32"/>
        </w:rPr>
        <w:t>Conclusion</w:t>
      </w:r>
      <w:ins w:id="32" w:author="Ivan Gesteira Costa Filho" w:date="2014-09-24T10:25:00Z">
        <w:r w:rsidR="004B6D27" w:rsidRPr="006E027E">
          <w:rPr>
            <w:sz w:val="32"/>
            <w:szCs w:val="32"/>
          </w:rPr>
          <w:t>s</w:t>
        </w:r>
      </w:ins>
    </w:p>
    <w:p w:rsidR="00457146" w:rsidRDefault="0025747E" w:rsidP="00457146">
      <w:pPr>
        <w:rPr>
          <w:lang w:val="en-US"/>
        </w:rPr>
      </w:pPr>
      <w:r>
        <w:rPr>
          <w:lang w:val="en-US"/>
        </w:rPr>
        <w:t xml:space="preserve">In this study, we provide </w:t>
      </w:r>
      <w:r w:rsidR="00670294">
        <w:rPr>
          <w:lang w:val="en-US"/>
        </w:rPr>
        <w:t xml:space="preserve">further </w:t>
      </w:r>
      <w:r>
        <w:rPr>
          <w:lang w:val="en-US"/>
        </w:rPr>
        <w:t xml:space="preserve">evidence that epigenetic changes </w:t>
      </w:r>
      <w:r w:rsidR="00D17DB9">
        <w:rPr>
          <w:lang w:val="en-US"/>
        </w:rPr>
        <w:t>during long-term culture reflect changes in nuclear organization. I</w:t>
      </w:r>
      <w:r w:rsidR="00443106">
        <w:rPr>
          <w:lang w:val="en-US"/>
        </w:rPr>
        <w:t xml:space="preserve">t remains unclear </w:t>
      </w:r>
      <w:r w:rsidR="00725ED7">
        <w:rPr>
          <w:lang w:val="en-US"/>
        </w:rPr>
        <w:t xml:space="preserve">whether </w:t>
      </w:r>
      <w:r w:rsidR="00D17DB9">
        <w:rPr>
          <w:lang w:val="en-US"/>
        </w:rPr>
        <w:t xml:space="preserve">SA-DNAm </w:t>
      </w:r>
      <w:r w:rsidR="00443106">
        <w:rPr>
          <w:lang w:val="en-US"/>
        </w:rPr>
        <w:t>alterations</w:t>
      </w:r>
      <w:r w:rsidR="00D17DB9">
        <w:rPr>
          <w:lang w:val="en-US"/>
        </w:rPr>
        <w:t xml:space="preserve"> are due to epigenetic drift or to a tightly regulated process</w:t>
      </w:r>
      <w:r w:rsidR="00443106">
        <w:rPr>
          <w:lang w:val="en-US"/>
        </w:rPr>
        <w:t xml:space="preserve"> with the possibility that</w:t>
      </w:r>
      <w:r w:rsidR="00D17DB9">
        <w:rPr>
          <w:lang w:val="en-US"/>
        </w:rPr>
        <w:t xml:space="preserve"> both mechanisms are involved in th</w:t>
      </w:r>
      <w:r w:rsidR="00443106">
        <w:rPr>
          <w:lang w:val="en-US"/>
        </w:rPr>
        <w:t>is</w:t>
      </w:r>
      <w:r w:rsidR="00D17DB9">
        <w:rPr>
          <w:lang w:val="en-US"/>
        </w:rPr>
        <w:t xml:space="preserve"> process</w:t>
      </w:r>
      <w:r w:rsidR="00DC3DCB">
        <w:rPr>
          <w:lang w:val="en-US"/>
        </w:rPr>
        <w:t>. T</w:t>
      </w:r>
      <w:r w:rsidR="00D17DB9">
        <w:rPr>
          <w:lang w:val="en-US"/>
        </w:rPr>
        <w:t>he finding that SA-</w:t>
      </w:r>
      <w:r w:rsidR="00E87C04">
        <w:rPr>
          <w:lang w:val="en-US"/>
        </w:rPr>
        <w:t xml:space="preserve">hypomethylation </w:t>
      </w:r>
      <w:r w:rsidR="00D17DB9">
        <w:rPr>
          <w:lang w:val="en-US"/>
        </w:rPr>
        <w:t>is enriched in LADs and H3K9me3 marks</w:t>
      </w:r>
      <w:r w:rsidR="00F26DC3">
        <w:rPr>
          <w:lang w:val="en-US"/>
        </w:rPr>
        <w:t xml:space="preserve"> without association </w:t>
      </w:r>
      <w:r w:rsidR="00B51B60">
        <w:rPr>
          <w:lang w:val="en-US"/>
        </w:rPr>
        <w:t>to</w:t>
      </w:r>
      <w:r w:rsidR="00125FA6">
        <w:rPr>
          <w:lang w:val="en-US"/>
        </w:rPr>
        <w:t xml:space="preserve"> </w:t>
      </w:r>
      <w:r w:rsidR="00F26DC3">
        <w:rPr>
          <w:lang w:val="en-US"/>
        </w:rPr>
        <w:t xml:space="preserve">specific gene expression changes is compatible with </w:t>
      </w:r>
      <w:r w:rsidR="004725CD">
        <w:rPr>
          <w:lang w:val="en-US"/>
        </w:rPr>
        <w:t xml:space="preserve">passive </w:t>
      </w:r>
      <w:r w:rsidR="00E87C04">
        <w:rPr>
          <w:lang w:val="en-US"/>
        </w:rPr>
        <w:t xml:space="preserve">and stochastic </w:t>
      </w:r>
      <w:r w:rsidR="00443106">
        <w:rPr>
          <w:lang w:val="en-US"/>
        </w:rPr>
        <w:t>change</w:t>
      </w:r>
      <w:r w:rsidR="00E87C04">
        <w:rPr>
          <w:lang w:val="en-US"/>
        </w:rPr>
        <w:t>s</w:t>
      </w:r>
      <w:r w:rsidR="00443106">
        <w:rPr>
          <w:lang w:val="en-US"/>
        </w:rPr>
        <w:t xml:space="preserve"> in </w:t>
      </w:r>
      <w:r w:rsidR="00E87C04">
        <w:rPr>
          <w:lang w:val="en-US"/>
        </w:rPr>
        <w:t>DNAm level. In contrast</w:t>
      </w:r>
      <w:r w:rsidR="009518AE">
        <w:rPr>
          <w:lang w:val="en-US"/>
        </w:rPr>
        <w:t xml:space="preserve">, </w:t>
      </w:r>
      <w:r w:rsidR="00DB7C6E">
        <w:rPr>
          <w:lang w:val="en-US"/>
        </w:rPr>
        <w:t xml:space="preserve">specific </w:t>
      </w:r>
      <w:r w:rsidR="00F26DC3">
        <w:rPr>
          <w:lang w:val="en-US"/>
        </w:rPr>
        <w:t xml:space="preserve">SA-hypermethylation </w:t>
      </w:r>
      <w:r w:rsidR="00DB7C6E">
        <w:rPr>
          <w:lang w:val="en-US"/>
        </w:rPr>
        <w:t>is reflected in differential gene expression</w:t>
      </w:r>
      <w:r w:rsidR="000B023C">
        <w:rPr>
          <w:lang w:val="en-US"/>
        </w:rPr>
        <w:t>.</w:t>
      </w:r>
      <w:r w:rsidR="00DB7C6E">
        <w:rPr>
          <w:lang w:val="en-US"/>
        </w:rPr>
        <w:t xml:space="preserve"> </w:t>
      </w:r>
      <w:r w:rsidR="000B023C">
        <w:rPr>
          <w:lang w:val="en-US"/>
        </w:rPr>
        <w:t>Furthermore,</w:t>
      </w:r>
      <w:r w:rsidR="00DB7C6E">
        <w:rPr>
          <w:lang w:val="en-US"/>
        </w:rPr>
        <w:t xml:space="preserve"> the association of SA-DNAm changes with TF-binding sites </w:t>
      </w:r>
      <w:r w:rsidR="00F26DC3">
        <w:rPr>
          <w:lang w:val="en-US"/>
        </w:rPr>
        <w:t xml:space="preserve">indicates a functionally relevant </w:t>
      </w:r>
      <w:r w:rsidR="004725CD">
        <w:rPr>
          <w:lang w:val="en-US"/>
        </w:rPr>
        <w:t xml:space="preserve">and controlled </w:t>
      </w:r>
      <w:r w:rsidR="00F26DC3">
        <w:rPr>
          <w:lang w:val="en-US"/>
        </w:rPr>
        <w:t xml:space="preserve">process. </w:t>
      </w:r>
      <w:r w:rsidR="00DB7C6E">
        <w:rPr>
          <w:lang w:val="en-US"/>
        </w:rPr>
        <w:t>Notably</w:t>
      </w:r>
      <w:r w:rsidR="00F26DC3">
        <w:rPr>
          <w:lang w:val="en-US"/>
        </w:rPr>
        <w:t>, both SA-hypermethylation a</w:t>
      </w:r>
      <w:r w:rsidR="00443106">
        <w:rPr>
          <w:lang w:val="en-US"/>
        </w:rPr>
        <w:t>nd</w:t>
      </w:r>
      <w:r w:rsidR="00F26DC3">
        <w:rPr>
          <w:lang w:val="en-US"/>
        </w:rPr>
        <w:t xml:space="preserve"> SA-hypomethylation are </w:t>
      </w:r>
      <w:r w:rsidR="00CE3AE7" w:rsidRPr="00223242">
        <w:rPr>
          <w:lang w:val="en-US"/>
        </w:rPr>
        <w:t xml:space="preserve">reversed </w:t>
      </w:r>
      <w:r w:rsidR="00443106">
        <w:rPr>
          <w:lang w:val="en-US"/>
        </w:rPr>
        <w:t>when</w:t>
      </w:r>
      <w:r w:rsidR="00CE3AE7" w:rsidRPr="00223242">
        <w:rPr>
          <w:lang w:val="en-US"/>
        </w:rPr>
        <w:t xml:space="preserve"> reprogramm</w:t>
      </w:r>
      <w:r w:rsidR="00443106">
        <w:rPr>
          <w:lang w:val="en-US"/>
        </w:rPr>
        <w:t>ed</w:t>
      </w:r>
      <w:r w:rsidR="00CE3AE7" w:rsidRPr="00223242">
        <w:rPr>
          <w:lang w:val="en-US"/>
        </w:rPr>
        <w:t xml:space="preserve"> into iPSCs</w:t>
      </w:r>
      <w:r w:rsidR="001A0C65">
        <w:rPr>
          <w:lang w:val="en-US"/>
        </w:rPr>
        <w:t>,</w:t>
      </w:r>
      <w:r w:rsidR="00CE3AE7" w:rsidRPr="00223242">
        <w:rPr>
          <w:lang w:val="en-US"/>
        </w:rPr>
        <w:t xml:space="preserve"> which may reflect rejuvenation also on </w:t>
      </w:r>
      <w:r w:rsidR="00BA6E72">
        <w:rPr>
          <w:lang w:val="en-US"/>
        </w:rPr>
        <w:t xml:space="preserve">the </w:t>
      </w:r>
      <w:r w:rsidR="00CE3AE7" w:rsidRPr="00223242">
        <w:rPr>
          <w:lang w:val="en-US"/>
        </w:rPr>
        <w:t>epigenetic level</w:t>
      </w:r>
      <w:r w:rsidR="00B51B60">
        <w:rPr>
          <w:lang w:val="en-US"/>
        </w:rPr>
        <w:t xml:space="preserve"> </w:t>
      </w:r>
      <w:r w:rsidR="00112AF5">
        <w:rPr>
          <w:lang w:val="en-US"/>
        </w:rPr>
        <w:fldChar w:fldCharType="begin"/>
      </w:r>
      <w:r w:rsidR="00624B11">
        <w:rPr>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19</w:t>
      </w:r>
      <w:r w:rsidR="00575569" w:rsidRPr="0081200B">
        <w:rPr>
          <w:rFonts w:cs="Arial"/>
          <w:noProof/>
          <w:lang w:val="en-US"/>
        </w:rPr>
        <w:t>]</w:t>
      </w:r>
      <w:r w:rsidR="00112AF5">
        <w:rPr>
          <w:lang w:val="en-US"/>
        </w:rPr>
        <w:fldChar w:fldCharType="end"/>
      </w:r>
      <w:r w:rsidR="00CE3AE7" w:rsidRPr="00223242">
        <w:rPr>
          <w:lang w:val="en-US"/>
        </w:rPr>
        <w:t>.</w:t>
      </w:r>
      <w:r w:rsidR="00B51B60">
        <w:rPr>
          <w:lang w:val="en-US"/>
        </w:rPr>
        <w:t xml:space="preserve"> </w:t>
      </w:r>
      <w:r w:rsidR="00400B24">
        <w:rPr>
          <w:lang w:val="en-US"/>
        </w:rPr>
        <w:t xml:space="preserve">In this regard, </w:t>
      </w:r>
      <w:r w:rsidR="00B60DB3">
        <w:rPr>
          <w:lang w:val="en-US"/>
        </w:rPr>
        <w:t>senescence-associated epigenetic modifications</w:t>
      </w:r>
      <w:r w:rsidR="00400B24">
        <w:rPr>
          <w:lang w:val="en-US"/>
        </w:rPr>
        <w:t xml:space="preserve"> </w:t>
      </w:r>
      <w:r w:rsidR="00DB7C6E">
        <w:rPr>
          <w:lang w:val="en-US"/>
        </w:rPr>
        <w:t xml:space="preserve">seem to be </w:t>
      </w:r>
      <w:r w:rsidR="00DD1511">
        <w:rPr>
          <w:lang w:val="en-US"/>
        </w:rPr>
        <w:t xml:space="preserve">controlled </w:t>
      </w:r>
      <w:r w:rsidR="00400B24">
        <w:rPr>
          <w:lang w:val="en-US"/>
        </w:rPr>
        <w:t>at specific sites in the genome</w:t>
      </w:r>
      <w:r w:rsidR="00DB7C6E">
        <w:rPr>
          <w:lang w:val="en-US"/>
        </w:rPr>
        <w:t xml:space="preserve"> - </w:t>
      </w:r>
      <w:r w:rsidR="00DC3019">
        <w:rPr>
          <w:lang w:val="en-US"/>
        </w:rPr>
        <w:t>either actively or passively</w:t>
      </w:r>
      <w:r w:rsidR="001E5285">
        <w:rPr>
          <w:lang w:val="en-US"/>
        </w:rPr>
        <w:t xml:space="preserve"> </w:t>
      </w:r>
      <w:r w:rsidR="00DB7C6E">
        <w:rPr>
          <w:lang w:val="en-US"/>
        </w:rPr>
        <w:t xml:space="preserve">- </w:t>
      </w:r>
      <w:r w:rsidR="00DC3019">
        <w:rPr>
          <w:lang w:val="en-US"/>
        </w:rPr>
        <w:t xml:space="preserve">and </w:t>
      </w:r>
      <w:r w:rsidR="00DB7C6E">
        <w:rPr>
          <w:lang w:val="en-US"/>
        </w:rPr>
        <w:t>entail</w:t>
      </w:r>
      <w:r w:rsidR="00DC3019">
        <w:rPr>
          <w:lang w:val="en-US"/>
        </w:rPr>
        <w:t xml:space="preserve"> </w:t>
      </w:r>
      <w:r w:rsidR="00B60DB3">
        <w:rPr>
          <w:lang w:val="en-US"/>
        </w:rPr>
        <w:t xml:space="preserve">the </w:t>
      </w:r>
      <w:r w:rsidR="00DC3019">
        <w:rPr>
          <w:lang w:val="en-US"/>
        </w:rPr>
        <w:t xml:space="preserve">functional changes </w:t>
      </w:r>
      <w:r w:rsidR="007E60AA">
        <w:rPr>
          <w:lang w:val="en-US"/>
        </w:rPr>
        <w:t>in the course of</w:t>
      </w:r>
      <w:r w:rsidR="00DC3019">
        <w:rPr>
          <w:lang w:val="en-US"/>
        </w:rPr>
        <w:t xml:space="preserve"> replicative senescence.</w:t>
      </w:r>
    </w:p>
    <w:p w:rsidR="00DB7C6E" w:rsidRPr="00457146" w:rsidDel="008C3E0A" w:rsidRDefault="00DB7C6E" w:rsidP="00457146"/>
    <w:p w:rsidR="00E45E74" w:rsidRPr="006E027E" w:rsidRDefault="00BE344B" w:rsidP="00B42885">
      <w:pPr>
        <w:pStyle w:val="Ttulo1"/>
        <w:rPr>
          <w:sz w:val="32"/>
          <w:szCs w:val="32"/>
          <w:lang w:val="en-US"/>
        </w:rPr>
      </w:pPr>
      <w:r w:rsidRPr="006E027E">
        <w:rPr>
          <w:sz w:val="32"/>
          <w:szCs w:val="32"/>
          <w:lang w:val="en-US"/>
        </w:rPr>
        <w:t xml:space="preserve">Materials and </w:t>
      </w:r>
      <w:r w:rsidR="005722A6" w:rsidRPr="006E027E">
        <w:rPr>
          <w:sz w:val="32"/>
          <w:szCs w:val="32"/>
          <w:lang w:val="en-US"/>
        </w:rPr>
        <w:t>Methods</w:t>
      </w:r>
    </w:p>
    <w:p w:rsidR="00B07500" w:rsidRPr="00B55A8F" w:rsidRDefault="00B07500" w:rsidP="00B55A8F">
      <w:pPr>
        <w:pStyle w:val="Ttulo2"/>
      </w:pPr>
      <w:r w:rsidRPr="00B55A8F">
        <w:t>Isolation of primary cells</w:t>
      </w:r>
    </w:p>
    <w:p w:rsidR="00B07500" w:rsidRPr="0058701D" w:rsidRDefault="00B07500" w:rsidP="00B07500">
      <w:r w:rsidRPr="0058701D">
        <w:rPr>
          <w:lang w:val="en-US"/>
        </w:rPr>
        <w:t xml:space="preserve">Human dermal fibroblasts were isolated from </w:t>
      </w:r>
      <w:r>
        <w:rPr>
          <w:lang w:val="en-US"/>
        </w:rPr>
        <w:t xml:space="preserve">patients undergoing surgical interventions </w:t>
      </w:r>
      <w:r w:rsidRPr="0058701D">
        <w:t>after written consent, using guidelines approved by the Ethic Committee on the Use of Human Subjects at the University of Aachen</w:t>
      </w:r>
      <w:r w:rsidR="00D21F59">
        <w:t xml:space="preserve"> </w:t>
      </w:r>
      <w:r w:rsidR="004376EE" w:rsidRPr="004376EE">
        <w:t>(Permit Number EK163/07)</w:t>
      </w:r>
      <w:r>
        <w:t xml:space="preserve"> as described in detail before </w:t>
      </w:r>
      <w:r w:rsidR="00112AF5">
        <w:fldChar w:fldCharType="begin"/>
      </w:r>
      <w:r w:rsidR="00624B11">
        <w:instrText xml:space="preserve"> ADDIN REFMGR.CITE &lt;Refman&gt;&lt;Cite&gt;&lt;Author&gt;Koch&lt;/Author&gt;&lt;Year&gt;2011&lt;/Year&gt;&lt;RecNum&gt;1272&lt;/RecNum&gt;&lt;IDText&gt;Specific Age-associated DNA Methylation Changes in Human Dermal Fibroblasts&lt;/IDText&gt;&lt;MDL Ref_Type="Journal"&gt;&lt;Ref_Type&gt;Journal&lt;/Ref_Type&gt;&lt;Ref_ID&gt;1272&lt;/Ref_ID&gt;&lt;Title_Primary&gt;Specific Age-associated DNA Methylation Changes in Human Dermal Fibroblasts&lt;/Title_Primary&gt;&lt;Authors_Primary&gt;Koch,C&lt;/Authors_Primary&gt;&lt;Authors_Primary&gt;Suschek,C.V.&lt;/Authors_Primary&gt;&lt;Authors_Primary&gt;Lin Q&lt;/Authors_Primary&gt;&lt;Authors_Primary&gt;Bork S&lt;/Authors_Primary&gt;&lt;Authors_Primary&gt;Goergens M&lt;/Authors_Primary&gt;&lt;Authors_Primary&gt;Joussen S&lt;/Authors_Primary&gt;&lt;Authors_Primary&gt;Pallua,N.&lt;/Authors_Primary&gt;&lt;Authors_Primary&gt;Ho A.D.&lt;/Authors_Primary&gt;&lt;Authors_Primary&gt;Zenke M&lt;/Authors_Primary&gt;&lt;Authors_Primary&gt;Wagner W&lt;/Authors_Primary&gt;&lt;Date_Primary&gt;2011&lt;/Date_Primary&gt;&lt;Reprint&gt;Not in File&lt;/Reprint&gt;&lt;Start_Page&gt;e16679&lt;/Start_Page&gt;&lt;Periodical&gt;PLoS ONE&lt;/Periodical&gt;&lt;Volume&gt;6&lt;/Volume&gt;&lt;Issue&gt;2&lt;/Issue&gt;&lt;ZZ_JournalFull&gt;&lt;f name="System"&gt;PLoS ONE&lt;/f&gt;&lt;/ZZ_JournalFull&gt;&lt;ZZ_WorkformID&gt;1&lt;/ZZ_WorkformID&gt;&lt;/MDL&gt;&lt;/Cite&gt;&lt;/Refman&gt;</w:instrText>
      </w:r>
      <w:r w:rsidR="00112AF5">
        <w:fldChar w:fldCharType="separate"/>
      </w:r>
      <w:r w:rsidR="00575569" w:rsidRPr="0081200B">
        <w:rPr>
          <w:rFonts w:cs="Arial"/>
          <w:noProof/>
        </w:rPr>
        <w:t>[</w:t>
      </w:r>
      <w:r w:rsidR="00575569">
        <w:rPr>
          <w:noProof/>
        </w:rPr>
        <w:t>15</w:t>
      </w:r>
      <w:r w:rsidR="00575569" w:rsidRPr="0081200B">
        <w:rPr>
          <w:rFonts w:cs="Arial"/>
          <w:noProof/>
        </w:rPr>
        <w:t>]</w:t>
      </w:r>
      <w:r w:rsidR="00112AF5">
        <w:fldChar w:fldCharType="end"/>
      </w:r>
      <w:r w:rsidRPr="0058701D">
        <w:t xml:space="preserve">. </w:t>
      </w:r>
      <w:r>
        <w:t>Cells were culture expanded in</w:t>
      </w:r>
      <w:r w:rsidRPr="0058701D">
        <w:t xml:space="preserve"> DMEM </w:t>
      </w:r>
      <w:r>
        <w:t xml:space="preserve">culture medium </w:t>
      </w:r>
      <w:r w:rsidRPr="0058701D">
        <w:t>(PAA; 1g/L glucose) supplemented with glutamine (PAA), penicillin/strep</w:t>
      </w:r>
      <w:r>
        <w:t>to</w:t>
      </w:r>
      <w:r w:rsidRPr="0058701D">
        <w:t>mycin (PAA)</w:t>
      </w:r>
      <w:r>
        <w:t>,</w:t>
      </w:r>
      <w:r w:rsidRPr="0058701D">
        <w:t xml:space="preserve"> and 10% </w:t>
      </w:r>
      <w:proofErr w:type="spellStart"/>
      <w:r w:rsidRPr="0058701D">
        <w:t>fetal</w:t>
      </w:r>
      <w:proofErr w:type="spellEnd"/>
      <w:r w:rsidRPr="0058701D">
        <w:t xml:space="preserve"> calf serum (</w:t>
      </w:r>
      <w:r>
        <w:t xml:space="preserve">FCS; </w:t>
      </w:r>
      <w:proofErr w:type="spellStart"/>
      <w:r w:rsidRPr="0058701D">
        <w:t>Biochrom</w:t>
      </w:r>
      <w:proofErr w:type="spellEnd"/>
      <w:r w:rsidRPr="0058701D">
        <w:t>, Berlin, Germany) in a humidified atmosphere at 5% CO</w:t>
      </w:r>
      <w:r w:rsidRPr="004F4736">
        <w:rPr>
          <w:vertAlign w:val="subscript"/>
        </w:rPr>
        <w:t>2</w:t>
      </w:r>
      <w:r w:rsidRPr="0058701D">
        <w:t xml:space="preserve">. </w:t>
      </w:r>
      <w:r w:rsidR="008D6990">
        <w:rPr>
          <w:lang w:val="en-US"/>
        </w:rPr>
        <w:t xml:space="preserve">Cells were culture expanded until replicative senescence as </w:t>
      </w:r>
      <w:r w:rsidR="008D6990">
        <w:rPr>
          <w:lang w:val="en-US"/>
        </w:rPr>
        <w:lastRenderedPageBreak/>
        <w:t>determined by ultimate growth arrest</w:t>
      </w:r>
      <w:r w:rsidR="00FF5FB6">
        <w:rPr>
          <w:lang w:val="en-US"/>
        </w:rPr>
        <w:t>. Late passages (as indicated in the text) were within the last three to five passages before entering senescence</w:t>
      </w:r>
      <w:r w:rsidR="008D6990">
        <w:rPr>
          <w:lang w:val="en-US"/>
        </w:rPr>
        <w:t>.</w:t>
      </w:r>
    </w:p>
    <w:p w:rsidR="00B07500" w:rsidRPr="0058701D" w:rsidRDefault="00B07500" w:rsidP="00B07500"/>
    <w:p w:rsidR="00BD55A5" w:rsidRPr="003D1DE7" w:rsidRDefault="00B07500" w:rsidP="00BD55A5">
      <w:pPr>
        <w:rPr>
          <w:lang w:val="en-US"/>
        </w:rPr>
      </w:pPr>
      <w:r w:rsidRPr="0058701D">
        <w:t xml:space="preserve">Mesenchymal stromal cells were isolated from </w:t>
      </w:r>
      <w:r w:rsidR="004376EE">
        <w:t xml:space="preserve">the bone marrow of caput </w:t>
      </w:r>
      <w:proofErr w:type="spellStart"/>
      <w:r w:rsidR="004376EE">
        <w:t>femoris</w:t>
      </w:r>
      <w:proofErr w:type="spellEnd"/>
      <w:r w:rsidR="004376EE">
        <w:t xml:space="preserve"> upon hip replacement surgery</w:t>
      </w:r>
      <w:r w:rsidRPr="0058701D">
        <w:t xml:space="preserve"> after written consent using guidelines approved by the Ethic Committee on the Use of Human Subjects at the University of </w:t>
      </w:r>
      <w:r>
        <w:t>Aachen</w:t>
      </w:r>
      <w:r w:rsidR="00D21F59">
        <w:t xml:space="preserve"> </w:t>
      </w:r>
      <w:r w:rsidR="00453003">
        <w:rPr>
          <w:rFonts w:cs="Arial"/>
        </w:rPr>
        <w:t>(Permit Number EK128/09</w:t>
      </w:r>
      <w:r w:rsidR="004376EE">
        <w:rPr>
          <w:rFonts w:cs="Arial"/>
        </w:rPr>
        <w:t xml:space="preserve">) as described before </w:t>
      </w:r>
      <w:r w:rsidR="00112AF5">
        <w:rPr>
          <w:rFonts w:cs="Arial"/>
        </w:rPr>
        <w:fldChar w:fldCharType="begin"/>
      </w:r>
      <w:r w:rsidR="00624B11">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Pr>
          <w:rFonts w:cs="Arial"/>
        </w:rPr>
        <w:fldChar w:fldCharType="separate"/>
      </w:r>
      <w:r w:rsidR="00575569">
        <w:rPr>
          <w:rFonts w:cs="Arial"/>
          <w:noProof/>
        </w:rPr>
        <w:t>[19]</w:t>
      </w:r>
      <w:r w:rsidR="00112AF5">
        <w:rPr>
          <w:rFonts w:cs="Arial"/>
        </w:rPr>
        <w:fldChar w:fldCharType="end"/>
      </w:r>
      <w:r w:rsidR="007A7414">
        <w:rPr>
          <w:rFonts w:cs="Arial"/>
        </w:rPr>
        <w:t>. MSCs were culture expan</w:t>
      </w:r>
      <w:r w:rsidR="004376EE">
        <w:rPr>
          <w:rFonts w:cs="Arial"/>
        </w:rPr>
        <w:t xml:space="preserve">ded in DMEM culture medium (PAA) with supplemented with </w:t>
      </w:r>
      <w:r w:rsidR="004376EE" w:rsidRPr="0058701D">
        <w:t>glutamine (PAA), penicillin/strep</w:t>
      </w:r>
      <w:r w:rsidR="004376EE">
        <w:t>to</w:t>
      </w:r>
      <w:r w:rsidR="004376EE" w:rsidRPr="0058701D">
        <w:t>mycin (PAA)</w:t>
      </w:r>
      <w:r w:rsidR="004376EE">
        <w:t>,</w:t>
      </w:r>
      <w:r w:rsidR="004376EE" w:rsidRPr="0058701D">
        <w:t xml:space="preserve"> and 10%</w:t>
      </w:r>
      <w:r w:rsidR="004376EE">
        <w:t xml:space="preserve"> human platelet lysate (</w:t>
      </w:r>
      <w:proofErr w:type="spellStart"/>
      <w:r w:rsidR="004376EE">
        <w:t>hPL</w:t>
      </w:r>
      <w:proofErr w:type="spellEnd"/>
      <w:r w:rsidR="004376EE">
        <w:t xml:space="preserve">) </w:t>
      </w:r>
      <w:r w:rsidR="00112AF5">
        <w:fldChar w:fldCharType="begin"/>
      </w:r>
      <w:r w:rsidR="00624B11">
        <w:instrText xml:space="preserve"> ADDIN REFMGR.CITE &lt;Refman&gt;&lt;Cite&gt;&lt;Author&gt;Lohmann&lt;/Author&gt;&lt;Year&gt;2012&lt;/Year&gt;&lt;RecNum&gt;1604&lt;/RecNum&gt;&lt;IDText&gt;Donor age of human platelet lysate affects proliferation and differentiation of mesenchymal stem cells&lt;/IDText&gt;&lt;MDL Ref_Type="Journal"&gt;&lt;Ref_Type&gt;Journal&lt;/Ref_Type&gt;&lt;Ref_ID&gt;1604&lt;/Ref_ID&gt;&lt;Title_Primary&gt;Donor age of human platelet lysate affects proliferation and differentiation of mesenchymal stem cells&lt;/Title_Primary&gt;&lt;Authors_Primary&gt;Lohmann,M.&lt;/Authors_Primary&gt;&lt;Authors_Primary&gt;Walenda,G.&lt;/Authors_Primary&gt;&lt;Authors_Primary&gt;Hemeda,H.&lt;/Authors_Primary&gt;&lt;Authors_Primary&gt;Joussen,S.&lt;/Authors_Primary&gt;&lt;Authors_Primary&gt;Drescher,W.&lt;/Authors_Primary&gt;&lt;Authors_Primary&gt;Jockenhoevel,S.&lt;/Authors_Primary&gt;&lt;Authors_Primary&gt;Hutschenreuter,G.&lt;/Authors_Primary&gt;&lt;Authors_Primary&gt;Zenke,M.&lt;/Authors_Primary&gt;&lt;Authors_Primary&gt;Wagner,W.&lt;/Authors_Primary&gt;&lt;Date_Primary&gt;2012&lt;/Date_Primary&gt;&lt;Keywords&gt;Aging&lt;/Keywords&gt;&lt;Keywords&gt;beta-Galactosidase&lt;/Keywords&gt;&lt;Keywords&gt;Biomedical Engineering&lt;/Keywords&gt;&lt;Keywords&gt;Cell Biology&lt;/Keywords&gt;&lt;Keywords&gt;Cell Culture&lt;/Keywords&gt;&lt;Keywords&gt;Cells&lt;/Keywords&gt;&lt;Keywords&gt;Estradiol&lt;/Keywords&gt;&lt;Keywords&gt;Germany&lt;/Keywords&gt;&lt;Keywords&gt;Hormones&lt;/Keywords&gt;&lt;Keywords&gt;Human&lt;/Keywords&gt;&lt;Keywords&gt;Leptin&lt;/Keywords&gt;&lt;Keywords&gt;Mesenchymal Stem Cells&lt;/Keywords&gt;&lt;Keywords&gt;Platelet Count&lt;/Keywords&gt;&lt;Keywords&gt;Regenerative Medicine&lt;/Keywords&gt;&lt;Keywords&gt;Serum&lt;/Keywords&gt;&lt;Keywords&gt;Stem Cells&lt;/Keywords&gt;&lt;Reprint&gt;Not in File&lt;/Reprint&gt;&lt;Start_Page&gt;e37839&lt;/Start_Page&gt;&lt;Periodical&gt;PLoS ONE&lt;/Periodical&gt;&lt;Volume&gt;7&lt;/Volume&gt;&lt;Issue&gt;5&lt;/Issue&gt;&lt;User_Def_5&gt;PMC3360602&lt;/User_Def_5&gt;&lt;Misc_3&gt;10.1371/journal.pone.0037839 [doi];PONE-D-12-02978 [pii]&lt;/Misc_3&gt;&lt;Address&gt;Department for Stem Cell Biology and Cellular Engineering, Helmholtz-Institute for Biomedical Engineering, RWTH Aachen University Medical School, Aachen, Germany&lt;/Address&gt;&lt;Web_URL&gt;PM:22662236&lt;/Web_URL&gt;&lt;ZZ_JournalFull&gt;&lt;f name="System"&gt;PLoS ONE&lt;/f&gt;&lt;/ZZ_JournalFull&gt;&lt;ZZ_WorkformID&gt;1&lt;/ZZ_WorkformID&gt;&lt;/MDL&gt;&lt;/Cite&gt;&lt;/Refman&gt;</w:instrText>
      </w:r>
      <w:r w:rsidR="00112AF5">
        <w:fldChar w:fldCharType="separate"/>
      </w:r>
      <w:r w:rsidR="00624B11" w:rsidRPr="00BB3250">
        <w:rPr>
          <w:rFonts w:cs="Arial"/>
          <w:noProof/>
        </w:rPr>
        <w:t>[</w:t>
      </w:r>
      <w:r w:rsidR="00624B11">
        <w:rPr>
          <w:noProof/>
        </w:rPr>
        <w:t>53</w:t>
      </w:r>
      <w:r w:rsidR="00624B11" w:rsidRPr="00BB3250">
        <w:rPr>
          <w:rFonts w:cs="Arial"/>
          <w:noProof/>
        </w:rPr>
        <w:t>]</w:t>
      </w:r>
      <w:r w:rsidR="00112AF5">
        <w:fldChar w:fldCharType="end"/>
      </w:r>
      <w:r w:rsidR="00624B11">
        <w:t xml:space="preserve"> </w:t>
      </w:r>
      <w:r w:rsidR="004376EE" w:rsidRPr="0058701D">
        <w:t>in a humidified atmosphere at 5% CO</w:t>
      </w:r>
      <w:r w:rsidR="004376EE" w:rsidRPr="004F4736">
        <w:rPr>
          <w:vertAlign w:val="subscript"/>
        </w:rPr>
        <w:t>2</w:t>
      </w:r>
      <w:r w:rsidR="000333C5">
        <w:t xml:space="preserve">. </w:t>
      </w:r>
      <w:r w:rsidR="000333C5">
        <w:rPr>
          <w:lang w:val="en-US"/>
        </w:rPr>
        <w:t xml:space="preserve">All cell preparations were characterized with regard to </w:t>
      </w:r>
      <w:proofErr w:type="spellStart"/>
      <w:r w:rsidR="000333C5">
        <w:rPr>
          <w:lang w:val="en-US"/>
        </w:rPr>
        <w:t>immunophenotype</w:t>
      </w:r>
      <w:proofErr w:type="spellEnd"/>
      <w:r w:rsidR="000333C5">
        <w:rPr>
          <w:lang w:val="en-US"/>
        </w:rPr>
        <w:t xml:space="preserve"> and </w:t>
      </w:r>
      <w:r w:rsidR="000333C5" w:rsidRPr="000333C5">
        <w:rPr>
          <w:i/>
          <w:lang w:val="en-US"/>
        </w:rPr>
        <w:t>in vitro</w:t>
      </w:r>
      <w:r w:rsidR="000333C5">
        <w:rPr>
          <w:lang w:val="en-US"/>
        </w:rPr>
        <w:t xml:space="preserve"> differentiation potential towards </w:t>
      </w:r>
      <w:proofErr w:type="spellStart"/>
      <w:r w:rsidR="000333C5">
        <w:rPr>
          <w:lang w:val="en-US"/>
        </w:rPr>
        <w:t>osteogenic</w:t>
      </w:r>
      <w:proofErr w:type="spellEnd"/>
      <w:r w:rsidR="000333C5">
        <w:rPr>
          <w:lang w:val="en-US"/>
        </w:rPr>
        <w:t xml:space="preserve"> and </w:t>
      </w:r>
      <w:proofErr w:type="spellStart"/>
      <w:r w:rsidR="000333C5">
        <w:rPr>
          <w:lang w:val="en-US"/>
        </w:rPr>
        <w:t>adipogenic</w:t>
      </w:r>
      <w:proofErr w:type="spellEnd"/>
      <w:r w:rsidR="000333C5">
        <w:rPr>
          <w:lang w:val="en-US"/>
        </w:rPr>
        <w:t xml:space="preserve"> lineages as described before </w:t>
      </w:r>
      <w:r w:rsidR="00112AF5">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624B11">
        <w:rPr>
          <w:lang w:val="en-US"/>
        </w:rPr>
        <w:instrText xml:space="preserve"> ADDIN REFMGR.CITE </w:instrText>
      </w:r>
      <w:r w:rsidR="00112AF5">
        <w:rPr>
          <w:lang w:val="en-US"/>
        </w:rPr>
        <w:fldChar w:fldCharType="begin">
          <w:fldData xml:space="preserve">PFJlZm1hbj48Q2l0ZT48QXV0aG9yPktvY2g8L0F1dGhvcj48WWVhcj4yMDEzPC9ZZWFyPjxSZWNO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15</w:t>
      </w:r>
      <w:r w:rsidR="00575569" w:rsidRPr="0081200B">
        <w:rPr>
          <w:rFonts w:cs="Arial"/>
          <w:noProof/>
          <w:lang w:val="en-US"/>
        </w:rPr>
        <w:t>,</w:t>
      </w:r>
      <w:r w:rsidR="00575569">
        <w:rPr>
          <w:noProof/>
          <w:lang w:val="en-US"/>
        </w:rPr>
        <w:t>19</w:t>
      </w:r>
      <w:r w:rsidR="00575569" w:rsidRPr="0081200B">
        <w:rPr>
          <w:rFonts w:cs="Arial"/>
          <w:noProof/>
          <w:lang w:val="en-US"/>
        </w:rPr>
        <w:t>]</w:t>
      </w:r>
      <w:r w:rsidR="00112AF5">
        <w:rPr>
          <w:lang w:val="en-US"/>
        </w:rPr>
        <w:fldChar w:fldCharType="end"/>
      </w:r>
      <w:r w:rsidR="000333C5">
        <w:rPr>
          <w:lang w:val="en-US"/>
        </w:rPr>
        <w:t xml:space="preserve">. </w:t>
      </w:r>
    </w:p>
    <w:p w:rsidR="00BD55A5" w:rsidRDefault="00BD55A5" w:rsidP="00B55A8F">
      <w:pPr>
        <w:pStyle w:val="Ttulo2"/>
      </w:pPr>
      <w:r>
        <w:t xml:space="preserve">Q-FISH </w:t>
      </w:r>
      <w:r w:rsidR="003F62A2">
        <w:t>analysis of telomer</w:t>
      </w:r>
      <w:r w:rsidR="00236328">
        <w:t>e</w:t>
      </w:r>
      <w:r w:rsidR="003F62A2">
        <w:t>s</w:t>
      </w:r>
    </w:p>
    <w:p w:rsidR="00BD55A5" w:rsidRPr="003D1DE7" w:rsidRDefault="003F62A2" w:rsidP="0029362A">
      <w:pPr>
        <w:rPr>
          <w:rFonts w:cs="Arial"/>
          <w:lang w:val="en-US"/>
        </w:rPr>
      </w:pPr>
      <w:r w:rsidRPr="003F62A2">
        <w:rPr>
          <w:rFonts w:cs="Arial"/>
          <w:lang w:val="en-US"/>
        </w:rPr>
        <w:t xml:space="preserve">Quantitative </w:t>
      </w:r>
      <w:r>
        <w:rPr>
          <w:rFonts w:cs="Arial"/>
          <w:lang w:val="en-US"/>
        </w:rPr>
        <w:t>f</w:t>
      </w:r>
      <w:r w:rsidRPr="003F62A2">
        <w:rPr>
          <w:rFonts w:cs="Arial"/>
          <w:lang w:val="en-US"/>
        </w:rPr>
        <w:t xml:space="preserve">luorescent </w:t>
      </w:r>
      <w:r w:rsidRPr="003F62A2">
        <w:rPr>
          <w:rFonts w:cs="Arial"/>
          <w:i/>
          <w:lang w:val="en-US"/>
        </w:rPr>
        <w:t>in situ</w:t>
      </w:r>
      <w:r w:rsidRPr="003F62A2">
        <w:rPr>
          <w:rFonts w:cs="Arial"/>
          <w:lang w:val="en-US"/>
        </w:rPr>
        <w:t xml:space="preserve"> hybridization </w:t>
      </w:r>
      <w:r>
        <w:rPr>
          <w:rFonts w:cs="Arial"/>
          <w:lang w:val="en-US"/>
        </w:rPr>
        <w:t>(</w:t>
      </w:r>
      <w:r w:rsidR="00BD55A5">
        <w:rPr>
          <w:rFonts w:cs="Arial"/>
          <w:lang w:val="en-US"/>
        </w:rPr>
        <w:t>Q-FISH</w:t>
      </w:r>
      <w:r>
        <w:rPr>
          <w:rFonts w:cs="Arial"/>
          <w:lang w:val="en-US"/>
        </w:rPr>
        <w:t xml:space="preserve">) was performed on </w:t>
      </w:r>
      <w:proofErr w:type="spellStart"/>
      <w:r w:rsidR="00BD55A5">
        <w:rPr>
          <w:rFonts w:cs="Arial"/>
          <w:lang w:val="en-US"/>
        </w:rPr>
        <w:t>cytospins</w:t>
      </w:r>
      <w:proofErr w:type="spellEnd"/>
      <w:r w:rsidR="00BD55A5">
        <w:rPr>
          <w:rFonts w:cs="Arial"/>
          <w:lang w:val="en-US"/>
        </w:rPr>
        <w:t xml:space="preserve"> of </w:t>
      </w:r>
      <w:r w:rsidR="00422A6A">
        <w:rPr>
          <w:rFonts w:cs="Arial"/>
          <w:lang w:val="en-US"/>
        </w:rPr>
        <w:t>three fibroblast preparations of early (P3-5) and corresponding late passages (P 21-40). Staining with a telomere probe labeled with Cy</w:t>
      </w:r>
      <w:r w:rsidR="004E76A5">
        <w:rPr>
          <w:rFonts w:cs="Arial"/>
          <w:lang w:val="en-US"/>
        </w:rPr>
        <w:t xml:space="preserve">3 </w:t>
      </w:r>
      <w:r w:rsidR="004E76A5" w:rsidRPr="004E76A5">
        <w:rPr>
          <w:rFonts w:cs="Arial"/>
          <w:lang w:val="en-US"/>
        </w:rPr>
        <w:t>(</w:t>
      </w:r>
      <w:proofErr w:type="spellStart"/>
      <w:r w:rsidR="004E76A5" w:rsidRPr="004E76A5">
        <w:rPr>
          <w:rFonts w:cs="Arial"/>
          <w:lang w:val="en-US"/>
        </w:rPr>
        <w:t>Panagene</w:t>
      </w:r>
      <w:proofErr w:type="spellEnd"/>
      <w:r w:rsidR="00B60F45">
        <w:rPr>
          <w:rFonts w:cs="Arial"/>
          <w:lang w:val="en-US"/>
        </w:rPr>
        <w:t xml:space="preserve">, </w:t>
      </w:r>
      <w:r w:rsidR="00B60F45" w:rsidRPr="00B60F45">
        <w:rPr>
          <w:rFonts w:cs="Arial"/>
          <w:lang w:val="en-US"/>
        </w:rPr>
        <w:t>Daejeon, Korea</w:t>
      </w:r>
      <w:r w:rsidR="004E76A5" w:rsidRPr="004E76A5">
        <w:rPr>
          <w:rFonts w:cs="Arial"/>
          <w:lang w:val="en-US"/>
        </w:rPr>
        <w:t>)</w:t>
      </w:r>
      <w:r w:rsidR="00D21F59">
        <w:rPr>
          <w:rFonts w:cs="Arial"/>
          <w:lang w:val="en-US"/>
        </w:rPr>
        <w:t xml:space="preserve"> </w:t>
      </w:r>
      <w:r w:rsidR="004E76A5">
        <w:rPr>
          <w:rFonts w:cs="Arial"/>
          <w:lang w:val="en-US"/>
        </w:rPr>
        <w:t xml:space="preserve">and counterstaining with DAPI </w:t>
      </w:r>
      <w:r w:rsidR="00422A6A">
        <w:rPr>
          <w:rFonts w:cs="Arial"/>
          <w:lang w:val="en-US"/>
        </w:rPr>
        <w:t>was performed as</w:t>
      </w:r>
      <w:r w:rsidR="004E76A5">
        <w:rPr>
          <w:rFonts w:cs="Arial"/>
          <w:lang w:val="en-US"/>
        </w:rPr>
        <w:t xml:space="preserve"> described </w:t>
      </w:r>
      <w:r w:rsidR="001E5285">
        <w:rPr>
          <w:rFonts w:cs="Arial"/>
          <w:lang w:val="en-US"/>
        </w:rPr>
        <w:t>previously</w:t>
      </w:r>
      <w:r w:rsidR="00C8705B">
        <w:rPr>
          <w:rFonts w:cs="Arial"/>
          <w:lang w:val="en-US"/>
        </w:rPr>
        <w:t xml:space="preserve"> </w:t>
      </w:r>
      <w:r w:rsidR="00112AF5">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624B11">
        <w:rPr>
          <w:rFonts w:cs="Arial"/>
          <w:lang w:val="en-US"/>
        </w:rPr>
        <w:instrText xml:space="preserve"> ADDIN REFMGR.CITE </w:instrText>
      </w:r>
      <w:r w:rsidR="00112AF5">
        <w:rPr>
          <w:rFonts w:cs="Arial"/>
          <w:lang w:val="en-US"/>
        </w:rPr>
        <w:fldChar w:fldCharType="begin">
          <w:fldData xml:space="preserve">PFJlZm1hbj48Q2l0ZT48QXV0aG9yPlZhcmVsYTwvQXV0aG9yPjxZZWFyPjIwMTE8L1llYXI+PFJl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</w:fldData>
        </w:fldChar>
      </w:r>
      <w:r w:rsidR="00624B11">
        <w:rPr>
          <w:rFonts w:cs="Arial"/>
          <w:lang w:val="en-US"/>
        </w:rPr>
        <w:instrText xml:space="preserve"> ADDIN EN.CITE.DATA </w:instrText>
      </w:r>
      <w:r w:rsidR="00112AF5">
        <w:rPr>
          <w:rFonts w:cs="Arial"/>
          <w:lang w:val="en-US"/>
        </w:rPr>
      </w:r>
      <w:r w:rsidR="00112AF5">
        <w:rPr>
          <w:rFonts w:cs="Arial"/>
          <w:lang w:val="en-US"/>
        </w:rPr>
        <w:fldChar w:fldCharType="end"/>
      </w:r>
      <w:r w:rsidR="00112AF5">
        <w:rPr>
          <w:rFonts w:cs="Arial"/>
          <w:lang w:val="en-US"/>
        </w:rPr>
      </w:r>
      <w:r w:rsidR="00112AF5">
        <w:rPr>
          <w:rFonts w:cs="Arial"/>
          <w:lang w:val="en-US"/>
        </w:rPr>
        <w:fldChar w:fldCharType="separate"/>
      </w:r>
      <w:r w:rsidR="000D1BEF">
        <w:rPr>
          <w:rFonts w:cs="Arial"/>
          <w:noProof/>
          <w:lang w:val="en-US"/>
        </w:rPr>
        <w:t>[54,55]</w:t>
      </w:r>
      <w:r w:rsidR="00112AF5">
        <w:rPr>
          <w:rFonts w:cs="Arial"/>
          <w:lang w:val="en-US"/>
        </w:rPr>
        <w:fldChar w:fldCharType="end"/>
      </w:r>
      <w:r w:rsidR="00BD55A5">
        <w:rPr>
          <w:rFonts w:cs="Arial"/>
          <w:lang w:val="en-US"/>
        </w:rPr>
        <w:t xml:space="preserve">. </w:t>
      </w:r>
      <w:r w:rsidR="004E76A5">
        <w:rPr>
          <w:rFonts w:cs="Arial"/>
          <w:lang w:val="en-US"/>
        </w:rPr>
        <w:t>C</w:t>
      </w:r>
      <w:r w:rsidR="00BD55A5">
        <w:rPr>
          <w:rFonts w:cs="Arial"/>
          <w:lang w:val="en-US"/>
        </w:rPr>
        <w:t xml:space="preserve">ells sections were captured </w:t>
      </w:r>
      <w:r w:rsidR="004E76A5">
        <w:rPr>
          <w:rFonts w:cs="Arial"/>
          <w:lang w:val="en-US"/>
        </w:rPr>
        <w:t>in multi-tracking mode (</w:t>
      </w:r>
      <w:r w:rsidR="00B60F45">
        <w:rPr>
          <w:rFonts w:cs="Arial"/>
          <w:lang w:val="en-US"/>
        </w:rPr>
        <w:t>1</w:t>
      </w:r>
      <w:r w:rsidR="004E76A5">
        <w:rPr>
          <w:rFonts w:cs="Arial"/>
          <w:lang w:val="en-US"/>
        </w:rPr>
        <w:t xml:space="preserve"> µm step size) </w:t>
      </w:r>
      <w:r w:rsidR="00BD55A5">
        <w:rPr>
          <w:rFonts w:cs="Arial"/>
          <w:lang w:val="en-US"/>
        </w:rPr>
        <w:t>using a high-resolution Zeiss confocal microscope (</w:t>
      </w:r>
      <w:r w:rsidR="00B60F45">
        <w:rPr>
          <w:rFonts w:cs="Arial"/>
          <w:lang w:val="en-US"/>
        </w:rPr>
        <w:t xml:space="preserve">LSM710, </w:t>
      </w:r>
      <w:r w:rsidR="00BD55A5">
        <w:rPr>
          <w:rFonts w:cs="Arial"/>
          <w:lang w:val="en-US"/>
        </w:rPr>
        <w:t xml:space="preserve">Zeiss, </w:t>
      </w:r>
      <w:r w:rsidR="00B60F45">
        <w:rPr>
          <w:rFonts w:cs="Arial"/>
          <w:lang w:val="en-US"/>
        </w:rPr>
        <w:t xml:space="preserve">Jena, </w:t>
      </w:r>
      <w:r w:rsidR="00BD55A5">
        <w:rPr>
          <w:rFonts w:cs="Arial"/>
          <w:lang w:val="en-US"/>
        </w:rPr>
        <w:t xml:space="preserve">Germany). </w:t>
      </w:r>
      <w:r w:rsidR="00B60F45">
        <w:rPr>
          <w:rFonts w:cs="Arial"/>
          <w:lang w:val="en-US"/>
        </w:rPr>
        <w:t xml:space="preserve">At least 25 nuclei were captured per cell preparation. </w:t>
      </w:r>
      <w:proofErr w:type="spellStart"/>
      <w:r w:rsidR="00B60F45">
        <w:rPr>
          <w:rFonts w:cs="Arial"/>
          <w:lang w:val="en-US"/>
        </w:rPr>
        <w:t>Definiens</w:t>
      </w:r>
      <w:proofErr w:type="spellEnd"/>
      <w:r w:rsidR="00B60F45">
        <w:rPr>
          <w:rFonts w:cs="Arial"/>
          <w:lang w:val="en-US"/>
        </w:rPr>
        <w:t xml:space="preserve"> XD 2.0 software (</w:t>
      </w:r>
      <w:proofErr w:type="spellStart"/>
      <w:r w:rsidR="00B60F45">
        <w:rPr>
          <w:rFonts w:cs="Arial"/>
          <w:lang w:val="en-US"/>
        </w:rPr>
        <w:t>Definiens</w:t>
      </w:r>
      <w:proofErr w:type="spellEnd"/>
      <w:r w:rsidR="00B60F45">
        <w:rPr>
          <w:rFonts w:cs="Arial"/>
          <w:lang w:val="en-US"/>
        </w:rPr>
        <w:t xml:space="preserve"> GmbH, Germany) was used for image analysis. Telomere length was calculated by the mean telomere spot intensity with mean background subtraction of the respective nucleus on maximum projection images. To calculate the distance of the detected telomeres in relation to the nucleus, the single z-stack image with the largest nuclei area </w:t>
      </w:r>
      <w:r w:rsidR="00287DBE">
        <w:rPr>
          <w:rFonts w:cs="Arial"/>
          <w:lang w:val="en-US"/>
        </w:rPr>
        <w:t>was</w:t>
      </w:r>
      <w:r w:rsidR="00B60F45">
        <w:rPr>
          <w:rFonts w:cs="Arial"/>
          <w:lang w:val="en-US"/>
        </w:rPr>
        <w:t xml:space="preserve"> analyzed. Nuclei were defined in three different zones as recently described </w:t>
      </w:r>
      <w:r w:rsidR="00112AF5">
        <w:rPr>
          <w:rFonts w:cs="Arial"/>
          <w:lang w:val="en-US"/>
        </w:rPr>
        <w:fldChar w:fldCharType="begin"/>
      </w:r>
      <w:r w:rsidR="00624B11">
        <w:rPr>
          <w:rFonts w:cs="Arial"/>
          <w:lang w:val="en-US"/>
        </w:rPr>
        <w:instrText xml:space="preserve"> ADDIN REFMGR.CITE &lt;Refman&gt;&lt;Cite&gt;&lt;Author&gt;Crabbe&lt;/Author&gt;&lt;Year&gt;2012&lt;/Year&gt;&lt;RecNum&gt;2090&lt;/RecNum&gt;&lt;IDText&gt;Human telomeres are tethered to the nuclear envelope during postmitotic nuclear assembly&lt;/IDText&gt;&lt;MDL Ref_Type="Journal"&gt;&lt;Ref_Type&gt;Journal&lt;/Ref_Type&gt;&lt;Ref_ID&gt;2090&lt;/Ref_ID&gt;&lt;Title_Primary&gt;Human telomeres are tethered to the nuclear envelope during postmitotic nuclear assembly&lt;/Title_Primary&gt;&lt;Authors_Primary&gt;Crabbe,L.&lt;/Authors_Primary&gt;&lt;Authors_Primary&gt;Cesare,A.J.&lt;/Authors_Primary&gt;&lt;Authors_Primary&gt;Kasuboski,J.M.&lt;/Authors_Primary&gt;&lt;Authors_Primary&gt;Fitzpatrick,J.A.&lt;/Authors_Primary&gt;&lt;Authors_Primary&gt;Karlseder,J.&lt;/Authors_Primary&gt;&lt;Date_Primary&gt;2012/12/27&lt;/Date_Primary&gt;&lt;Keywords&gt;Animals&lt;/Keywords&gt;&lt;Keywords&gt;Cell Cycle&lt;/Keywords&gt;&lt;Keywords&gt;Cells&lt;/Keywords&gt;&lt;Keywords&gt;genetics&lt;/Keywords&gt;&lt;Keywords&gt;Hela Cells&lt;/Keywords&gt;&lt;Keywords&gt;Human&lt;/Keywords&gt;&lt;Keywords&gt;Humans&lt;/Keywords&gt;&lt;Keywords&gt;Light&lt;/Keywords&gt;&lt;Keywords&gt;Meiosis&lt;/Keywords&gt;&lt;Keywords&gt;Membrane Proteins&lt;/Keywords&gt;&lt;Keywords&gt;metabolism&lt;/Keywords&gt;&lt;Keywords&gt;Mice&lt;/Keywords&gt;&lt;Keywords&gt;Microscopy&lt;/Keywords&gt;&lt;Keywords&gt;Microtubule-Associated Proteins&lt;/Keywords&gt;&lt;Keywords&gt;Mitosis&lt;/Keywords&gt;&lt;Keywords&gt;Nuclear Envelope&lt;/Keywords&gt;&lt;Keywords&gt;Nuclear Proteins&lt;/Keywords&gt;&lt;Keywords&gt;physiology&lt;/Keywords&gt;&lt;Keywords&gt;Proteins&lt;/Keywords&gt;&lt;Keywords&gt;Research&lt;/Keywords&gt;&lt;Keywords&gt;Telomere&lt;/Keywords&gt;&lt;Keywords&gt;Telomere-Binding Proteins&lt;/Keywords&gt;&lt;Reprint&gt;Not in File&lt;/Reprint&gt;&lt;Start_Page&gt;1521&lt;/Start_Page&gt;&lt;End_Page&gt;1529&lt;/End_Page&gt;&lt;Periodical&gt;Cell Rep.&lt;/Periodical&gt;&lt;Volume&gt;2&lt;/Volume&gt;&lt;Issue&gt;6&lt;/Issue&gt;&lt;User_Def_5&gt;PMC3694759&lt;/User_Def_5&gt;&lt;Misc_3&gt;S2211-1247(12)00416-0 [pii];10.1016/j.celrep.2012.11.019 [doi]&lt;/Misc_3&gt;&lt;Address&gt;Molecular and Cellular Biology Department, The Salk Institute for Biological Studies, La Jolla, CA 92037, USA&lt;/Address&gt;&lt;Web_URL&gt;PM:23260663&lt;/Web_URL&gt;&lt;ZZ_JournalStdAbbrev&gt;&lt;f name="System"&gt;Cell Rep.&lt;/f&gt;&lt;/ZZ_JournalStdAbbrev&gt;&lt;ZZ_WorkformID&gt;1&lt;/ZZ_WorkformID&gt;&lt;/MDL&gt;&lt;/Cite&gt;&lt;/Refman&gt;</w:instrText>
      </w:r>
      <w:r w:rsidR="00112AF5">
        <w:rPr>
          <w:rFonts w:cs="Arial"/>
          <w:lang w:val="en-US"/>
        </w:rPr>
        <w:fldChar w:fldCharType="separate"/>
      </w:r>
      <w:r w:rsidR="00575569">
        <w:rPr>
          <w:rFonts w:cs="Arial"/>
          <w:noProof/>
          <w:lang w:val="en-US"/>
        </w:rPr>
        <w:t>[23]</w:t>
      </w:r>
      <w:r w:rsidR="00112AF5">
        <w:rPr>
          <w:rFonts w:cs="Arial"/>
          <w:lang w:val="en-US"/>
        </w:rPr>
        <w:fldChar w:fldCharType="end"/>
      </w:r>
      <w:r w:rsidR="00B60F45">
        <w:rPr>
          <w:rFonts w:cs="Arial"/>
          <w:lang w:val="en-US"/>
        </w:rPr>
        <w:t xml:space="preserve">. </w:t>
      </w:r>
      <w:r w:rsidR="007A7414">
        <w:rPr>
          <w:rFonts w:cs="Arial"/>
          <w:lang w:val="en-US"/>
        </w:rPr>
        <w:t>T</w:t>
      </w:r>
      <w:r w:rsidR="00BD55A5">
        <w:rPr>
          <w:rFonts w:cs="Arial"/>
          <w:lang w:val="en-US"/>
        </w:rPr>
        <w:t xml:space="preserve">hree zones in the nucleus were defined: Border, middle and center zone. </w:t>
      </w:r>
      <w:r w:rsidR="007A7414">
        <w:rPr>
          <w:rFonts w:cs="Arial"/>
          <w:lang w:val="en-US"/>
        </w:rPr>
        <w:t xml:space="preserve">Nuclear size was normalized (absolute pixel distances) allowing comparison in different nuclei. </w:t>
      </w:r>
      <w:r w:rsidR="00BD55A5">
        <w:rPr>
          <w:rFonts w:cs="Arial"/>
          <w:lang w:val="en-US"/>
        </w:rPr>
        <w:t>At least three telomeres had to be detected in one nucleus t</w:t>
      </w:r>
      <w:r w:rsidR="003D1DE7">
        <w:rPr>
          <w:rFonts w:cs="Arial"/>
          <w:lang w:val="en-US"/>
        </w:rPr>
        <w:t xml:space="preserve">o be included in the analysis. </w:t>
      </w:r>
    </w:p>
    <w:p w:rsidR="004376EE" w:rsidRDefault="00AF1B44" w:rsidP="00B55A8F">
      <w:pPr>
        <w:pStyle w:val="Ttulo2"/>
        <w:rPr>
          <w:lang w:val="en-GB"/>
        </w:rPr>
      </w:pPr>
      <w:r>
        <w:lastRenderedPageBreak/>
        <w:t>DNA methylation analysis</w:t>
      </w:r>
    </w:p>
    <w:p w:rsidR="00E6529F" w:rsidRPr="003A24D8" w:rsidRDefault="00AF1B44" w:rsidP="003D1DE7">
      <w:pPr>
        <w:rPr>
          <w:rFonts w:cs="Arial"/>
        </w:rPr>
      </w:pPr>
      <w:r w:rsidRPr="00AF1B44">
        <w:rPr>
          <w:lang w:val="en-US"/>
        </w:rPr>
        <w:t xml:space="preserve">DNA methylation profiles were analyzed by methyl-capture </w:t>
      </w:r>
      <w:r w:rsidRPr="00AF1B44">
        <w:rPr>
          <w:bCs/>
          <w:lang w:val="en-US"/>
        </w:rPr>
        <w:t>sequencing</w:t>
      </w:r>
      <w:r w:rsidRPr="00AF1B44">
        <w:rPr>
          <w:lang w:val="en-US"/>
        </w:rPr>
        <w:t xml:space="preserve"> (</w:t>
      </w:r>
      <w:r w:rsidR="00332C1A">
        <w:rPr>
          <w:lang w:val="en-US"/>
        </w:rPr>
        <w:t>MethylCap-seq</w:t>
      </w:r>
      <w:r w:rsidRPr="00AF1B44">
        <w:rPr>
          <w:lang w:val="en-US"/>
        </w:rPr>
        <w:t xml:space="preserve">), which is based on precipitation of methylated DNA by recombinant methyl-CpG binding domain of </w:t>
      </w:r>
      <w:r w:rsidRPr="00AF1B44">
        <w:rPr>
          <w:bCs/>
          <w:lang w:val="en-US"/>
        </w:rPr>
        <w:t>M</w:t>
      </w:r>
      <w:r w:rsidR="001E5285">
        <w:rPr>
          <w:bCs/>
          <w:lang w:val="en-US"/>
        </w:rPr>
        <w:t>eCP2</w:t>
      </w:r>
      <w:r w:rsidRPr="00AF1B44">
        <w:rPr>
          <w:lang w:val="en-US"/>
        </w:rPr>
        <w:t xml:space="preserve"> protein.</w:t>
      </w:r>
      <w:r w:rsidR="00725ED7">
        <w:rPr>
          <w:lang w:val="en-US"/>
        </w:rPr>
        <w:t xml:space="preserve"> </w:t>
      </w:r>
      <w:r w:rsidR="00F91EC0">
        <w:rPr>
          <w:lang w:val="en-US"/>
        </w:rPr>
        <w:t xml:space="preserve">Fibroblasts </w:t>
      </w:r>
      <w:r w:rsidR="001E5285">
        <w:rPr>
          <w:lang w:val="en-US"/>
        </w:rPr>
        <w:t>from</w:t>
      </w:r>
      <w:r w:rsidR="00725ED7">
        <w:rPr>
          <w:lang w:val="en-US"/>
        </w:rPr>
        <w:t xml:space="preserve"> </w:t>
      </w:r>
      <w:r w:rsidR="004376EE">
        <w:rPr>
          <w:lang w:val="en-US"/>
        </w:rPr>
        <w:t>two</w:t>
      </w:r>
      <w:r w:rsidR="00725ED7">
        <w:rPr>
          <w:lang w:val="en-US"/>
        </w:rPr>
        <w:t xml:space="preserve"> </w:t>
      </w:r>
      <w:r w:rsidR="004376EE">
        <w:rPr>
          <w:lang w:val="en-US"/>
        </w:rPr>
        <w:t xml:space="preserve">female </w:t>
      </w:r>
      <w:r w:rsidR="00F91EC0">
        <w:rPr>
          <w:lang w:val="en-US"/>
        </w:rPr>
        <w:t>donors</w:t>
      </w:r>
      <w:r w:rsidR="00725ED7">
        <w:rPr>
          <w:lang w:val="en-US"/>
        </w:rPr>
        <w:t xml:space="preserve"> </w:t>
      </w:r>
      <w:r w:rsidR="004376EE">
        <w:rPr>
          <w:lang w:val="en-US"/>
        </w:rPr>
        <w:t>(both 43 years old)</w:t>
      </w:r>
      <w:r w:rsidR="00F91EC0">
        <w:rPr>
          <w:lang w:val="en-US"/>
        </w:rPr>
        <w:t xml:space="preserve"> were</w:t>
      </w:r>
      <w:r w:rsidR="001E5285">
        <w:rPr>
          <w:lang w:val="en-US"/>
        </w:rPr>
        <w:t xml:space="preserve"> expanded in</w:t>
      </w:r>
      <w:r w:rsidR="00F91EC0">
        <w:rPr>
          <w:lang w:val="en-US"/>
        </w:rPr>
        <w:t xml:space="preserve"> culture and DNA </w:t>
      </w:r>
      <w:r w:rsidR="001E5285">
        <w:rPr>
          <w:lang w:val="en-US"/>
        </w:rPr>
        <w:t>from 10</w:t>
      </w:r>
      <w:r w:rsidR="001E5285" w:rsidRPr="0064479E">
        <w:rPr>
          <w:vertAlign w:val="superscript"/>
          <w:lang w:val="en-US"/>
        </w:rPr>
        <w:t>7</w:t>
      </w:r>
      <w:r w:rsidR="001E5285">
        <w:rPr>
          <w:lang w:val="en-US"/>
        </w:rPr>
        <w:t xml:space="preserve"> cells w</w:t>
      </w:r>
      <w:r w:rsidR="00F91EC0">
        <w:rPr>
          <w:lang w:val="en-US"/>
        </w:rPr>
        <w:t>as harvested</w:t>
      </w:r>
      <w:r w:rsidR="00725ED7">
        <w:rPr>
          <w:lang w:val="en-US"/>
        </w:rPr>
        <w:t xml:space="preserve"> </w:t>
      </w:r>
      <w:r w:rsidR="001E5285">
        <w:rPr>
          <w:lang w:val="en-US"/>
        </w:rPr>
        <w:t>from</w:t>
      </w:r>
      <w:r w:rsidR="00F91EC0">
        <w:rPr>
          <w:lang w:val="en-US"/>
        </w:rPr>
        <w:t xml:space="preserve"> cells at early passage (P3 or P5) and late passage (P30 and P33) using the</w:t>
      </w:r>
      <w:r w:rsidR="00D21F59">
        <w:rPr>
          <w:lang w:val="en-US"/>
        </w:rPr>
        <w:t xml:space="preserve"> </w:t>
      </w:r>
      <w:proofErr w:type="spellStart"/>
      <w:r w:rsidR="004376EE" w:rsidRPr="0058701D">
        <w:t>Q</w:t>
      </w:r>
      <w:r w:rsidR="00F91EC0">
        <w:t>iagen</w:t>
      </w:r>
      <w:proofErr w:type="spellEnd"/>
      <w:r w:rsidR="00D21F59">
        <w:t xml:space="preserve"> </w:t>
      </w:r>
      <w:r w:rsidR="004376EE" w:rsidRPr="0058701D">
        <w:t xml:space="preserve">DNA Blood Midi-Kit. DNA quality was assessed with a </w:t>
      </w:r>
      <w:proofErr w:type="spellStart"/>
      <w:r w:rsidR="004376EE" w:rsidRPr="0058701D">
        <w:t>NanoDrop</w:t>
      </w:r>
      <w:proofErr w:type="spellEnd"/>
      <w:r w:rsidR="004376EE" w:rsidRPr="0058701D">
        <w:t xml:space="preserve"> ND-1000 spectrometer (</w:t>
      </w:r>
      <w:proofErr w:type="spellStart"/>
      <w:r w:rsidR="004376EE" w:rsidRPr="0058701D">
        <w:t>NanoDrop</w:t>
      </w:r>
      <w:proofErr w:type="spellEnd"/>
      <w:r w:rsidR="004376EE" w:rsidRPr="0058701D">
        <w:t xml:space="preserve"> Technologies, </w:t>
      </w:r>
      <w:proofErr w:type="spellStart"/>
      <w:r w:rsidR="004376EE" w:rsidRPr="0058701D">
        <w:t>Wilmigton</w:t>
      </w:r>
      <w:proofErr w:type="spellEnd"/>
      <w:r w:rsidR="004376EE" w:rsidRPr="0058701D">
        <w:t>, USA) and gel electrophoresis.</w:t>
      </w:r>
      <w:r w:rsidR="00F91EC0">
        <w:t xml:space="preserve"> DNA was sheared </w:t>
      </w:r>
      <w:r w:rsidR="00EB524F">
        <w:t>with a</w:t>
      </w:r>
      <w:r w:rsidR="001E5285">
        <w:t xml:space="preserve">n </w:t>
      </w:r>
      <w:r w:rsidR="00F91EC0" w:rsidRPr="00F91EC0">
        <w:t xml:space="preserve">S220 </w:t>
      </w:r>
      <w:r w:rsidR="00F36417">
        <w:t>f</w:t>
      </w:r>
      <w:r w:rsidR="00F91EC0" w:rsidRPr="00F91EC0">
        <w:t>ocused-</w:t>
      </w:r>
      <w:proofErr w:type="spellStart"/>
      <w:r w:rsidR="00F91EC0" w:rsidRPr="00F91EC0">
        <w:t>ultrasonicator</w:t>
      </w:r>
      <w:proofErr w:type="spellEnd"/>
      <w:r w:rsidR="00D21F59">
        <w:t xml:space="preserve"> </w:t>
      </w:r>
      <w:r w:rsidR="00F36417">
        <w:t>(</w:t>
      </w:r>
      <w:proofErr w:type="spellStart"/>
      <w:r w:rsidR="00F91EC0">
        <w:t>Covaris</w:t>
      </w:r>
      <w:proofErr w:type="spellEnd"/>
      <w:r w:rsidR="00F91EC0">
        <w:t xml:space="preserve"> Inc., </w:t>
      </w:r>
      <w:r w:rsidR="00F91EC0" w:rsidRPr="00F91EC0">
        <w:t xml:space="preserve">Woburn, </w:t>
      </w:r>
      <w:r w:rsidR="00F91EC0">
        <w:t>USA)</w:t>
      </w:r>
      <w:r w:rsidR="00EB524F">
        <w:t xml:space="preserve">to a </w:t>
      </w:r>
      <w:r w:rsidR="00EB524F" w:rsidRPr="00EB524F">
        <w:t xml:space="preserve">size range of 200-400 bp </w:t>
      </w:r>
      <w:r w:rsidR="003226DA">
        <w:t xml:space="preserve">and then incubated with </w:t>
      </w:r>
      <w:r w:rsidR="00F91EC0">
        <w:rPr>
          <w:rFonts w:cs="Arial"/>
        </w:rPr>
        <w:t xml:space="preserve">2 µg </w:t>
      </w:r>
      <w:r w:rsidR="003226DA">
        <w:rPr>
          <w:rFonts w:cs="Arial"/>
        </w:rPr>
        <w:t xml:space="preserve">of recombinant </w:t>
      </w:r>
      <w:r>
        <w:rPr>
          <w:rFonts w:cs="Arial"/>
        </w:rPr>
        <w:t>MBD2</w:t>
      </w:r>
      <w:r w:rsidR="00EB524F">
        <w:rPr>
          <w:rFonts w:cs="Arial"/>
        </w:rPr>
        <w:t>-glutathion-S-transferase fusion protein with a histi</w:t>
      </w:r>
      <w:r w:rsidR="001E5285">
        <w:rPr>
          <w:rFonts w:cs="Arial"/>
        </w:rPr>
        <w:t>di</w:t>
      </w:r>
      <w:r w:rsidR="00EB524F">
        <w:rPr>
          <w:rFonts w:cs="Arial"/>
        </w:rPr>
        <w:t xml:space="preserve">ne tag(H6) </w:t>
      </w:r>
      <w:r w:rsidR="00112AF5">
        <w:rPr>
          <w:rFonts w:cs="Arial"/>
        </w:rPr>
        <w:fldChar w:fldCharType="begin"/>
      </w:r>
      <w:r w:rsidR="00624B11">
        <w:rPr>
          <w:rFonts w:cs="Arial"/>
        </w:rPr>
        <w:instrText xml:space="preserve"> ADDIN REFMGR.CITE &lt;Refman&gt;&lt;Cite&gt;&lt;Author&gt;Brinkman&lt;/Author&gt;&lt;Year&gt;2010&lt;/Year&gt;&lt;RecNum&gt;2077&lt;/RecNum&gt;&lt;IDText&gt;Whole-genome DNA methylation profiling using MethylCap-seq&lt;/IDText&gt;&lt;MDL Ref_Type="Journal"&gt;&lt;Ref_Type&gt;Journal&lt;/Ref_Type&gt;&lt;Ref_ID&gt;2077&lt;/Ref_ID&gt;&lt;Title_Primary&gt;Whole-genome DNA methylation profiling using MethylCap-seq&lt;/Title_Primary&gt;&lt;Authors_Primary&gt;Brinkman,A.B.&lt;/Authors_Primary&gt;&lt;Authors_Primary&gt;Simmer,F.&lt;/Authors_Primary&gt;&lt;Authors_Primary&gt;Ma,K.&lt;/Authors_Primary&gt;&lt;Authors_Primary&gt;Kaan,A.&lt;/Authors_Primary&gt;&lt;Authors_Primary&gt;Zhu,J.&lt;/Authors_Primary&gt;&lt;Authors_Primary&gt;Stunnenberg,H.G.&lt;/Authors_Primary&gt;&lt;Date_Primary&gt;2010/11&lt;/Date_Primary&gt;&lt;Keywords&gt;Cell Line,Tumor&lt;/Keywords&gt;&lt;Keywords&gt;chemistry&lt;/Keywords&gt;&lt;Keywords&gt;Dna&lt;/Keywords&gt;&lt;Keywords&gt;DNA Methylation&lt;/Keywords&gt;&lt;Keywords&gt;genetics&lt;/Keywords&gt;&lt;Keywords&gt;Genome&lt;/Keywords&gt;&lt;Keywords&gt;Genome,Human&lt;/Keywords&gt;&lt;Keywords&gt;Humans&lt;/Keywords&gt;&lt;Keywords&gt;metabolism&lt;/Keywords&gt;&lt;Keywords&gt;methods&lt;/Keywords&gt;&lt;Keywords&gt;Methyl-CpG-Binding Protein 2&lt;/Keywords&gt;&lt;Keywords&gt;Methylation&lt;/Keywords&gt;&lt;Keywords&gt;Molecular Biology&lt;/Keywords&gt;&lt;Keywords&gt;Netherlands&lt;/Keywords&gt;&lt;Keywords&gt;Polymerase Chain Reaction&lt;/Keywords&gt;&lt;Keywords&gt;Research&lt;/Keywords&gt;&lt;Keywords&gt;Sequence Analysis,DNA&lt;/Keywords&gt;&lt;Reprint&gt;Not in File&lt;/Reprint&gt;&lt;Start_Page&gt;232&lt;/Start_Page&gt;&lt;End_Page&gt;236&lt;/End_Page&gt;&lt;Periodical&gt;Methods&lt;/Periodical&gt;&lt;Volume&gt;52&lt;/Volume&gt;&lt;Issue&gt;3&lt;/Issue&gt;&lt;Misc_3&gt;S1046-2023(10)00166-0 [pii];10.1016/j.ymeth.2010.06.012 [doi]&lt;/Misc_3&gt;&lt;Address&gt;Radboud University, Department of Molecular Biology, Nijmegen Centre for Molecular Life Sciences, Faculty of Science, 6500 HB Nijmegen, The Netherlands. a.brinkman@ncmls.ru.nl&lt;/Address&gt;&lt;Web_URL&gt;PM:20542119&lt;/Web_URL&gt;&lt;ZZ_JournalStdAbbrev&gt;&lt;f name="System"&gt;Methods&lt;/f&gt;&lt;/ZZ_JournalStdAbbrev&gt;&lt;ZZ_WorkformID&gt;1&lt;/ZZ_WorkformID&gt;&lt;/MDL&gt;&lt;/Cite&gt;&lt;/Refman&gt;</w:instrText>
      </w:r>
      <w:r w:rsidR="00112AF5">
        <w:rPr>
          <w:rFonts w:cs="Arial"/>
        </w:rPr>
        <w:fldChar w:fldCharType="separate"/>
      </w:r>
      <w:r w:rsidR="00575569">
        <w:rPr>
          <w:rFonts w:cs="Arial"/>
          <w:noProof/>
        </w:rPr>
        <w:t>[24]</w:t>
      </w:r>
      <w:r w:rsidR="00112AF5">
        <w:rPr>
          <w:rFonts w:cs="Arial"/>
        </w:rPr>
        <w:fldChar w:fldCharType="end"/>
      </w:r>
      <w:r w:rsidR="003226DA">
        <w:rPr>
          <w:rFonts w:cs="Arial"/>
        </w:rPr>
        <w:t>.</w:t>
      </w:r>
      <w:r w:rsidR="00EB524F">
        <w:rPr>
          <w:rFonts w:cs="Arial"/>
        </w:rPr>
        <w:t xml:space="preserve"> Methylated DNA fragments were then </w:t>
      </w:r>
      <w:r w:rsidR="001E5285">
        <w:rPr>
          <w:rFonts w:cs="Arial"/>
        </w:rPr>
        <w:t>captured on</w:t>
      </w:r>
      <w:r w:rsidR="00D21F59">
        <w:rPr>
          <w:rFonts w:cs="Arial"/>
        </w:rPr>
        <w:t xml:space="preserve"> </w:t>
      </w:r>
      <w:r w:rsidR="00EB524F" w:rsidRPr="00EB524F">
        <w:rPr>
          <w:rFonts w:cs="Arial"/>
        </w:rPr>
        <w:t>NTA-agarose magnetic bead</w:t>
      </w:r>
      <w:r w:rsidR="00D21F59">
        <w:rPr>
          <w:rFonts w:cs="Arial"/>
        </w:rPr>
        <w:t xml:space="preserve"> </w:t>
      </w:r>
      <w:proofErr w:type="gramStart"/>
      <w:r w:rsidR="00EB524F" w:rsidRPr="00EB524F">
        <w:rPr>
          <w:rFonts w:cs="Arial"/>
        </w:rPr>
        <w:t>s</w:t>
      </w:r>
      <w:r w:rsidR="00EB524F">
        <w:t>(</w:t>
      </w:r>
      <w:proofErr w:type="gramEnd"/>
      <w:r w:rsidR="00EB524F">
        <w:t>Sigma, H9914)</w:t>
      </w:r>
      <w:r w:rsidR="001E5285">
        <w:t xml:space="preserve"> and following washing, eluted by 0.4 M </w:t>
      </w:r>
      <w:proofErr w:type="spellStart"/>
      <w:r w:rsidR="001E5285">
        <w:t>NaCl</w:t>
      </w:r>
      <w:proofErr w:type="spellEnd"/>
      <w:r w:rsidR="001E5285">
        <w:t>.</w:t>
      </w:r>
      <w:r w:rsidR="00EB524F">
        <w:rPr>
          <w:rFonts w:cs="Arial"/>
        </w:rPr>
        <w:t xml:space="preserve"> </w:t>
      </w:r>
      <w:r>
        <w:rPr>
          <w:rFonts w:cs="Arial"/>
        </w:rPr>
        <w:t xml:space="preserve">Library preparation of methylated DNA fragments and deep sequencing with </w:t>
      </w:r>
      <w:proofErr w:type="spellStart"/>
      <w:r>
        <w:rPr>
          <w:rFonts w:cs="Arial"/>
        </w:rPr>
        <w:t>Illumina</w:t>
      </w:r>
      <w:proofErr w:type="spellEnd"/>
      <w:r>
        <w:rPr>
          <w:rFonts w:cs="Arial"/>
        </w:rPr>
        <w:t xml:space="preserve">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w:t>
      </w:r>
      <w:r w:rsidR="00526AA5">
        <w:rPr>
          <w:rFonts w:cs="Arial"/>
        </w:rPr>
        <w:t xml:space="preserve"> with a read length of 36 bases</w:t>
      </w:r>
      <w:r>
        <w:rPr>
          <w:rFonts w:cs="Arial"/>
        </w:rPr>
        <w:t xml:space="preserve"> was performed at EMBL gene core facility (Heidelberg, Germany). </w:t>
      </w:r>
      <w:r w:rsidR="00E6529F" w:rsidRPr="00E6529F">
        <w:rPr>
          <w:rFonts w:cs="Arial"/>
        </w:rPr>
        <w:t xml:space="preserve">Data have been deposited at NCBIs Gene Expression Omnibus (GEO, </w:t>
      </w:r>
      <w:hyperlink r:id="rId11" w:history="1">
        <w:r w:rsidR="00AC6BDE" w:rsidRPr="00AC6BDE">
          <w:rPr>
            <w:rStyle w:val="Hyperlink"/>
            <w:rFonts w:cs="Arial"/>
            <w:color w:val="000000" w:themeColor="text1"/>
            <w:u w:val="none"/>
          </w:rPr>
          <w:t>http://www.ncbi.nlm.nih.gov/geo/</w:t>
        </w:r>
      </w:hyperlink>
      <w:r w:rsidR="00E6529F" w:rsidRPr="00AC6BDE">
        <w:rPr>
          <w:rFonts w:cs="Arial"/>
          <w:color w:val="000000" w:themeColor="text1"/>
        </w:rPr>
        <w:t>)</w:t>
      </w:r>
      <w:r w:rsidR="00AC6BDE" w:rsidRPr="00AC6BDE">
        <w:rPr>
          <w:rFonts w:cs="Arial"/>
          <w:color w:val="000000" w:themeColor="text1"/>
        </w:rPr>
        <w:t xml:space="preserve"> </w:t>
      </w:r>
      <w:r w:rsidR="00AC6BDE">
        <w:rPr>
          <w:rFonts w:cs="Arial"/>
        </w:rPr>
        <w:t>(</w:t>
      </w:r>
      <w:r w:rsidR="00AC6BDE" w:rsidRPr="00AC6BDE">
        <w:rPr>
          <w:rFonts w:cs="Arial"/>
        </w:rPr>
        <w:t>GSE59960</w:t>
      </w:r>
      <w:r w:rsidR="00AC6BDE">
        <w:rPr>
          <w:rFonts w:cs="Arial"/>
        </w:rPr>
        <w:t>)</w:t>
      </w:r>
      <w:r w:rsidR="000B023C">
        <w:rPr>
          <w:rFonts w:cs="Arial"/>
        </w:rPr>
        <w:t xml:space="preserve">. </w:t>
      </w:r>
      <w:r w:rsidR="00E6529F">
        <w:rPr>
          <w:rFonts w:cs="Arial"/>
        </w:rPr>
        <w:t>In addition, we used our previously published DNAm profiles of</w:t>
      </w:r>
      <w:r w:rsidR="00F36417">
        <w:rPr>
          <w:rFonts w:cs="Arial"/>
        </w:rPr>
        <w:t xml:space="preserve"> MSCs during long-term culture (</w:t>
      </w:r>
      <w:r w:rsidR="00F36417" w:rsidRPr="00E6529F">
        <w:rPr>
          <w:rFonts w:cs="Arial"/>
        </w:rPr>
        <w:t>GSE37066)</w:t>
      </w:r>
      <w:r w:rsidR="00112AF5">
        <w:rPr>
          <w:rFonts w:cs="Arial"/>
        </w:rPr>
        <w:fldChar w:fldCharType="begin"/>
      </w:r>
      <w:r w:rsidR="00624B11">
        <w:rPr>
          <w:rFonts w:cs="Arial"/>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Pr>
          <w:rFonts w:cs="Arial"/>
        </w:rPr>
        <w:fldChar w:fldCharType="separate"/>
      </w:r>
      <w:r w:rsidR="00575569">
        <w:rPr>
          <w:rFonts w:cs="Arial"/>
          <w:noProof/>
        </w:rPr>
        <w:t>[19]</w:t>
      </w:r>
      <w:r w:rsidR="00112AF5">
        <w:rPr>
          <w:rFonts w:cs="Arial"/>
        </w:rPr>
        <w:fldChar w:fldCharType="end"/>
      </w:r>
      <w:r w:rsidR="00E6529F" w:rsidRPr="00E6529F">
        <w:rPr>
          <w:rFonts w:cs="Arial"/>
        </w:rPr>
        <w:t>.</w:t>
      </w:r>
    </w:p>
    <w:p w:rsidR="004376EE" w:rsidRDefault="00526AA5" w:rsidP="00B55A8F">
      <w:pPr>
        <w:pStyle w:val="Ttulo2"/>
      </w:pPr>
      <w:r>
        <w:t>RNA sequencing</w:t>
      </w:r>
    </w:p>
    <w:p w:rsidR="004376EE" w:rsidRPr="003D1DE7" w:rsidRDefault="00526AA5" w:rsidP="00B42885">
      <w:pPr>
        <w:rPr>
          <w:rFonts w:eastAsia="Arial"/>
        </w:rPr>
      </w:pPr>
      <w:r>
        <w:rPr>
          <w:rFonts w:eastAsia="Arial"/>
          <w:lang w:val="en-US"/>
        </w:rPr>
        <w:t xml:space="preserve">RNA was isolated </w:t>
      </w:r>
      <w:r w:rsidRPr="009348ED">
        <w:t>from 10</w:t>
      </w:r>
      <w:r w:rsidRPr="009348ED">
        <w:rPr>
          <w:vertAlign w:val="superscript"/>
        </w:rPr>
        <w:t>6</w:t>
      </w:r>
      <w:r w:rsidRPr="009348ED">
        <w:t xml:space="preserve"> cells </w:t>
      </w:r>
      <w:r>
        <w:rPr>
          <w:rFonts w:eastAsia="Arial"/>
          <w:lang w:val="en-US"/>
        </w:rPr>
        <w:t>of three MSC donors (59, 64, and 73 years old) at passage 4 and passage 13</w:t>
      </w:r>
      <w:r w:rsidRPr="009348ED">
        <w:t xml:space="preserve"> using the </w:t>
      </w:r>
      <w:proofErr w:type="spellStart"/>
      <w:r w:rsidRPr="009348ED">
        <w:t>miRNeasy</w:t>
      </w:r>
      <w:proofErr w:type="spellEnd"/>
      <w:r w:rsidRPr="009348ED">
        <w:t xml:space="preserve"> Mini Kit (</w:t>
      </w:r>
      <w:proofErr w:type="spellStart"/>
      <w:r w:rsidRPr="009348ED">
        <w:t>Qiagen</w:t>
      </w:r>
      <w:proofErr w:type="spellEnd"/>
      <w:r w:rsidRPr="009348ED">
        <w:t xml:space="preserve">). Quality control and measurement of RNA concentration was done with a </w:t>
      </w:r>
      <w:proofErr w:type="spellStart"/>
      <w:r w:rsidRPr="009348ED">
        <w:t>NanoDrop</w:t>
      </w:r>
      <w:proofErr w:type="spellEnd"/>
      <w:r w:rsidRPr="009348ED">
        <w:t xml:space="preserve"> Spectrophotometer (Thermo Scientific, Wilmington, USA) and the Agilent 2100 </w:t>
      </w:r>
      <w:proofErr w:type="spellStart"/>
      <w:r w:rsidRPr="009348ED">
        <w:t>Bioanalyzer</w:t>
      </w:r>
      <w:proofErr w:type="spellEnd"/>
      <w:r w:rsidRPr="009348ED">
        <w:t xml:space="preserve"> (Agilent Technologies).</w:t>
      </w:r>
      <w:r w:rsidR="00D21F59">
        <w:t xml:space="preserve"> </w:t>
      </w:r>
      <w:r>
        <w:rPr>
          <w:rFonts w:cs="Arial"/>
        </w:rPr>
        <w:t xml:space="preserve">Multiplexed library preparation of total RNA and deep sequencing with </w:t>
      </w:r>
      <w:proofErr w:type="spellStart"/>
      <w:r>
        <w:rPr>
          <w:rFonts w:cs="Arial"/>
        </w:rPr>
        <w:t>IlluminaHiSeq</w:t>
      </w:r>
      <w:proofErr w:type="spellEnd"/>
      <w:r>
        <w:rPr>
          <w:rFonts w:cs="Arial"/>
        </w:rPr>
        <w:t xml:space="preserve"> 2000 technology (</w:t>
      </w:r>
      <w:proofErr w:type="spellStart"/>
      <w:proofErr w:type="gramStart"/>
      <w:r w:rsidRPr="00AF1B44">
        <w:rPr>
          <w:rFonts w:cs="Arial"/>
        </w:rPr>
        <w:t>Illumina</w:t>
      </w:r>
      <w:r>
        <w:rPr>
          <w:rFonts w:cs="Arial"/>
        </w:rPr>
        <w:t>Inc</w:t>
      </w:r>
      <w:proofErr w:type="spellEnd"/>
      <w:r>
        <w:rPr>
          <w:rFonts w:cs="Arial"/>
        </w:rPr>
        <w:t>.,</w:t>
      </w:r>
      <w:proofErr w:type="gramEnd"/>
      <w:r>
        <w:rPr>
          <w:rFonts w:cs="Arial"/>
        </w:rPr>
        <w:t xml:space="preserve"> San Diego, </w:t>
      </w:r>
      <w:r w:rsidRPr="00AF1B44">
        <w:rPr>
          <w:rFonts w:cs="Arial"/>
        </w:rPr>
        <w:t>USA</w:t>
      </w:r>
      <w:r>
        <w:rPr>
          <w:rFonts w:cs="Arial"/>
        </w:rPr>
        <w:t>) with a read length of 50 bases was performed at EMBL gene core facility (Heidelberg, Germany).</w:t>
      </w:r>
      <w:r w:rsidR="00D21F59">
        <w:rPr>
          <w:rFonts w:cs="Arial"/>
        </w:rPr>
        <w:t xml:space="preserve"> </w:t>
      </w:r>
      <w:r w:rsidR="00F36417">
        <w:rPr>
          <w:lang w:val="en-US"/>
        </w:rPr>
        <w:t>RNA-</w:t>
      </w:r>
      <w:proofErr w:type="spellStart"/>
      <w:r w:rsidR="00AD2EA9">
        <w:rPr>
          <w:lang w:val="en-US"/>
        </w:rPr>
        <w:t>S</w:t>
      </w:r>
      <w:r w:rsidR="00F36417">
        <w:rPr>
          <w:lang w:val="en-US"/>
        </w:rPr>
        <w:t>eq</w:t>
      </w:r>
      <w:proofErr w:type="spellEnd"/>
      <w:r w:rsidR="00F36417">
        <w:rPr>
          <w:lang w:val="en-US"/>
        </w:rPr>
        <w:t xml:space="preserve"> profiles have been deposited </w:t>
      </w:r>
      <w:r w:rsidR="00E14E76">
        <w:rPr>
          <w:lang w:val="en-US"/>
        </w:rPr>
        <w:t>at GEO</w:t>
      </w:r>
      <w:r w:rsidR="00AC6BDE">
        <w:rPr>
          <w:lang w:val="en-US"/>
        </w:rPr>
        <w:t xml:space="preserve"> (</w:t>
      </w:r>
      <w:r w:rsidR="00AC6BDE" w:rsidRPr="00AC6BDE">
        <w:rPr>
          <w:lang w:val="en-US"/>
        </w:rPr>
        <w:t>GSE59966</w:t>
      </w:r>
      <w:r w:rsidR="00AC6BDE">
        <w:rPr>
          <w:lang w:val="en-US"/>
        </w:rPr>
        <w:t>)</w:t>
      </w:r>
      <w:r w:rsidR="00E14E76">
        <w:rPr>
          <w:lang w:val="en-US"/>
        </w:rPr>
        <w:t>.</w:t>
      </w:r>
    </w:p>
    <w:p w:rsidR="004F1A28" w:rsidRPr="004F1A28" w:rsidRDefault="001E52B3" w:rsidP="00B617D3">
      <w:pPr>
        <w:pStyle w:val="Ttulo2"/>
      </w:pPr>
      <w:r>
        <w:t>Bioinformatic</w:t>
      </w:r>
      <w:ins w:id="33" w:author="Ivan Gesteira Costa Filho" w:date="2014-09-24T10:25:00Z">
        <w:r w:rsidR="004B6D27">
          <w:t>s</w:t>
        </w:r>
      </w:ins>
      <w:r>
        <w:t xml:space="preserve"> analysis </w:t>
      </w:r>
    </w:p>
    <w:p w:rsidR="00F36417" w:rsidRDefault="001E52B3" w:rsidP="00BD2DDA">
      <w:pPr>
        <w:rPr>
          <w:lang w:val="en-US"/>
        </w:rPr>
      </w:pPr>
      <w:proofErr w:type="spellStart"/>
      <w:r>
        <w:rPr>
          <w:lang w:val="en-US"/>
        </w:rPr>
        <w:lastRenderedPageBreak/>
        <w:t>Methylcap-</w:t>
      </w:r>
      <w:r w:rsidR="00AD2EA9">
        <w:rPr>
          <w:lang w:val="en-US"/>
        </w:rPr>
        <w:t>s</w:t>
      </w:r>
      <w:r>
        <w:rPr>
          <w:lang w:val="en-US"/>
        </w:rPr>
        <w:t>eq</w:t>
      </w:r>
      <w:proofErr w:type="spellEnd"/>
      <w:r>
        <w:rPr>
          <w:lang w:val="en-US"/>
        </w:rPr>
        <w:t xml:space="preserve"> and RNA-</w:t>
      </w:r>
      <w:proofErr w:type="spellStart"/>
      <w:r>
        <w:rPr>
          <w:lang w:val="en-US"/>
        </w:rPr>
        <w:t>Seq</w:t>
      </w:r>
      <w:proofErr w:type="spellEnd"/>
      <w:r w:rsidR="00AD2EA9">
        <w:rPr>
          <w:lang w:val="en-US"/>
        </w:rPr>
        <w:t xml:space="preserve"> </w:t>
      </w:r>
      <w:r w:rsidR="00BD2DDA" w:rsidRPr="00223242">
        <w:rPr>
          <w:lang w:val="en-US"/>
        </w:rPr>
        <w:t>data was sub</w:t>
      </w:r>
      <w:r w:rsidR="00C60032">
        <w:rPr>
          <w:lang w:val="en-US"/>
        </w:rPr>
        <w:t>jected to quality control check</w:t>
      </w:r>
      <w:r w:rsidR="00BD2DDA" w:rsidRPr="00223242">
        <w:rPr>
          <w:lang w:val="en-US"/>
        </w:rPr>
        <w:t xml:space="preserve"> and preprocessing steps using </w:t>
      </w:r>
      <w:proofErr w:type="spellStart"/>
      <w:r w:rsidR="00BD2DDA" w:rsidRPr="00223242">
        <w:rPr>
          <w:lang w:val="en-US"/>
        </w:rPr>
        <w:t>fastQC</w:t>
      </w:r>
      <w:proofErr w:type="spellEnd"/>
      <w:r w:rsidR="00BD2DDA" w:rsidRPr="00223242">
        <w:rPr>
          <w:lang w:val="en-US"/>
        </w:rPr>
        <w:t xml:space="preserve"> (http://www.bioinformatics.babraham.ac.uk/projects/fastqc/) and </w:t>
      </w:r>
      <w:proofErr w:type="spellStart"/>
      <w:r w:rsidR="00BD2DDA" w:rsidRPr="00223242">
        <w:rPr>
          <w:lang w:val="en-US"/>
        </w:rPr>
        <w:t>Flexbar</w:t>
      </w:r>
      <w:proofErr w:type="spellEnd"/>
      <w:r w:rsidR="00D21F59">
        <w:rPr>
          <w:lang w:val="en-US"/>
        </w:rPr>
        <w:t xml:space="preserve"> </w:t>
      </w:r>
      <w:r w:rsidR="00112AF5">
        <w:rPr>
          <w:lang w:val="en-US"/>
        </w:rPr>
        <w:fldChar w:fldCharType="begin"/>
      </w:r>
      <w:r w:rsidR="00624B11">
        <w:rPr>
          <w:lang w:val="en-US"/>
        </w:rPr>
        <w:instrText xml:space="preserve"> ADDIN REFMGR.CITE &lt;Refman&gt;&lt;Cite&gt;&lt;Author&gt;Dodt&lt;/Author&gt;&lt;Year&gt;2012&lt;/Year&gt;&lt;RecNum&gt;2114&lt;/RecNum&gt;&lt;IDText&gt;FLEXBAR-Flexible Barcode and Adapter Processing for Next-Generation Sequencing Platforms&lt;/IDText&gt;&lt;MDL Ref_Type="Journal"&gt;&lt;Ref_Type&gt;Journal&lt;/Ref_Type&gt;&lt;Ref_ID&gt;2114&lt;/Ref_ID&gt;&lt;Title_Primary&gt;FLEXBAR-Flexible Barcode and Adapter Processing for Next-Generation Sequencing Platforms&lt;/Title_Primary&gt;&lt;Authors_Primary&gt;Dodt,M.&lt;/Authors_Primary&gt;&lt;Authors_Primary&gt;Roehr,J.&lt;/Authors_Primary&gt;&lt;Authors_Primary&gt;Ahmad,R.&lt;/Authors_Primary&gt;&lt;Authors_Primary&gt;Dieterich,C.&lt;/Authors_Primary&gt;&lt;Date_Primary&gt;2012&lt;/Date_Primary&gt;&lt;Reprint&gt;Not in File&lt;/Reprint&gt;&lt;Start_Page&gt;895&lt;/Start_Page&gt;&lt;End_Page&gt;905&lt;/End_Page&gt;&lt;Periodical&gt;Biology&lt;/Periodical&gt;&lt;Volume&gt;1&lt;/Volume&gt;&lt;Issue&gt;3&lt;/Issue&gt;&lt;ZZ_JournalFull&gt;&lt;f name="System"&gt;Biology&lt;/f&gt;&lt;/ZZ_JournalFull&gt;&lt;ZZ_WorkformID&gt;1&lt;/ZZ_WorkformID&gt;&lt;/MDL&gt;&lt;/Cite&gt;&lt;/Refman&gt;</w:instrText>
      </w:r>
      <w:r w:rsidR="00112AF5">
        <w:rPr>
          <w:lang w:val="en-US"/>
        </w:rPr>
        <w:fldChar w:fldCharType="separate"/>
      </w:r>
      <w:r w:rsidR="000D1BEF" w:rsidRPr="000D1BEF">
        <w:rPr>
          <w:rFonts w:cs="Arial"/>
          <w:noProof/>
          <w:lang w:val="en-US"/>
        </w:rPr>
        <w:t>[</w:t>
      </w:r>
      <w:r w:rsidR="000D1BEF" w:rsidRPr="00725ED7">
        <w:rPr>
          <w:noProof/>
          <w:lang w:val="en-US"/>
        </w:rPr>
        <w:t>56</w:t>
      </w:r>
      <w:r w:rsidR="000D1BEF" w:rsidRPr="00725ED7">
        <w:rPr>
          <w:rFonts w:cs="Arial"/>
          <w:noProof/>
          <w:lang w:val="en-US"/>
        </w:rPr>
        <w:t>]</w:t>
      </w:r>
      <w:r w:rsidR="00112AF5">
        <w:rPr>
          <w:lang w:val="en-US"/>
        </w:rPr>
        <w:fldChar w:fldCharType="end"/>
      </w:r>
      <w:r w:rsidR="00BD2DDA" w:rsidRPr="00223242">
        <w:rPr>
          <w:lang w:val="en-US"/>
        </w:rPr>
        <w:t xml:space="preserve">. </w:t>
      </w:r>
      <w:r w:rsidR="00C06BB8">
        <w:rPr>
          <w:color w:val="000000" w:themeColor="text1"/>
          <w:szCs w:val="34"/>
          <w:lang w:val="en-US"/>
        </w:rPr>
        <w:t xml:space="preserve">In all figures, </w:t>
      </w:r>
      <w:proofErr w:type="spellStart"/>
      <w:r w:rsidR="00C06BB8">
        <w:rPr>
          <w:color w:val="000000" w:themeColor="text1"/>
          <w:szCs w:val="34"/>
          <w:lang w:val="en-US"/>
        </w:rPr>
        <w:t>MethylCap</w:t>
      </w:r>
      <w:proofErr w:type="spellEnd"/>
      <w:r w:rsidR="00C06BB8">
        <w:rPr>
          <w:color w:val="000000" w:themeColor="text1"/>
          <w:szCs w:val="34"/>
          <w:lang w:val="en-US"/>
        </w:rPr>
        <w:t xml:space="preserve">, </w:t>
      </w:r>
      <w:proofErr w:type="spellStart"/>
      <w:r w:rsidR="00783DF4">
        <w:rPr>
          <w:color w:val="000000" w:themeColor="text1"/>
          <w:szCs w:val="34"/>
          <w:lang w:val="en-US"/>
        </w:rPr>
        <w:t>ChiP</w:t>
      </w:r>
      <w:r w:rsidR="00C06BB8">
        <w:rPr>
          <w:color w:val="000000" w:themeColor="text1"/>
          <w:szCs w:val="34"/>
          <w:lang w:val="en-US"/>
        </w:rPr>
        <w:t>-Seq</w:t>
      </w:r>
      <w:proofErr w:type="spellEnd"/>
      <w:r w:rsidR="00C06BB8">
        <w:rPr>
          <w:color w:val="000000" w:themeColor="text1"/>
          <w:szCs w:val="34"/>
          <w:lang w:val="en-US"/>
        </w:rPr>
        <w:t>, and RNA s</w:t>
      </w:r>
      <w:r w:rsidR="00C06BB8" w:rsidRPr="00062AD0">
        <w:rPr>
          <w:color w:val="000000" w:themeColor="text1"/>
          <w:szCs w:val="34"/>
          <w:lang w:val="en-US"/>
        </w:rPr>
        <w:t xml:space="preserve">ignals were normalized to obtain reads per </w:t>
      </w:r>
      <w:proofErr w:type="spellStart"/>
      <w:r w:rsidR="004F1A28">
        <w:rPr>
          <w:color w:val="000000" w:themeColor="text1"/>
          <w:szCs w:val="34"/>
          <w:lang w:val="en-US"/>
        </w:rPr>
        <w:t>kilobase</w:t>
      </w:r>
      <w:proofErr w:type="spellEnd"/>
      <w:r w:rsidR="004F1A28">
        <w:rPr>
          <w:color w:val="000000" w:themeColor="text1"/>
          <w:szCs w:val="34"/>
          <w:lang w:val="en-US"/>
        </w:rPr>
        <w:t xml:space="preserve"> </w:t>
      </w:r>
      <w:r w:rsidR="00C06BB8" w:rsidRPr="00062AD0">
        <w:rPr>
          <w:color w:val="000000" w:themeColor="text1"/>
          <w:szCs w:val="34"/>
          <w:lang w:val="en-US"/>
        </w:rPr>
        <w:t>million</w:t>
      </w:r>
      <w:r w:rsidR="004F1A28">
        <w:rPr>
          <w:color w:val="000000" w:themeColor="text1"/>
          <w:szCs w:val="34"/>
          <w:lang w:val="en-US"/>
        </w:rPr>
        <w:t>s</w:t>
      </w:r>
      <w:r w:rsidR="00C06BB8" w:rsidRPr="00062AD0">
        <w:rPr>
          <w:color w:val="000000" w:themeColor="text1"/>
          <w:szCs w:val="34"/>
          <w:lang w:val="en-US"/>
        </w:rPr>
        <w:t xml:space="preserve"> (RPKM)</w:t>
      </w:r>
      <w:r w:rsidR="00C06BB8" w:rsidRPr="00062AD0">
        <w:rPr>
          <w:color w:val="000000" w:themeColor="text1"/>
          <w:lang w:val="en-US"/>
        </w:rPr>
        <w:t xml:space="preserve"> to correct the signal intensities when comparing multiple signals derived from sequencing methods.  </w:t>
      </w:r>
    </w:p>
    <w:p w:rsidR="00F36417" w:rsidRDefault="00F36417" w:rsidP="00BD2DDA">
      <w:pPr>
        <w:rPr>
          <w:lang w:val="en-US"/>
        </w:rPr>
      </w:pPr>
    </w:p>
    <w:p w:rsidR="00BD2DDA" w:rsidRPr="00613418" w:rsidRDefault="001E52B3" w:rsidP="00BD2DDA">
      <w:pPr>
        <w:rPr>
          <w:color w:val="000000" w:themeColor="text1"/>
          <w:szCs w:val="34"/>
        </w:rPr>
      </w:pPr>
      <w:r>
        <w:rPr>
          <w:lang w:val="en-US"/>
        </w:rPr>
        <w:t xml:space="preserve">For </w:t>
      </w:r>
      <w:proofErr w:type="spellStart"/>
      <w:r>
        <w:rPr>
          <w:lang w:val="en-US"/>
        </w:rPr>
        <w:t>Methylcap-Seq</w:t>
      </w:r>
      <w:proofErr w:type="spellEnd"/>
      <w:r>
        <w:rPr>
          <w:lang w:val="en-US"/>
        </w:rPr>
        <w:t xml:space="preserve">, </w:t>
      </w:r>
      <w:r w:rsidR="00BD2DDA" w:rsidRPr="00223242">
        <w:rPr>
          <w:lang w:val="en-US"/>
        </w:rPr>
        <w:t xml:space="preserve">alignment to the </w:t>
      </w:r>
      <w:r w:rsidR="00AD2EA9">
        <w:t>human genome built 37 (hg19)</w:t>
      </w:r>
      <w:r w:rsidR="00F75B52">
        <w:t xml:space="preserve"> </w:t>
      </w:r>
      <w:r w:rsidR="00BD2DDA" w:rsidRPr="00223242">
        <w:rPr>
          <w:lang w:val="en-US"/>
        </w:rPr>
        <w:t xml:space="preserve">was done with </w:t>
      </w:r>
      <w:r w:rsidR="007664E4" w:rsidRPr="007664E4">
        <w:rPr>
          <w:lang w:val="en-US"/>
        </w:rPr>
        <w:t>Burrows-Wheeler Transform</w:t>
      </w:r>
      <w:r w:rsidR="007664E4">
        <w:rPr>
          <w:lang w:val="en-US"/>
        </w:rPr>
        <w:t xml:space="preserve"> (</w:t>
      </w:r>
      <w:r w:rsidR="00BD2DDA" w:rsidRPr="00223242">
        <w:rPr>
          <w:lang w:val="en-US"/>
        </w:rPr>
        <w:t>BWA</w:t>
      </w:r>
      <w:r w:rsidR="007664E4">
        <w:rPr>
          <w:lang w:val="en-US"/>
        </w:rPr>
        <w:t xml:space="preserve">) </w:t>
      </w:r>
      <w:r w:rsidR="00112AF5">
        <w:rPr>
          <w:lang w:val="en-US"/>
        </w:rPr>
        <w:fldChar w:fldCharType="begin"/>
      </w:r>
      <w:r w:rsidR="00624B11">
        <w:rPr>
          <w:lang w:val="en-US"/>
        </w:rPr>
        <w:instrText xml:space="preserve"> ADDIN REFMGR.CITE &lt;Refman&gt;&lt;Cite&gt;&lt;Author&gt;Li&lt;/Author&gt;&lt;Year&gt;2009&lt;/Year&gt;&lt;RecNum&gt;2088&lt;/RecNum&gt;&lt;IDText&gt;Fast and accurate short read alignment with Burrows-Wheeler transform&lt;/IDText&gt;&lt;MDL Ref_Type="Journal"&gt;&lt;Ref_Type&gt;Journal&lt;/Ref_Type&gt;&lt;Ref_ID&gt;2088&lt;/Ref_ID&gt;&lt;Title_Primary&gt;Fast and accurate short read alignment with Burrows-Wheeler transform&lt;/Title_Primary&gt;&lt;Authors_Primary&gt;Li,H.&lt;/Authors_Primary&gt;&lt;Authors_Primary&gt;Durbin,R.&lt;/Authors_Primary&gt;&lt;Date_Primary&gt;2009/7/15&lt;/Date_Primary&gt;&lt;Keywords&gt;Algorithms&lt;/Keywords&gt;&lt;Keywords&gt;development&lt;/Keywords&gt;&lt;Keywords&gt;Dna&lt;/Keywords&gt;&lt;Keywords&gt;Genome&lt;/Keywords&gt;&lt;Keywords&gt;Genomics&lt;/Keywords&gt;&lt;Keywords&gt;Human&lt;/Keywords&gt;&lt;Keywords&gt;methods&lt;/Keywords&gt;&lt;Keywords&gt;Research&lt;/Keywords&gt;&lt;Keywords&gt;Sequence Alignment&lt;/Keywords&gt;&lt;Keywords&gt;Sequence Analysis,DNA&lt;/Keywords&gt;&lt;Keywords&gt;Software&lt;/Keywords&gt;&lt;Reprint&gt;Not in File&lt;/Reprint&gt;&lt;Start_Page&gt;1754&lt;/Start_Page&gt;&lt;End_Page&gt;1760&lt;/End_Page&gt;&lt;Periodical&gt;Bioinformatics.&lt;/Periodical&gt;&lt;Volume&gt;25&lt;/Volume&gt;&lt;Issue&gt;14&lt;/Issue&gt;&lt;User_Def_5&gt;PMC2705234&lt;/User_Def_5&gt;&lt;Misc_3&gt;btp324 [pii];10.1093/bioinformatics/btp324 [doi]&lt;/Misc_3&gt;&lt;Address&gt;Wellcome Trust Sanger Institute, Wellcome Trust Genome Campus, Cambridge, CB10 1SA, UK&lt;/Address&gt;&lt;Web_URL&gt;PM:19451168&lt;/Web_URL&gt;&lt;ZZ_JournalStdAbbrev&gt;&lt;f name="System"&gt;Bioinformatics.&lt;/f&gt;&lt;/ZZ_JournalStdAbbrev&gt;&lt;ZZ_WorkformID&gt;1&lt;/ZZ_WorkformID&gt;&lt;/MDL&gt;&lt;/Cite&gt;&lt;/Refman&gt;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57</w:t>
      </w:r>
      <w:r w:rsidR="000D1BEF" w:rsidRPr="00126ABF">
        <w:rPr>
          <w:rFonts w:cs="Arial"/>
          <w:noProof/>
          <w:lang w:val="en-US"/>
        </w:rPr>
        <w:t>]</w:t>
      </w:r>
      <w:r w:rsidR="00112AF5">
        <w:rPr>
          <w:lang w:val="en-US"/>
        </w:rPr>
        <w:fldChar w:fldCharType="end"/>
      </w:r>
      <w:r w:rsidR="00BD2DDA" w:rsidRPr="00223242">
        <w:rPr>
          <w:lang w:val="en-US"/>
        </w:rPr>
        <w:t xml:space="preserve">. More than 20 million reads per sample were </w:t>
      </w:r>
      <w:r w:rsidR="00BD2DDA">
        <w:rPr>
          <w:lang w:val="en-US"/>
        </w:rPr>
        <w:t xml:space="preserve">mapped to </w:t>
      </w:r>
      <w:r w:rsidR="00D21F59">
        <w:rPr>
          <w:lang w:val="en-US"/>
        </w:rPr>
        <w:t xml:space="preserve">the </w:t>
      </w:r>
      <w:r w:rsidR="00BD2DDA">
        <w:rPr>
          <w:lang w:val="en-US"/>
        </w:rPr>
        <w:t xml:space="preserve">genome. </w:t>
      </w:r>
      <w:r w:rsidR="00BD2DDA" w:rsidRPr="00223242">
        <w:rPr>
          <w:lang w:val="en-US"/>
        </w:rPr>
        <w:t xml:space="preserve">We calculated differentially methylated regions for each donor individually by comparing early passage </w:t>
      </w:r>
      <w:r w:rsidR="00BD2DDA" w:rsidRPr="00F36417">
        <w:rPr>
          <w:i/>
          <w:lang w:val="en-US"/>
        </w:rPr>
        <w:t xml:space="preserve">versus </w:t>
      </w:r>
      <w:r w:rsidR="00F36417" w:rsidRPr="00F36417">
        <w:rPr>
          <w:lang w:val="en-US"/>
        </w:rPr>
        <w:t xml:space="preserve">corresponding </w:t>
      </w:r>
      <w:r w:rsidR="00BD2DDA" w:rsidRPr="00223242">
        <w:rPr>
          <w:lang w:val="en-US"/>
        </w:rPr>
        <w:t>late passage</w:t>
      </w:r>
      <w:r w:rsidR="00C60032">
        <w:rPr>
          <w:lang w:val="en-US"/>
        </w:rPr>
        <w:t xml:space="preserve">. </w:t>
      </w:r>
      <w:r w:rsidR="00BD2DDA" w:rsidRPr="00223242">
        <w:rPr>
          <w:lang w:val="en-US"/>
        </w:rPr>
        <w:t xml:space="preserve">DMR detection was performed with </w:t>
      </w:r>
      <w:r w:rsidR="00D21F59">
        <w:rPr>
          <w:lang w:val="en-US"/>
        </w:rPr>
        <w:t>m</w:t>
      </w:r>
      <w:r w:rsidR="00BD2DDA" w:rsidRPr="00B23B18">
        <w:rPr>
          <w:lang w:val="en-US"/>
        </w:rPr>
        <w:t>odel-based analysis of ChIP-Seq</w:t>
      </w:r>
      <w:r w:rsidR="00AD2EA9">
        <w:rPr>
          <w:lang w:val="en-US"/>
        </w:rPr>
        <w:t xml:space="preserve"> </w:t>
      </w:r>
      <w:r w:rsidR="00BD2DDA">
        <w:rPr>
          <w:lang w:val="en-US"/>
        </w:rPr>
        <w:t>(</w:t>
      </w:r>
      <w:r w:rsidR="00BD2DDA" w:rsidRPr="00223242">
        <w:rPr>
          <w:lang w:val="en-US"/>
        </w:rPr>
        <w:t>MACS</w:t>
      </w:r>
      <w:r w:rsidR="00415784">
        <w:rPr>
          <w:lang w:val="en-US"/>
        </w:rPr>
        <w:t xml:space="preserve">; </w:t>
      </w:r>
      <w:r w:rsidR="00BD2DDA" w:rsidRPr="00223242">
        <w:rPr>
          <w:lang w:val="en-US"/>
        </w:rPr>
        <w:t>default parameters</w:t>
      </w:r>
      <w:r w:rsidR="00BD2DDA">
        <w:rPr>
          <w:lang w:val="en-US"/>
        </w:rPr>
        <w:t>)</w:t>
      </w:r>
      <w:r w:rsidR="003F008B">
        <w:rPr>
          <w:lang w:val="en-US"/>
        </w:rPr>
        <w:t xml:space="preserve"> </w:t>
      </w:r>
      <w:r w:rsidR="00112AF5">
        <w:rPr>
          <w:lang w:val="en-US"/>
        </w:rPr>
        <w:fldChar w:fldCharType="begin"/>
      </w:r>
      <w:r w:rsidR="00624B11">
        <w:rPr>
          <w:lang w:val="en-US"/>
        </w:rPr>
        <w:instrText xml:space="preserve"> ADDIN REFMGR.CITE &lt;Refman&gt;&lt;Cite&gt;&lt;Author&gt;Zhang&lt;/Author&gt;&lt;Year&gt;2008&lt;/Year&gt;&lt;RecNum&gt;2078&lt;/RecNum&gt;&lt;IDText&gt;Model-based analysis of ChIP-Seq (MACS)&lt;/IDText&gt;&lt;MDL Ref_Type="Journal"&gt;&lt;Ref_Type&gt;Journal&lt;/Ref_Type&gt;&lt;Ref_ID&gt;2078&lt;/Ref_ID&gt;&lt;Title_Primary&gt;Model-based analysis of ChIP-Seq (MACS)&lt;/Title_Primary&gt;&lt;Authors_Primary&gt;Zhang,Y.&lt;/Authors_Primary&gt;&lt;Authors_Primary&gt;Liu,T.&lt;/Authors_Primary&gt;&lt;Authors_Primary&gt;Meyer,C.A.&lt;/Authors_Primary&gt;&lt;Authors_Primary&gt;Eeckhoute,J.&lt;/Authors_Primary&gt;&lt;Authors_Primary&gt;Johnson,D.S.&lt;/Authors_Primary&gt;&lt;Authors_Primary&gt;Bernstein,B.E.&lt;/Authors_Primary&gt;&lt;Authors_Primary&gt;Nusbaum,C.&lt;/Authors_Primary&gt;&lt;Authors_Primary&gt;Myers,R.M.&lt;/Authors_Primary&gt;&lt;Authors_Primary&gt;Brown,M.&lt;/Authors_Primary&gt;&lt;Authors_Primary&gt;Li,W.&lt;/Authors_Primary&gt;&lt;Authors_Primary&gt;Liu,X.S.&lt;/Authors_Primary&gt;&lt;Date_Primary&gt;2008&lt;/Date_Primary&gt;&lt;Keywords&gt;Algorithms&lt;/Keywords&gt;&lt;Keywords&gt;analysis&lt;/Keywords&gt;&lt;Keywords&gt;Binding Sites&lt;/Keywords&gt;&lt;Keywords&gt;Cell Line,Tumor&lt;/Keywords&gt;&lt;Keywords&gt;Chromatin Immunoprecipitation&lt;/Keywords&gt;&lt;Keywords&gt;Comparative Study&lt;/Keywords&gt;&lt;Keywords&gt;Computational Biology&lt;/Keywords&gt;&lt;Keywords&gt;genetics&lt;/Keywords&gt;&lt;Keywords&gt;Genome&lt;/Keywords&gt;&lt;Keywords&gt;Health&lt;/Keywords&gt;&lt;Keywords&gt;Hepatocyte Nuclear Factor 3-alpha&lt;/Keywords&gt;&lt;Keywords&gt;Human&lt;/Keywords&gt;&lt;Keywords&gt;Humans&lt;/Keywords&gt;&lt;Keywords&gt;methods&lt;/Keywords&gt;&lt;Keywords&gt;Models,Genetic&lt;/Keywords&gt;&lt;Keywords&gt;Oligonucleotide Array Sequence Analysis&lt;/Keywords&gt;&lt;Keywords&gt;Poisson Distribution&lt;/Keywords&gt;&lt;Keywords&gt;Research&lt;/Keywords&gt;&lt;Reprint&gt;Not in File&lt;/Reprint&gt;&lt;Start_Page&gt;R137&lt;/Start_Page&gt;&lt;Periodical&gt;Genome Biol&lt;/Periodical&gt;&lt;Volume&gt;9&lt;/Volume&gt;&lt;Issue&gt;9&lt;/Issue&gt;&lt;User_Def_5&gt;PMC2592715&lt;/User_Def_5&gt;&lt;Misc_3&gt;gb-2008-9-9-r137 [pii];10.1186/gb-2008-9-9-r137 [doi]&lt;/Misc_3&gt;&lt;Address&gt;Department of Biostatistics and Computational Biology, Dana-Farber Cancer Institute and Harvard School of Public Health, Boston, MA 02115, USA&lt;/Address&gt;&lt;Web_URL&gt;PM:18798982&lt;/Web_URL&gt;&lt;ZZ_JournalStdAbbrev&gt;&lt;f name="System"&gt;Genome Biol&lt;/f&gt;&lt;/ZZ_JournalStdAbbrev&gt;&lt;ZZ_WorkformID&gt;1&lt;/ZZ_WorkformID&gt;&lt;/MDL&gt;&lt;/Cite&gt;&lt;/Refman&gt;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58</w:t>
      </w:r>
      <w:r w:rsidR="000D1BEF" w:rsidRPr="00126ABF">
        <w:rPr>
          <w:rFonts w:cs="Arial"/>
          <w:noProof/>
          <w:lang w:val="en-US"/>
        </w:rPr>
        <w:t>]</w:t>
      </w:r>
      <w:r w:rsidR="00112AF5">
        <w:rPr>
          <w:lang w:val="en-US"/>
        </w:rPr>
        <w:fldChar w:fldCharType="end"/>
      </w:r>
      <w:r w:rsidR="00BD2DDA">
        <w:rPr>
          <w:lang w:val="en-US"/>
        </w:rPr>
        <w:t>.</w:t>
      </w:r>
      <w:r w:rsidR="00AD2EA9">
        <w:rPr>
          <w:lang w:val="en-US"/>
        </w:rPr>
        <w:t xml:space="preserve"> </w:t>
      </w:r>
      <w:r w:rsidR="00BD2DDA" w:rsidRPr="00223242">
        <w:rPr>
          <w:lang w:val="en-US"/>
        </w:rPr>
        <w:t>For obtaining hyper</w:t>
      </w:r>
      <w:r w:rsidR="00D21F59">
        <w:rPr>
          <w:lang w:val="en-US"/>
        </w:rPr>
        <w:t>methylated regions</w:t>
      </w:r>
      <w:r w:rsidR="000B023C">
        <w:rPr>
          <w:lang w:val="en-US"/>
        </w:rPr>
        <w:t xml:space="preserve"> </w:t>
      </w:r>
      <w:r w:rsidR="00BD2DDA" w:rsidRPr="00223242">
        <w:rPr>
          <w:lang w:val="en-US"/>
        </w:rPr>
        <w:t>we supplied late passage as signal and early passage as a control signal. The opposite was performed to obtain hypo</w:t>
      </w:r>
      <w:r w:rsidR="00D21F59">
        <w:rPr>
          <w:lang w:val="en-US"/>
        </w:rPr>
        <w:t>methylated regions</w:t>
      </w:r>
      <w:r w:rsidR="00BD2DDA" w:rsidRPr="00223242">
        <w:rPr>
          <w:lang w:val="en-US"/>
        </w:rPr>
        <w:t>.</w:t>
      </w:r>
      <w:r w:rsidR="00D21F59">
        <w:rPr>
          <w:lang w:val="en-US"/>
        </w:rPr>
        <w:t xml:space="preserve"> </w:t>
      </w:r>
      <w:r w:rsidR="00C06BB8" w:rsidRPr="00062AD0">
        <w:rPr>
          <w:color w:val="000000" w:themeColor="text1"/>
          <w:lang w:val="en-US"/>
        </w:rPr>
        <w:t xml:space="preserve">We complemented the analysis with H3K27me3 and H3K9me3 data (aligned reads) from foreskin fibroblasts from the </w:t>
      </w:r>
      <w:proofErr w:type="spellStart"/>
      <w:r w:rsidR="00C06BB8" w:rsidRPr="00062AD0">
        <w:rPr>
          <w:color w:val="000000" w:themeColor="text1"/>
          <w:lang w:val="en-US"/>
        </w:rPr>
        <w:t>Epigenomics</w:t>
      </w:r>
      <w:proofErr w:type="spellEnd"/>
      <w:r w:rsidR="00C06BB8" w:rsidRPr="00062AD0">
        <w:rPr>
          <w:color w:val="000000" w:themeColor="text1"/>
          <w:lang w:val="en-US"/>
        </w:rPr>
        <w:t xml:space="preserve"> Roadmap project </w:t>
      </w:r>
      <w:r w:rsidR="00112AF5" w:rsidRPr="00062AD0">
        <w:rPr>
          <w:color w:val="000000" w:themeColor="text1"/>
          <w:lang w:val="en-US"/>
        </w:rPr>
        <w:fldChar w:fldCharType="begin"/>
      </w:r>
      <w:r w:rsidR="00624B11">
        <w:rPr>
          <w:color w:val="000000" w:themeColor="text1"/>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112AF5" w:rsidRPr="00062AD0">
        <w:rPr>
          <w:color w:val="000000" w:themeColor="text1"/>
          <w:lang w:val="en-US"/>
        </w:rPr>
        <w:fldChar w:fldCharType="separate"/>
      </w:r>
      <w:r w:rsidR="00575569" w:rsidRPr="0081200B">
        <w:rPr>
          <w:rFonts w:cs="Arial"/>
          <w:noProof/>
          <w:color w:val="000000" w:themeColor="text1"/>
          <w:lang w:val="en-US"/>
        </w:rPr>
        <w:t>[</w:t>
      </w:r>
      <w:r w:rsidR="00575569" w:rsidRPr="0081200B">
        <w:rPr>
          <w:noProof/>
          <w:color w:val="000000" w:themeColor="text1"/>
          <w:lang w:val="en-US"/>
        </w:rPr>
        <w:t>25</w:t>
      </w:r>
      <w:r w:rsidR="00575569" w:rsidRPr="0081200B">
        <w:rPr>
          <w:rFonts w:cs="Arial"/>
          <w:noProof/>
          <w:color w:val="000000" w:themeColor="text1"/>
          <w:lang w:val="en-US"/>
        </w:rPr>
        <w:t>]</w:t>
      </w:r>
      <w:r w:rsidR="00112AF5" w:rsidRPr="00062AD0">
        <w:rPr>
          <w:color w:val="000000" w:themeColor="text1"/>
          <w:lang w:val="en-US"/>
        </w:rPr>
        <w:fldChar w:fldCharType="end"/>
      </w:r>
      <w:r w:rsidR="00C06BB8" w:rsidRPr="00613418">
        <w:rPr>
          <w:color w:val="000000" w:themeColor="text1"/>
        </w:rPr>
        <w:t>.</w:t>
      </w:r>
    </w:p>
    <w:p w:rsidR="00C60032" w:rsidRPr="00613418" w:rsidRDefault="00C60032"/>
    <w:p w:rsidR="00E45E74" w:rsidRDefault="005722A6" w:rsidP="00B42885">
      <w:pPr>
        <w:rPr>
          <w:lang w:val="en-US"/>
        </w:rPr>
      </w:pPr>
      <w:r w:rsidRPr="00F33722">
        <w:rPr>
          <w:lang w:val="en-US"/>
        </w:rPr>
        <w:t>The RNA-</w:t>
      </w:r>
      <w:proofErr w:type="spellStart"/>
      <w:r w:rsidR="00AD2EA9">
        <w:rPr>
          <w:lang w:val="en-US"/>
        </w:rPr>
        <w:t>S</w:t>
      </w:r>
      <w:r w:rsidRPr="00F33722">
        <w:rPr>
          <w:lang w:val="en-US"/>
        </w:rPr>
        <w:t>eq</w:t>
      </w:r>
      <w:proofErr w:type="spellEnd"/>
      <w:r w:rsidRPr="00F33722">
        <w:rPr>
          <w:lang w:val="en-US"/>
        </w:rPr>
        <w:t xml:space="preserve"> reads were mapped to the human genome </w:t>
      </w:r>
      <w:r w:rsidR="00D21F59">
        <w:rPr>
          <w:lang w:val="en-US"/>
        </w:rPr>
        <w:t xml:space="preserve">(hg </w:t>
      </w:r>
      <w:r w:rsidRPr="00F33722">
        <w:rPr>
          <w:lang w:val="en-US"/>
        </w:rPr>
        <w:t>19</w:t>
      </w:r>
      <w:r w:rsidR="00D21F59">
        <w:rPr>
          <w:lang w:val="en-US"/>
        </w:rPr>
        <w:t>)</w:t>
      </w:r>
      <w:r w:rsidRPr="00F33722">
        <w:rPr>
          <w:lang w:val="en-US"/>
        </w:rPr>
        <w:t xml:space="preserve"> using </w:t>
      </w:r>
      <w:r w:rsidR="00BD2DDA" w:rsidRPr="00F33722">
        <w:rPr>
          <w:lang w:val="en-US"/>
        </w:rPr>
        <w:t>B</w:t>
      </w:r>
      <w:r w:rsidRPr="00F33722">
        <w:rPr>
          <w:lang w:val="en-US"/>
        </w:rPr>
        <w:t>owtie2</w:t>
      </w:r>
      <w:r w:rsidR="00D21F59">
        <w:rPr>
          <w:lang w:val="en-US"/>
        </w:rPr>
        <w:t xml:space="preserve"> </w:t>
      </w:r>
      <w:r w:rsidR="00112AF5">
        <w:rPr>
          <w:lang w:val="en-US"/>
        </w:rPr>
        <w:fldChar w:fldCharType="begin"/>
      </w:r>
      <w:r w:rsidR="00624B11">
        <w:rPr>
          <w:lang w:val="en-US"/>
        </w:rPr>
        <w:instrText xml:space="preserve"> ADDIN REFMGR.CITE &lt;Refman&gt;&lt;Cite&gt;&lt;Author&gt;Langmead&lt;/Author&gt;&lt;Year&gt;2012&lt;/Year&gt;&lt;RecNum&gt;2083&lt;/RecNum&gt;&lt;IDText&gt;Fast gapped-read alignment with Bowtie 2&lt;/IDText&gt;&lt;MDL Ref_Type="Journal"&gt;&lt;Ref_Type&gt;Journal&lt;/Ref_Type&gt;&lt;Ref_ID&gt;2083&lt;/Ref_ID&gt;&lt;Title_Primary&gt;Fast gapped-read alignment with Bowtie 2&lt;/Title_Primary&gt;&lt;Authors_Primary&gt;Langmead,B.&lt;/Authors_Primary&gt;&lt;Authors_Primary&gt;Salzberg,S.L.&lt;/Authors_Primary&gt;&lt;Date_Primary&gt;2012/4&lt;/Date_Primary&gt;&lt;Keywords&gt;Algorithms&lt;/Keywords&gt;&lt;Keywords&gt;Computational Biology&lt;/Keywords&gt;&lt;Keywords&gt;Databases,Genetic&lt;/Keywords&gt;&lt;Keywords&gt;genetics&lt;/Keywords&gt;&lt;Keywords&gt;Genome,Human&lt;/Keywords&gt;&lt;Keywords&gt;Humans&lt;/Keywords&gt;&lt;Keywords&gt;methods&lt;/Keywords&gt;&lt;Keywords&gt;Research&lt;/Keywords&gt;&lt;Keywords&gt;Sequence Alignment&lt;/Keywords&gt;&lt;Keywords&gt;Sequence Analysis,DNA&lt;/Keywords&gt;&lt;Reprint&gt;Not in File&lt;/Reprint&gt;&lt;Start_Page&gt;357&lt;/Start_Page&gt;&lt;End_Page&gt;359&lt;/End_Page&gt;&lt;Periodical&gt;Nat.Methods&lt;/Periodical&gt;&lt;Volume&gt;9&lt;/Volume&gt;&lt;Issue&gt;4&lt;/Issue&gt;&lt;User_Def_5&gt;PMC3322381&lt;/User_Def_5&gt;&lt;Misc_3&gt;nmeth.1923 [pii];10.1038/nmeth.1923 [doi]&lt;/Misc_3&gt;&lt;Address&gt;Center for Bioinformatics and Computational Biology, Institute for Advanced Computer Studies, University of Maryland, College Park, Maryland, USA. blangmea@jhsph.edu&lt;/Address&gt;&lt;Web_URL&gt;PM:22388286&lt;/Web_URL&gt;&lt;ZZ_JournalStdAbbrev&gt;&lt;f name="System"&gt;Nat.Methods&lt;/f&gt;&lt;/ZZ_JournalStdAbbrev&gt;&lt;ZZ_WorkformID&gt;1&lt;/ZZ_WorkformID&gt;&lt;/MDL&gt;&lt;/Cite&gt;&lt;/Refman&gt;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59</w:t>
      </w:r>
      <w:r w:rsidR="000D1BEF" w:rsidRPr="00126ABF">
        <w:rPr>
          <w:rFonts w:cs="Arial"/>
          <w:noProof/>
          <w:lang w:val="en-US"/>
        </w:rPr>
        <w:t>]</w:t>
      </w:r>
      <w:r w:rsidR="00112AF5">
        <w:rPr>
          <w:lang w:val="en-US"/>
        </w:rPr>
        <w:fldChar w:fldCharType="end"/>
      </w:r>
      <w:r w:rsidR="00BD2DDA" w:rsidRPr="00F33722">
        <w:rPr>
          <w:lang w:val="en-US"/>
        </w:rPr>
        <w:t xml:space="preserve"> and Tophat2 </w:t>
      </w:r>
      <w:r w:rsidR="00112AF5">
        <w:rPr>
          <w:lang w:val="en-US"/>
        </w:rPr>
        <w:fldChar w:fldCharType="begin"/>
      </w:r>
      <w:r w:rsidR="00624B11">
        <w:rPr>
          <w:lang w:val="en-US"/>
        </w:rPr>
        <w:instrText xml:space="preserve"> ADDIN REFMGR.CITE &lt;Refman&gt;&lt;Cite&gt;&lt;Author&gt;Kim&lt;/Author&gt;&lt;Year&gt;2013&lt;/Year&gt;&lt;RecNum&gt;2084&lt;/RecNum&gt;&lt;IDText&gt;TopHat2: accurate alignment of transcriptomes in the presence of insertions, deletions and gene fusions&lt;/IDText&gt;&lt;MDL Ref_Type="Journal"&gt;&lt;Ref_Type&gt;Journal&lt;/Ref_Type&gt;&lt;Ref_ID&gt;2084&lt;/Ref_ID&gt;&lt;Title_Primary&gt;TopHat2: accurate alignment of transcriptomes in the presence of insertions, deletions and gene fusions&lt;/Title_Primary&gt;&lt;Authors_Primary&gt;Kim,D.&lt;/Authors_Primary&gt;&lt;Authors_Primary&gt;Pertea,G.&lt;/Authors_Primary&gt;&lt;Authors_Primary&gt;Trapnell,C.&lt;/Authors_Primary&gt;&lt;Authors_Primary&gt;Pimentel,H.&lt;/Authors_Primary&gt;&lt;Authors_Primary&gt;Kelley,R.&lt;/Authors_Primary&gt;&lt;Authors_Primary&gt;Salzberg,S.L.&lt;/Authors_Primary&gt;&lt;Date_Primary&gt;2013/4/25&lt;/Date_Primary&gt;&lt;Keywords&gt;Computational Biology&lt;/Keywords&gt;&lt;Keywords&gt;Gene Fusion&lt;/Keywords&gt;&lt;Keywords&gt;Genome&lt;/Keywords&gt;&lt;Keywords&gt;Transcriptome&lt;/Keywords&gt;&lt;Reprint&gt;Not in File&lt;/Reprint&gt;&lt;Start_Page&gt;R36&lt;/Start_Page&gt;&lt;Periodical&gt;Genome Biol&lt;/Periodical&gt;&lt;Volume&gt;14&lt;/Volume&gt;&lt;Issue&gt;4&lt;/Issue&gt;&lt;Misc_3&gt;gb-2013-14-4-r36 [pii];10.1186/gb-2013-14-4-r36 [doi]&lt;/Misc_3&gt;&lt;Address&gt;Center for Bioinformatics and Computational Biology, University of Maryland, College Park, MD, 20742, USA. infphilo@umiacs.umd.edu&lt;/Address&gt;&lt;Web_URL&gt;PM:23618408&lt;/Web_URL&gt;&lt;ZZ_JournalStdAbbrev&gt;&lt;f name="System"&gt;Genome Biol&lt;/f&gt;&lt;/ZZ_JournalStdAbbrev&gt;&lt;ZZ_WorkformID&gt;1&lt;/ZZ_WorkformID&gt;&lt;/MDL&gt;&lt;/Cite&gt;&lt;/Refman&gt;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60</w:t>
      </w:r>
      <w:r w:rsidR="000D1BEF" w:rsidRPr="00126ABF">
        <w:rPr>
          <w:rFonts w:cs="Arial"/>
          <w:noProof/>
          <w:lang w:val="en-US"/>
        </w:rPr>
        <w:t>]</w:t>
      </w:r>
      <w:r w:rsidR="00112AF5">
        <w:rPr>
          <w:lang w:val="en-US"/>
        </w:rPr>
        <w:fldChar w:fldCharType="end"/>
      </w:r>
      <w:r w:rsidR="005965A7" w:rsidRPr="004B2443">
        <w:rPr>
          <w:lang w:val="en-US"/>
        </w:rPr>
        <w:t xml:space="preserve">. </w:t>
      </w:r>
      <w:r w:rsidR="00BD2DDA">
        <w:rPr>
          <w:lang w:val="en-US"/>
        </w:rPr>
        <w:t xml:space="preserve">We used </w:t>
      </w:r>
      <w:proofErr w:type="spellStart"/>
      <w:r w:rsidR="00BD2DDA">
        <w:rPr>
          <w:lang w:val="en-US"/>
        </w:rPr>
        <w:t>HTSeq</w:t>
      </w:r>
      <w:proofErr w:type="spellEnd"/>
      <w:r w:rsidR="00AC51CF">
        <w:rPr>
          <w:lang w:val="en-US"/>
        </w:rPr>
        <w:t xml:space="preserve"> </w:t>
      </w:r>
      <w:r w:rsidR="00112AF5">
        <w:rPr>
          <w:lang w:val="en-US"/>
        </w:rPr>
        <w:fldChar w:fldCharType="begin"/>
      </w:r>
      <w:r w:rsidR="00624B11">
        <w:rPr>
          <w:lang w:val="en-US"/>
        </w:rPr>
        <w:instrText xml:space="preserve"> ADDIN REFMGR.CITE &lt;Refman&gt;&lt;Cite&gt;&lt;Author&gt;Anders&lt;/Author&gt;&lt;Year&gt;2014&lt;/Year&gt;&lt;RecNum&gt;2115&lt;/RecNum&gt;&lt;IDText&gt;HTSeq A Python framework to work with high-throughput sequencing data,&lt;/IDText&gt;&lt;MDL Ref_Type="Journal"&gt;&lt;Ref_Type&gt;Journal&lt;/Ref_Type&gt;&lt;Ref_ID&gt;2115&lt;/Ref_ID&gt;&lt;Title_Primary&gt;HTSeq A Python framework to work with high-throughput sequencing data,&lt;/Title_Primary&gt;&lt;Authors_Primary&gt;Anders,S.&lt;/Authors_Primary&gt;&lt;Authors_Primary&gt;Pyl,P.T.&lt;/Authors_Primary&gt;&lt;Authors_Primary&gt;Huber,W.&lt;/Authors_Primary&gt;&lt;Date_Primary&gt;2014&lt;/Date_Primary&gt;&lt;Reprint&gt;Not in File&lt;/Reprint&gt;&lt;Start_Page&gt;&lt;f name="Helvetica"&gt;doi: 10.1101/002824&lt;/f&gt;&lt;/Start_Page&gt;&lt;Periodical&gt;Biorxiv&lt;/Periodical&gt;&lt;Volume&gt;1&lt;/Volume&gt;&lt;Issue&gt;2824&lt;/Issue&gt;&lt;Misc_3&gt;&lt;f name="Helvetica"&gt;doi: 10.1101/002824&lt;/f&gt;&lt;/Misc_3&gt;&lt;ZZ_JournalFull&gt;&lt;f name="System"&gt;Biorxiv&lt;/f&gt;&lt;/ZZ_JournalFull&gt;&lt;ZZ_WorkformID&gt;1&lt;/ZZ_WorkformID&gt;&lt;/MDL&gt;&lt;/Cite&gt;&lt;/Refman&gt;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61</w:t>
      </w:r>
      <w:r w:rsidR="000D1BEF" w:rsidRPr="00126ABF">
        <w:rPr>
          <w:rFonts w:cs="Arial"/>
          <w:noProof/>
          <w:lang w:val="en-US"/>
        </w:rPr>
        <w:t>]</w:t>
      </w:r>
      <w:r w:rsidR="00112AF5">
        <w:rPr>
          <w:lang w:val="en-US"/>
        </w:rPr>
        <w:fldChar w:fldCharType="end"/>
      </w:r>
      <w:r w:rsidR="00BD2DDA">
        <w:rPr>
          <w:lang w:val="en-US"/>
        </w:rPr>
        <w:t xml:space="preserve"> with </w:t>
      </w:r>
      <w:r w:rsidR="00E05575">
        <w:rPr>
          <w:lang w:val="en-US"/>
        </w:rPr>
        <w:t xml:space="preserve">Ensemble 37 (release 71) </w:t>
      </w:r>
      <w:r w:rsidR="00E73E23">
        <w:rPr>
          <w:lang w:val="en-US"/>
        </w:rPr>
        <w:t xml:space="preserve">annotation </w:t>
      </w:r>
      <w:r w:rsidR="001E52B3">
        <w:rPr>
          <w:lang w:val="en-US"/>
        </w:rPr>
        <w:t>for quantification of transcripts</w:t>
      </w:r>
      <w:r w:rsidR="00BD2DDA">
        <w:rPr>
          <w:lang w:val="en-US"/>
        </w:rPr>
        <w:t xml:space="preserve">. </w:t>
      </w:r>
      <w:r w:rsidRPr="00223242">
        <w:rPr>
          <w:lang w:val="en-US"/>
        </w:rPr>
        <w:t xml:space="preserve">Normalization and differential expression analysis were done </w:t>
      </w:r>
      <w:r w:rsidR="00BD2DDA">
        <w:rPr>
          <w:lang w:val="en-US"/>
        </w:rPr>
        <w:t xml:space="preserve">with </w:t>
      </w:r>
      <w:r w:rsidRPr="00223242">
        <w:rPr>
          <w:lang w:val="en-US"/>
        </w:rPr>
        <w:t>DESeq2</w:t>
      </w:r>
      <w:r w:rsidR="00E945F2">
        <w:rPr>
          <w:lang w:val="en-US"/>
        </w:rPr>
        <w:t xml:space="preserve"> </w:t>
      </w:r>
      <w:r w:rsidR="00112AF5">
        <w:rPr>
          <w:lang w:val="en-US"/>
        </w:rPr>
        <w:fldChar w:fldCharType="begin"/>
      </w:r>
      <w:r w:rsidR="00624B11">
        <w:rPr>
          <w:lang w:val="en-US"/>
        </w:rPr>
        <w:instrText xml:space="preserve"> ADDIN REFMGR.CITE &lt;Refman&gt;&lt;Cite&gt;&lt;Author&gt;Love&lt;/Author&gt;&lt;Year&gt;2014&lt;/Year&gt;&lt;RecNum&gt;2116&lt;/RecNum&gt;&lt;IDText&gt;Moderated estimation of fold change and dispersion for RNA-Seq data with DESeq2&lt;/IDText&gt;&lt;MDL Ref_Type="Journal"&gt;&lt;Ref_Type&gt;Journal&lt;/Ref_Type&gt;&lt;Ref_ID&gt;2116&lt;/Ref_ID&gt;&lt;Title_Primary&gt;Moderated estimation of fold change and dispersion for RNA-Seq data with DESeq2&lt;/Title_Primary&gt;&lt;Authors_Primary&gt;Love,M.I.&lt;/Authors_Primary&gt;&lt;Authors_Primary&gt;Huber,W.&lt;/Authors_Primary&gt;&lt;Authors_Primary&gt;Anders,S.&lt;/Authors_Primary&gt;&lt;Date_Primary&gt;2014&lt;/Date_Primary&gt;&lt;Reprint&gt;Not in File&lt;/Reprint&gt;&lt;Start_Page&gt;&lt;f name="Times New Roman"&gt;doi: 10.1101/002832&lt;/f&gt;&lt;/Start_Page&gt;&lt;Periodical&gt;Biorxiv&lt;/Periodical&gt;&lt;Volume&gt;1&lt;/Volume&gt;&lt;Issue&gt;2832&lt;/Issue&gt;&lt;Misc_3&gt;&lt;f name="Times New Roman"&gt;doi: 10.1101/002832&lt;/f&gt;&lt;/Misc_3&gt;&lt;ZZ_JournalFull&gt;&lt;f name="System"&gt;Biorxiv&lt;/f&gt;&lt;/ZZ_JournalFull&gt;&lt;ZZ_WorkformID&gt;1&lt;/ZZ_WorkformID&gt;&lt;/MDL&gt;&lt;/Cite&gt;&lt;/Refman&gt;</w:instrText>
      </w:r>
      <w:r w:rsidR="00112AF5">
        <w:rPr>
          <w:lang w:val="en-US"/>
        </w:rPr>
        <w:fldChar w:fldCharType="separate"/>
      </w:r>
      <w:r w:rsidR="000D1BEF" w:rsidRPr="000D1BEF">
        <w:rPr>
          <w:rFonts w:cs="Arial"/>
          <w:noProof/>
          <w:lang w:val="en-US"/>
        </w:rPr>
        <w:t>[</w:t>
      </w:r>
      <w:r w:rsidR="000D1BEF" w:rsidRPr="000B6427">
        <w:rPr>
          <w:noProof/>
          <w:lang w:val="en-US"/>
        </w:rPr>
        <w:t>62</w:t>
      </w:r>
      <w:r w:rsidR="000D1BEF" w:rsidRPr="00126ABF">
        <w:rPr>
          <w:rFonts w:cs="Arial"/>
          <w:noProof/>
          <w:lang w:val="en-US"/>
        </w:rPr>
        <w:t>]</w:t>
      </w:r>
      <w:r w:rsidR="00112AF5">
        <w:rPr>
          <w:lang w:val="en-US"/>
        </w:rPr>
        <w:fldChar w:fldCharType="end"/>
      </w:r>
      <w:r w:rsidRPr="00223242">
        <w:rPr>
          <w:lang w:val="en-US"/>
        </w:rPr>
        <w:t xml:space="preserve">. We chose an FDR </w:t>
      </w:r>
      <w:r w:rsidR="00EB3A13" w:rsidRPr="00223242">
        <w:rPr>
          <w:lang w:val="en-US"/>
        </w:rPr>
        <w:t xml:space="preserve">of </w:t>
      </w:r>
      <w:r w:rsidR="005965A7" w:rsidRPr="00223242">
        <w:rPr>
          <w:lang w:val="en-US"/>
        </w:rPr>
        <w:t>0.01</w:t>
      </w:r>
      <w:r w:rsidR="00E945F2">
        <w:rPr>
          <w:lang w:val="en-US"/>
        </w:rPr>
        <w:t xml:space="preserve"> </w:t>
      </w:r>
      <w:r w:rsidR="005965A7" w:rsidRPr="00223242">
        <w:rPr>
          <w:lang w:val="en-US"/>
        </w:rPr>
        <w:t>and a log2 fold change of 2</w:t>
      </w:r>
      <w:r w:rsidR="00BD2DDA">
        <w:rPr>
          <w:lang w:val="en-US"/>
        </w:rPr>
        <w:t xml:space="preserve"> to detect differentially expressed </w:t>
      </w:r>
      <w:r w:rsidR="00E945F2">
        <w:rPr>
          <w:lang w:val="en-US"/>
        </w:rPr>
        <w:t xml:space="preserve">genes </w:t>
      </w:r>
      <w:r w:rsidR="00BD2DDA">
        <w:rPr>
          <w:lang w:val="en-US"/>
        </w:rPr>
        <w:t xml:space="preserve">in early or late passage. </w:t>
      </w:r>
      <w:r w:rsidR="00DA2347" w:rsidRPr="00062AD0">
        <w:rPr>
          <w:rFonts w:eastAsia="Arial"/>
          <w:color w:val="000000" w:themeColor="text1"/>
          <w:lang w:val="en-US"/>
        </w:rPr>
        <w:t xml:space="preserve">We used the projection test from </w:t>
      </w:r>
      <w:r w:rsidR="00905453">
        <w:rPr>
          <w:rFonts w:eastAsia="Arial"/>
          <w:color w:val="000000" w:themeColor="text1"/>
          <w:lang w:val="en-US"/>
        </w:rPr>
        <w:t xml:space="preserve">the </w:t>
      </w:r>
      <w:proofErr w:type="spellStart"/>
      <w:r w:rsidR="00DA2347" w:rsidRPr="00062AD0">
        <w:rPr>
          <w:color w:val="000000" w:themeColor="text1"/>
          <w:szCs w:val="34"/>
          <w:lang w:val="en-US"/>
        </w:rPr>
        <w:t>GenometriCorr</w:t>
      </w:r>
      <w:proofErr w:type="spellEnd"/>
      <w:r w:rsidR="00DA2347" w:rsidRPr="00062AD0">
        <w:rPr>
          <w:color w:val="000000" w:themeColor="text1"/>
          <w:szCs w:val="34"/>
          <w:lang w:val="en-US"/>
        </w:rPr>
        <w:t xml:space="preserve"> Package</w:t>
      </w:r>
      <w:r w:rsidR="00E945F2">
        <w:rPr>
          <w:color w:val="000000" w:themeColor="text1"/>
          <w:szCs w:val="34"/>
          <w:lang w:val="en-US"/>
        </w:rPr>
        <w:t xml:space="preserve"> </w:t>
      </w:r>
      <w:r w:rsidR="00112AF5" w:rsidRPr="00062AD0">
        <w:rPr>
          <w:rFonts w:eastAsia="Arial"/>
          <w:color w:val="000000" w:themeColor="text1"/>
          <w:lang w:val="en-US"/>
        </w:rPr>
        <w:fldChar w:fldCharType="begin"/>
      </w:r>
      <w:r w:rsidR="00624B11">
        <w:rPr>
          <w:rFonts w:eastAsia="Arial"/>
          <w:color w:val="000000" w:themeColor="text1"/>
          <w:lang w:val="en-US"/>
        </w:rPr>
        <w:instrText xml:space="preserve"> ADDIN REFMGR.CITE &lt;Refman&gt;&lt;Cite&gt;&lt;Author&gt;Favorov&lt;/Author&gt;&lt;Year&gt;2012&lt;/Year&gt;&lt;RecNum&gt;2079&lt;/RecNum&gt;&lt;IDText&gt;Exploring massive, genome scale datasets with the GenometriCorr package&lt;/IDText&gt;&lt;MDL Ref_Type="Journal"&gt;&lt;Ref_Type&gt;Journal&lt;/Ref_Type&gt;&lt;Ref_ID&gt;2079&lt;/Ref_ID&gt;&lt;Title_Primary&gt;Exploring massive, genome scale datasets with the GenometriCorr package&lt;/Title_Primary&gt;&lt;Authors_Primary&gt;Favorov,A.&lt;/Authors_Primary&gt;&lt;Authors_Primary&gt;Mularoni,L.&lt;/Authors_Primary&gt;&lt;Authors_Primary&gt;Cope,L.M.&lt;/Authors_Primary&gt;&lt;Authors_Primary&gt;Medvedeva,Y.&lt;/Authors_Primary&gt;&lt;Authors_Primary&gt;Mironov,A.A.&lt;/Authors_Primary&gt;&lt;Authors_Primary&gt;Makeev,V.J.&lt;/Authors_Primary&gt;&lt;Authors_Primary&gt;Wheelan,S.J.&lt;/Authors_Primary&gt;&lt;Date_Primary&gt;2012/5&lt;/Date_Primary&gt;&lt;Keywords&gt;Animals&lt;/Keywords&gt;&lt;Keywords&gt;Chromosomes&lt;/Keywords&gt;&lt;Keywords&gt;Databases,Genetic&lt;/Keywords&gt;&lt;Keywords&gt;Epigenomics&lt;/Keywords&gt;&lt;Keywords&gt;Genetic Loci&lt;/Keywords&gt;&lt;Keywords&gt;genetics&lt;/Keywords&gt;&lt;Keywords&gt;Genome&lt;/Keywords&gt;&lt;Keywords&gt;Genomics&lt;/Keywords&gt;&lt;Keywords&gt;Humans&lt;/Keywords&gt;&lt;Keywords&gt;Information Storage and Retrieval&lt;/Keywords&gt;&lt;Keywords&gt;Internet&lt;/Keywords&gt;&lt;Keywords&gt;methods&lt;/Keywords&gt;&lt;Keywords&gt;Models,Genetic&lt;/Keywords&gt;&lt;Keywords&gt;Models,Statistical&lt;/Keywords&gt;&lt;Keywords&gt;Research&lt;/Keywords&gt;&lt;Keywords&gt;Rna&lt;/Keywords&gt;&lt;Keywords&gt;RNA,Transfer&lt;/Keywords&gt;&lt;Keywords&gt;Software&lt;/Keywords&gt;&lt;Keywords&gt;Statistics&lt;/Keywords&gt;&lt;Keywords&gt;Statistics,Nonparametric&lt;/Keywords&gt;&lt;Keywords&gt;United States&lt;/Keywords&gt;&lt;Keywords&gt;User-Computer Interface&lt;/Keywords&gt;&lt;Reprint&gt;Not in File&lt;/Reprint&gt;&lt;Start_Page&gt;e1002529&lt;/Start_Page&gt;&lt;Periodical&gt;PLoS Comput.Biol&lt;/Periodical&gt;&lt;Volume&gt;8&lt;/Volume&gt;&lt;Issue&gt;5&lt;/Issue&gt;&lt;User_Def_5&gt;PMC3364938&lt;/User_Def_5&gt;&lt;Misc_3&gt;10.1371/journal.pcbi.1002529 [doi];PCOMPBIOL-D-11-01265 [pii]&lt;/Misc_3&gt;&lt;Address&gt;Department of Oncology, Division of Biostatistics and Bioinformatics, Johns Hopkins University School of Medicine, Baltimore, Maryland, United States of America. favorov@sensi.org&lt;/Address&gt;&lt;Web_URL&gt;PM:22693437&lt;/Web_URL&gt;&lt;ZZ_JournalStdAbbrev&gt;&lt;f name="System"&gt;PLoS Comput.Biol&lt;/f&gt;&lt;/ZZ_JournalStdAbbrev&gt;&lt;ZZ_WorkformID&gt;1&lt;/ZZ_WorkformID&gt;&lt;/MDL&gt;&lt;/Cite&gt;&lt;/Refman&gt;</w:instrText>
      </w:r>
      <w:r w:rsidR="00112AF5" w:rsidRPr="00062AD0">
        <w:rPr>
          <w:rFonts w:eastAsia="Arial"/>
          <w:color w:val="000000" w:themeColor="text1"/>
          <w:lang w:val="en-US"/>
        </w:rPr>
        <w:fldChar w:fldCharType="separate"/>
      </w:r>
      <w:r w:rsidR="000D1BEF" w:rsidRPr="000D1BEF">
        <w:rPr>
          <w:rFonts w:eastAsia="Arial" w:cs="Arial"/>
          <w:noProof/>
          <w:color w:val="000000" w:themeColor="text1"/>
          <w:lang w:val="en-US"/>
        </w:rPr>
        <w:t>[</w:t>
      </w:r>
      <w:r w:rsidR="000D1BEF" w:rsidRPr="000B6427">
        <w:rPr>
          <w:rFonts w:eastAsia="Arial"/>
          <w:noProof/>
          <w:color w:val="000000" w:themeColor="text1"/>
          <w:lang w:val="en-US"/>
        </w:rPr>
        <w:t>63</w:t>
      </w:r>
      <w:r w:rsidR="000D1BEF" w:rsidRPr="00126ABF">
        <w:rPr>
          <w:rFonts w:eastAsia="Arial" w:cs="Arial"/>
          <w:noProof/>
          <w:color w:val="000000" w:themeColor="text1"/>
          <w:lang w:val="en-US"/>
        </w:rPr>
        <w:t>]</w:t>
      </w:r>
      <w:r w:rsidR="00112AF5" w:rsidRPr="00062AD0">
        <w:rPr>
          <w:rFonts w:eastAsia="Arial"/>
          <w:color w:val="000000" w:themeColor="text1"/>
          <w:lang w:val="en-US"/>
        </w:rPr>
        <w:fldChar w:fldCharType="end"/>
      </w:r>
      <w:r w:rsidR="00DA2347" w:rsidRPr="00062AD0">
        <w:rPr>
          <w:rFonts w:eastAsia="Arial"/>
          <w:color w:val="000000" w:themeColor="text1"/>
          <w:lang w:val="en-US"/>
        </w:rPr>
        <w:t xml:space="preserve"> to </w:t>
      </w:r>
      <w:r w:rsidR="00E945F2">
        <w:rPr>
          <w:rFonts w:eastAsia="Arial"/>
          <w:color w:val="000000" w:themeColor="text1"/>
          <w:lang w:val="en-US"/>
        </w:rPr>
        <w:t xml:space="preserve">find </w:t>
      </w:r>
      <w:r w:rsidR="00DA2347" w:rsidRPr="00062AD0">
        <w:rPr>
          <w:rFonts w:eastAsia="Arial"/>
          <w:color w:val="000000" w:themeColor="text1"/>
          <w:lang w:val="en-US"/>
        </w:rPr>
        <w:t>associations between</w:t>
      </w:r>
      <w:r w:rsidR="00DA2347" w:rsidRPr="00062AD0">
        <w:rPr>
          <w:color w:val="000000" w:themeColor="text1"/>
          <w:lang w:val="en-US"/>
        </w:rPr>
        <w:t xml:space="preserve"> DMR signatures</w:t>
      </w:r>
      <w:r w:rsidR="00DA2347">
        <w:rPr>
          <w:color w:val="000000" w:themeColor="text1"/>
          <w:lang w:val="en-US"/>
        </w:rPr>
        <w:t xml:space="preserve"> and</w:t>
      </w:r>
      <w:r w:rsidR="00DA2347" w:rsidRPr="00062AD0">
        <w:rPr>
          <w:color w:val="000000" w:themeColor="text1"/>
          <w:lang w:val="en-US"/>
        </w:rPr>
        <w:t xml:space="preserve"> differentially expressed genes</w:t>
      </w:r>
      <w:r w:rsidR="00DA2347">
        <w:rPr>
          <w:color w:val="000000" w:themeColor="text1"/>
          <w:lang w:val="en-US"/>
        </w:rPr>
        <w:t>.</w:t>
      </w:r>
    </w:p>
    <w:p w:rsidR="00FD4290" w:rsidRPr="00C06BB8" w:rsidRDefault="0004696E" w:rsidP="00C06BB8">
      <w:pPr>
        <w:pStyle w:val="Ttulo2"/>
      </w:pPr>
      <w:r>
        <w:t xml:space="preserve">Regulatory </w:t>
      </w:r>
      <w:r w:rsidR="001E52B3">
        <w:t>Genomics</w:t>
      </w:r>
      <w:r>
        <w:t xml:space="preserve"> Analysis</w:t>
      </w:r>
    </w:p>
    <w:p w:rsidR="00CD2725" w:rsidRDefault="00A21BBF" w:rsidP="002A4A66">
      <w:pPr>
        <w:rPr>
          <w:ins w:id="34" w:author="Ivan Gesteira Costa Filho" w:date="2014-09-24T10:26:00Z"/>
          <w:color w:val="000000" w:themeColor="text1"/>
          <w:lang w:val="en-US"/>
        </w:rPr>
      </w:pPr>
      <w:r>
        <w:rPr>
          <w:color w:val="000000" w:themeColor="text1"/>
          <w:szCs w:val="34"/>
          <w:lang w:val="en-US"/>
        </w:rPr>
        <w:t>Transcription factor enrichment analysis was performed with the</w:t>
      </w:r>
      <w:r w:rsidR="00C54082" w:rsidRPr="00062AD0">
        <w:rPr>
          <w:color w:val="000000" w:themeColor="text1"/>
          <w:szCs w:val="34"/>
          <w:lang w:val="en-US"/>
        </w:rPr>
        <w:t xml:space="preserve"> Regulator</w:t>
      </w:r>
      <w:r w:rsidR="00506159">
        <w:rPr>
          <w:color w:val="000000" w:themeColor="text1"/>
          <w:szCs w:val="34"/>
          <w:lang w:val="en-US"/>
        </w:rPr>
        <w:t>y</w:t>
      </w:r>
      <w:r w:rsidR="00C54082" w:rsidRPr="00062AD0">
        <w:rPr>
          <w:color w:val="000000" w:themeColor="text1"/>
          <w:szCs w:val="34"/>
          <w:lang w:val="en-US"/>
        </w:rPr>
        <w:t xml:space="preserve"> Ge</w:t>
      </w:r>
      <w:r>
        <w:rPr>
          <w:color w:val="000000" w:themeColor="text1"/>
          <w:szCs w:val="34"/>
          <w:lang w:val="en-US"/>
        </w:rPr>
        <w:t>nomics Toolbox (</w:t>
      </w:r>
      <w:r w:rsidR="00DA2347">
        <w:rPr>
          <w:color w:val="000000" w:themeColor="text1"/>
          <w:szCs w:val="34"/>
          <w:lang w:val="en-US"/>
        </w:rPr>
        <w:t>www.regulatory-genomics.org</w:t>
      </w:r>
      <w:r w:rsidR="00C54082" w:rsidRPr="00062AD0">
        <w:rPr>
          <w:color w:val="000000" w:themeColor="text1"/>
          <w:szCs w:val="34"/>
          <w:lang w:val="en-US"/>
        </w:rPr>
        <w:t>).</w:t>
      </w:r>
      <w:r>
        <w:rPr>
          <w:color w:val="000000" w:themeColor="text1"/>
          <w:szCs w:val="34"/>
          <w:lang w:val="en-US"/>
        </w:rPr>
        <w:t xml:space="preserve"> Regarding DMRs, w</w:t>
      </w:r>
      <w:r w:rsidRPr="00062AD0">
        <w:rPr>
          <w:color w:val="000000" w:themeColor="text1"/>
          <w:szCs w:val="34"/>
          <w:lang w:val="en-US"/>
        </w:rPr>
        <w:t>e extended</w:t>
      </w:r>
      <w:r>
        <w:rPr>
          <w:color w:val="000000" w:themeColor="text1"/>
          <w:szCs w:val="34"/>
          <w:lang w:val="en-US"/>
        </w:rPr>
        <w:t xml:space="preserve"> or </w:t>
      </w:r>
      <w:r w:rsidR="0018339D">
        <w:rPr>
          <w:color w:val="000000" w:themeColor="text1"/>
          <w:szCs w:val="34"/>
          <w:lang w:val="en-US"/>
        </w:rPr>
        <w:t>shortened</w:t>
      </w:r>
      <w:r w:rsidR="00506159">
        <w:rPr>
          <w:color w:val="000000" w:themeColor="text1"/>
          <w:szCs w:val="34"/>
          <w:lang w:val="en-US"/>
        </w:rPr>
        <w:t xml:space="preserve"> </w:t>
      </w:r>
      <w:r>
        <w:rPr>
          <w:color w:val="000000" w:themeColor="text1"/>
          <w:szCs w:val="34"/>
          <w:lang w:val="en-US"/>
        </w:rPr>
        <w:t xml:space="preserve">the regions to </w:t>
      </w:r>
      <w:r w:rsidRPr="00062AD0">
        <w:rPr>
          <w:color w:val="000000" w:themeColor="text1"/>
          <w:szCs w:val="34"/>
          <w:lang w:val="en-US"/>
        </w:rPr>
        <w:t xml:space="preserve">have </w:t>
      </w:r>
      <w:r w:rsidR="001E5285">
        <w:rPr>
          <w:color w:val="000000" w:themeColor="text1"/>
          <w:szCs w:val="34"/>
          <w:lang w:val="en-US"/>
        </w:rPr>
        <w:t>a</w:t>
      </w:r>
      <w:r w:rsidR="00506159">
        <w:rPr>
          <w:color w:val="000000" w:themeColor="text1"/>
          <w:szCs w:val="34"/>
          <w:lang w:val="en-US"/>
        </w:rPr>
        <w:t xml:space="preserve"> </w:t>
      </w:r>
      <w:r w:rsidRPr="00062AD0">
        <w:rPr>
          <w:color w:val="000000" w:themeColor="text1"/>
          <w:szCs w:val="34"/>
          <w:lang w:val="en-US"/>
        </w:rPr>
        <w:t xml:space="preserve">length of </w:t>
      </w:r>
      <w:r w:rsidR="00DA2347">
        <w:rPr>
          <w:color w:val="000000" w:themeColor="text1"/>
          <w:szCs w:val="34"/>
          <w:lang w:val="en-US"/>
        </w:rPr>
        <w:t>4</w:t>
      </w:r>
      <w:r w:rsidRPr="00062AD0">
        <w:rPr>
          <w:color w:val="000000" w:themeColor="text1"/>
          <w:szCs w:val="34"/>
          <w:lang w:val="en-US"/>
        </w:rPr>
        <w:t>0 bps</w:t>
      </w:r>
      <w:r>
        <w:rPr>
          <w:color w:val="000000" w:themeColor="text1"/>
          <w:szCs w:val="34"/>
          <w:lang w:val="en-US"/>
        </w:rPr>
        <w:t xml:space="preserve">. For up-/down-regulated genes, we used 1kb regions upstream of </w:t>
      </w:r>
      <w:r w:rsidR="00A50289">
        <w:rPr>
          <w:color w:val="000000" w:themeColor="text1"/>
          <w:szCs w:val="34"/>
          <w:lang w:val="en-US"/>
        </w:rPr>
        <w:t xml:space="preserve">the </w:t>
      </w:r>
      <w:r>
        <w:rPr>
          <w:color w:val="000000" w:themeColor="text1"/>
          <w:szCs w:val="34"/>
          <w:lang w:val="en-US"/>
        </w:rPr>
        <w:t xml:space="preserve">transcription start sites </w:t>
      </w:r>
      <w:r w:rsidR="00A50289">
        <w:rPr>
          <w:color w:val="000000" w:themeColor="text1"/>
          <w:szCs w:val="34"/>
          <w:lang w:val="en-US"/>
        </w:rPr>
        <w:t xml:space="preserve">as promoter regions </w:t>
      </w:r>
      <w:r>
        <w:rPr>
          <w:color w:val="000000" w:themeColor="text1"/>
          <w:szCs w:val="34"/>
          <w:lang w:val="en-US"/>
        </w:rPr>
        <w:t>(</w:t>
      </w:r>
      <w:r>
        <w:rPr>
          <w:lang w:val="en-US"/>
        </w:rPr>
        <w:t>Ensemble 37, release 71)</w:t>
      </w:r>
      <w:r>
        <w:rPr>
          <w:color w:val="000000" w:themeColor="text1"/>
          <w:szCs w:val="34"/>
          <w:lang w:val="en-US"/>
        </w:rPr>
        <w:t>. Next, we</w:t>
      </w:r>
      <w:r w:rsidRPr="00062AD0">
        <w:rPr>
          <w:color w:val="000000" w:themeColor="text1"/>
          <w:szCs w:val="34"/>
          <w:lang w:val="en-US"/>
        </w:rPr>
        <w:t xml:space="preserve"> performed motif match analysis </w:t>
      </w:r>
      <w:r w:rsidRPr="00062AD0">
        <w:rPr>
          <w:color w:val="000000" w:themeColor="text1"/>
          <w:szCs w:val="34"/>
          <w:lang w:val="en-US"/>
        </w:rPr>
        <w:lastRenderedPageBreak/>
        <w:t xml:space="preserve">with a </w:t>
      </w:r>
      <w:r>
        <w:rPr>
          <w:color w:val="000000" w:themeColor="text1"/>
          <w:szCs w:val="34"/>
          <w:lang w:val="en-US"/>
        </w:rPr>
        <w:t>false discovery rate (FDR)</w:t>
      </w:r>
      <w:r w:rsidRPr="00062AD0">
        <w:rPr>
          <w:color w:val="000000" w:themeColor="text1"/>
          <w:szCs w:val="34"/>
          <w:lang w:val="en-US"/>
        </w:rPr>
        <w:t xml:space="preserve"> of 0.0001</w:t>
      </w:r>
      <w:r w:rsidR="00506159">
        <w:rPr>
          <w:color w:val="000000" w:themeColor="text1"/>
          <w:szCs w:val="34"/>
          <w:lang w:val="en-US"/>
        </w:rPr>
        <w:t xml:space="preserve"> </w:t>
      </w:r>
      <w:r w:rsidR="00112AF5">
        <w:rPr>
          <w:color w:val="000000" w:themeColor="text1"/>
          <w:szCs w:val="34"/>
          <w:lang w:val="en-US"/>
        </w:rPr>
        <w:fldChar w:fldCharType="begin"/>
      </w:r>
      <w:r w:rsidR="00624B11">
        <w:rPr>
          <w:color w:val="000000" w:themeColor="text1"/>
          <w:szCs w:val="34"/>
          <w:lang w:val="en-US"/>
        </w:rPr>
        <w:instrText xml:space="preserve"> ADDIN REFMGR.CITE &lt;Refman&gt;&lt;Cite&gt;&lt;Author&gt;Wilczynski&lt;/Author&gt;&lt;Year&gt;2009&lt;/Year&gt;&lt;RecNum&gt;2148&lt;/RecNum&gt;&lt;IDText&gt;Finding evolutionarily conserved cis-regulatory modules with a universal set of motifs&lt;/IDText&gt;&lt;MDL Ref_Type="Journal"&gt;&lt;Ref_Type&gt;Journal&lt;/Ref_Type&gt;&lt;Ref_ID&gt;2148&lt;/Ref_ID&gt;&lt;Title_Primary&gt;Finding evolutionarily conserved cis-regulatory modules with a universal set of motifs&lt;/Title_Primary&gt;&lt;Authors_Primary&gt;Wilczynski,B.&lt;/Authors_Primary&gt;&lt;Authors_Primary&gt;Dojer,N.&lt;/Authors_Primary&gt;&lt;Authors_Primary&gt;Patelak,M.&lt;/Authors_Primary&gt;&lt;Authors_Primary&gt;Tiuryn,J.&lt;/Authors_Primary&gt;&lt;Date_Primary&gt;2009&lt;/Date_Primary&gt;&lt;Keywords&gt;Algorithms&lt;/Keywords&gt;&lt;Keywords&gt;Base Sequence&lt;/Keywords&gt;&lt;Keywords&gt;Binding Sites&lt;/Keywords&gt;&lt;Keywords&gt;chemistry&lt;/Keywords&gt;&lt;Keywords&gt;Computational Biology&lt;/Keywords&gt;&lt;Keywords&gt;Dna&lt;/Keywords&gt;&lt;Keywords&gt;Evolution,Molecular&lt;/Keywords&gt;&lt;Keywords&gt;genetics&lt;/Keywords&gt;&lt;Keywords&gt;methods&lt;/Keywords&gt;&lt;Keywords&gt;Regulatory Sequences,Nucleic Acid&lt;/Keywords&gt;&lt;Keywords&gt;Research&lt;/Keywords&gt;&lt;Keywords&gt;Sequence Analysis,DNA&lt;/Keywords&gt;&lt;Keywords&gt;Time&lt;/Keywords&gt;&lt;Reprint&gt;Not in File&lt;/Reprint&gt;&lt;Start_Page&gt;82&lt;/Start_Page&gt;&lt;Periodical&gt;BMC.Bioinformatics.&lt;/Periodical&gt;&lt;Volume&gt;10&lt;/Volume&gt;&lt;User_Def_5&gt;PMC2669485&lt;/User_Def_5&gt;&lt;Misc_3&gt;1471-2105-10-82 [pii];10.1186/1471-2105-10-82 [doi]&lt;/Misc_3&gt;&lt;Address&gt;Institute of Informatics, University of Warsaw, Warsaw, Poland. bartek@mimuw.edu.pl&lt;/Address&gt;&lt;Web_URL&gt;PM:19284541&lt;/Web_URL&gt;&lt;ZZ_JournalStdAbbrev&gt;&lt;f name="System"&gt;BMC.Bioinformatics.&lt;/f&gt;&lt;/ZZ_JournalStdAbbrev&gt;&lt;ZZ_WorkformID&gt;1&lt;/ZZ_WorkformID&gt;&lt;/MDL&gt;&lt;/Cite&gt;&lt;/Refman&gt;</w:instrText>
      </w:r>
      <w:r w:rsidR="00112AF5">
        <w:rPr>
          <w:color w:val="000000" w:themeColor="text1"/>
          <w:szCs w:val="34"/>
          <w:lang w:val="en-US"/>
        </w:rPr>
        <w:fldChar w:fldCharType="separate"/>
      </w:r>
      <w:r w:rsidR="000D1BEF" w:rsidRPr="000D1BEF">
        <w:rPr>
          <w:rFonts w:cs="Arial"/>
          <w:noProof/>
          <w:color w:val="000000" w:themeColor="text1"/>
          <w:szCs w:val="34"/>
          <w:lang w:val="en-US"/>
        </w:rPr>
        <w:t>[</w:t>
      </w:r>
      <w:r w:rsidR="000D1BEF" w:rsidRPr="000B6427">
        <w:rPr>
          <w:noProof/>
          <w:color w:val="000000" w:themeColor="text1"/>
          <w:szCs w:val="34"/>
          <w:lang w:val="en-US"/>
        </w:rPr>
        <w:t>64</w:t>
      </w:r>
      <w:r w:rsidR="000D1BEF" w:rsidRPr="00126ABF">
        <w:rPr>
          <w:rFonts w:cs="Arial"/>
          <w:noProof/>
          <w:color w:val="000000" w:themeColor="text1"/>
          <w:szCs w:val="34"/>
          <w:lang w:val="en-US"/>
        </w:rPr>
        <w:t>]</w:t>
      </w:r>
      <w:r w:rsidR="00112AF5">
        <w:rPr>
          <w:color w:val="000000" w:themeColor="text1"/>
          <w:szCs w:val="34"/>
          <w:lang w:val="en-US"/>
        </w:rPr>
        <w:fldChar w:fldCharType="end"/>
      </w:r>
      <w:r w:rsidRPr="00062AD0">
        <w:rPr>
          <w:color w:val="000000" w:themeColor="text1"/>
          <w:szCs w:val="34"/>
          <w:lang w:val="en-US"/>
        </w:rPr>
        <w:t xml:space="preserve">. </w:t>
      </w:r>
      <w:r>
        <w:rPr>
          <w:color w:val="000000" w:themeColor="text1"/>
          <w:szCs w:val="34"/>
          <w:lang w:val="en-US"/>
        </w:rPr>
        <w:t xml:space="preserve">Motifs were obtained in </w:t>
      </w:r>
      <w:proofErr w:type="spellStart"/>
      <w:r w:rsidR="00783DF4" w:rsidRPr="00062AD0">
        <w:rPr>
          <w:color w:val="000000" w:themeColor="text1"/>
          <w:szCs w:val="34"/>
          <w:lang w:val="en-US"/>
        </w:rPr>
        <w:t>Uniprobe</w:t>
      </w:r>
      <w:proofErr w:type="spellEnd"/>
      <w:r w:rsidR="00783DF4">
        <w:rPr>
          <w:color w:val="000000" w:themeColor="text1"/>
          <w:szCs w:val="34"/>
          <w:lang w:val="en-US"/>
        </w:rPr>
        <w:t xml:space="preserve"> and </w:t>
      </w:r>
      <w:proofErr w:type="spellStart"/>
      <w:r>
        <w:rPr>
          <w:color w:val="000000" w:themeColor="text1"/>
          <w:szCs w:val="34"/>
          <w:lang w:val="en-US"/>
        </w:rPr>
        <w:t>Jaspar</w:t>
      </w:r>
      <w:proofErr w:type="spellEnd"/>
      <w:r w:rsidR="00AC51CF">
        <w:rPr>
          <w:color w:val="000000" w:themeColor="text1"/>
          <w:szCs w:val="34"/>
          <w:lang w:val="en-US"/>
        </w:rPr>
        <w:t xml:space="preserve"> </w:t>
      </w:r>
      <w:r w:rsidRPr="00062AD0">
        <w:rPr>
          <w:color w:val="000000" w:themeColor="text1"/>
          <w:szCs w:val="34"/>
          <w:lang w:val="en-US"/>
        </w:rPr>
        <w:t>databases</w:t>
      </w:r>
      <w:r w:rsidR="00783DF4">
        <w:rPr>
          <w:color w:val="000000" w:themeColor="text1"/>
          <w:szCs w:val="34"/>
          <w:lang w:val="en-US"/>
        </w:rPr>
        <w:t xml:space="preserve"> </w:t>
      </w:r>
      <w:r w:rsidR="00112AF5">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REw+PC9DaXRlPjwvUmVmbWFuPm==
</w:fldData>
        </w:fldChar>
      </w:r>
      <w:r w:rsidR="00624B11">
        <w:rPr>
          <w:color w:val="000000" w:themeColor="text1"/>
          <w:szCs w:val="34"/>
          <w:lang w:val="en-US"/>
        </w:rPr>
        <w:instrText xml:space="preserve"> ADDIN REFMGR.CITE </w:instrText>
      </w:r>
      <w:r w:rsidR="00112AF5">
        <w:rPr>
          <w:color w:val="000000" w:themeColor="text1"/>
          <w:szCs w:val="34"/>
          <w:lang w:val="en-US"/>
        </w:rPr>
        <w:fldChar w:fldCharType="begin">
          <w:fldData xml:space="preserve">PFJlZm1hbj48Q2l0ZT48QXV0aG9yPk5ld2J1cmdlcjwvQXV0aG9yPjxZZWFyPjIwMDk8L1llYXI+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</w:fldData>
        </w:fldChar>
      </w:r>
      <w:r w:rsidR="00624B11">
        <w:rPr>
          <w:color w:val="000000" w:themeColor="text1"/>
          <w:szCs w:val="34"/>
          <w:lang w:val="en-US"/>
        </w:rPr>
        <w:instrText xml:space="preserve"> ADDIN EN.CITE.DATA </w:instrText>
      </w:r>
      <w:r w:rsidR="00112AF5">
        <w:rPr>
          <w:color w:val="000000" w:themeColor="text1"/>
          <w:szCs w:val="34"/>
          <w:lang w:val="en-US"/>
        </w:rPr>
      </w:r>
      <w:r w:rsidR="00112AF5">
        <w:rPr>
          <w:color w:val="000000" w:themeColor="text1"/>
          <w:szCs w:val="34"/>
          <w:lang w:val="en-US"/>
        </w:rPr>
        <w:fldChar w:fldCharType="end"/>
      </w:r>
      <w:r w:rsidR="00112AF5">
        <w:rPr>
          <w:color w:val="000000" w:themeColor="text1"/>
          <w:szCs w:val="34"/>
          <w:lang w:val="en-US"/>
        </w:rPr>
      </w:r>
      <w:r w:rsidR="00112AF5">
        <w:rPr>
          <w:color w:val="000000" w:themeColor="text1"/>
          <w:szCs w:val="34"/>
          <w:lang w:val="en-US"/>
        </w:rPr>
        <w:fldChar w:fldCharType="separate"/>
      </w:r>
      <w:r w:rsidR="007632BE" w:rsidRPr="00BB3250">
        <w:rPr>
          <w:rFonts w:cs="Arial"/>
          <w:noProof/>
          <w:color w:val="000000" w:themeColor="text1"/>
          <w:szCs w:val="34"/>
          <w:lang w:val="en-US"/>
        </w:rPr>
        <w:t>[</w:t>
      </w:r>
      <w:r w:rsidR="007632BE">
        <w:rPr>
          <w:noProof/>
          <w:color w:val="000000" w:themeColor="text1"/>
          <w:szCs w:val="34"/>
          <w:lang w:val="en-US"/>
        </w:rPr>
        <w:t>65</w:t>
      </w:r>
      <w:r w:rsidR="007632BE" w:rsidRPr="00BB3250">
        <w:rPr>
          <w:rFonts w:cs="Arial"/>
          <w:noProof/>
          <w:color w:val="000000" w:themeColor="text1"/>
          <w:szCs w:val="34"/>
          <w:lang w:val="en-US"/>
        </w:rPr>
        <w:t>,</w:t>
      </w:r>
      <w:r w:rsidR="007632BE">
        <w:rPr>
          <w:noProof/>
          <w:color w:val="000000" w:themeColor="text1"/>
          <w:szCs w:val="34"/>
          <w:lang w:val="en-US"/>
        </w:rPr>
        <w:t>66</w:t>
      </w:r>
      <w:r w:rsidR="007632BE" w:rsidRPr="00BB3250">
        <w:rPr>
          <w:rFonts w:cs="Arial"/>
          <w:noProof/>
          <w:color w:val="000000" w:themeColor="text1"/>
          <w:szCs w:val="34"/>
          <w:lang w:val="en-US"/>
        </w:rPr>
        <w:t>]</w:t>
      </w:r>
      <w:r w:rsidR="00112AF5">
        <w:rPr>
          <w:color w:val="000000" w:themeColor="text1"/>
          <w:szCs w:val="34"/>
          <w:lang w:val="en-US"/>
        </w:rPr>
        <w:fldChar w:fldCharType="end"/>
      </w:r>
      <w:r w:rsidRPr="00062AD0">
        <w:rPr>
          <w:color w:val="000000" w:themeColor="text1"/>
          <w:szCs w:val="34"/>
          <w:lang w:val="en-US"/>
        </w:rPr>
        <w:t xml:space="preserve">. The same procedure was repeated 100 times on random genomic </w:t>
      </w:r>
      <w:r w:rsidR="00A50289">
        <w:rPr>
          <w:color w:val="000000" w:themeColor="text1"/>
          <w:szCs w:val="34"/>
          <w:lang w:val="en-US"/>
        </w:rPr>
        <w:t xml:space="preserve">regions </w:t>
      </w:r>
      <w:r w:rsidRPr="00062AD0">
        <w:rPr>
          <w:color w:val="000000" w:themeColor="text1"/>
          <w:szCs w:val="34"/>
          <w:lang w:val="en-US"/>
        </w:rPr>
        <w:t xml:space="preserve">with same size of the </w:t>
      </w:r>
      <w:r w:rsidR="00FD4290">
        <w:rPr>
          <w:color w:val="000000" w:themeColor="text1"/>
          <w:szCs w:val="34"/>
          <w:lang w:val="en-US"/>
        </w:rPr>
        <w:t>genomic regions</w:t>
      </w:r>
      <w:r w:rsidR="00AC51CF">
        <w:rPr>
          <w:color w:val="000000" w:themeColor="text1"/>
          <w:szCs w:val="34"/>
          <w:lang w:val="en-US"/>
        </w:rPr>
        <w:t xml:space="preserve"> </w:t>
      </w:r>
      <w:r w:rsidR="00FD4290">
        <w:rPr>
          <w:color w:val="000000" w:themeColor="text1"/>
          <w:szCs w:val="34"/>
          <w:lang w:val="en-US"/>
        </w:rPr>
        <w:t>tested</w:t>
      </w:r>
      <w:r w:rsidRPr="00062AD0">
        <w:rPr>
          <w:color w:val="000000" w:themeColor="text1"/>
          <w:szCs w:val="34"/>
          <w:lang w:val="en-US"/>
        </w:rPr>
        <w:t xml:space="preserve">. </w:t>
      </w:r>
      <w:r w:rsidRPr="00062AD0">
        <w:rPr>
          <w:color w:val="000000" w:themeColor="text1"/>
          <w:lang w:val="en-US"/>
        </w:rPr>
        <w:t>We employed a one-tailed Fisher</w:t>
      </w:r>
      <w:r w:rsidR="00AC51CF">
        <w:rPr>
          <w:color w:val="000000" w:themeColor="text1"/>
          <w:lang w:val="en-US"/>
        </w:rPr>
        <w:t>’s</w:t>
      </w:r>
      <w:r w:rsidRPr="00062AD0">
        <w:rPr>
          <w:color w:val="000000" w:themeColor="text1"/>
          <w:lang w:val="en-US"/>
        </w:rPr>
        <w:t xml:space="preserve"> </w:t>
      </w:r>
      <w:proofErr w:type="gramStart"/>
      <w:r w:rsidR="00FF6FAB">
        <w:rPr>
          <w:color w:val="000000" w:themeColor="text1"/>
          <w:lang w:val="en-US"/>
        </w:rPr>
        <w:t>E</w:t>
      </w:r>
      <w:r w:rsidRPr="00062AD0">
        <w:rPr>
          <w:color w:val="000000" w:themeColor="text1"/>
          <w:lang w:val="en-US"/>
        </w:rPr>
        <w:t>xact</w:t>
      </w:r>
      <w:proofErr w:type="gramEnd"/>
      <w:r w:rsidRPr="00062AD0">
        <w:rPr>
          <w:color w:val="000000" w:themeColor="text1"/>
          <w:lang w:val="en-US"/>
        </w:rPr>
        <w:t xml:space="preserve"> test to measure </w:t>
      </w:r>
      <w:r w:rsidR="004C4FF4">
        <w:rPr>
          <w:color w:val="000000" w:themeColor="text1"/>
          <w:lang w:val="en-US"/>
        </w:rPr>
        <w:t xml:space="preserve">whether </w:t>
      </w:r>
      <w:r w:rsidRPr="00062AD0">
        <w:rPr>
          <w:color w:val="000000" w:themeColor="text1"/>
          <w:lang w:val="en-US"/>
        </w:rPr>
        <w:t xml:space="preserve">the proportion of binding sites of a motif inside the </w:t>
      </w:r>
      <w:r w:rsidR="00A50289">
        <w:rPr>
          <w:color w:val="000000" w:themeColor="text1"/>
          <w:lang w:val="en-US"/>
        </w:rPr>
        <w:t>regions</w:t>
      </w:r>
      <w:r w:rsidRPr="00062AD0">
        <w:rPr>
          <w:color w:val="000000" w:themeColor="text1"/>
          <w:lang w:val="en-US"/>
        </w:rPr>
        <w:t xml:space="preserve"> is higher than the proportion of binding sites in random </w:t>
      </w:r>
      <w:r w:rsidR="00A50289">
        <w:rPr>
          <w:color w:val="000000" w:themeColor="text1"/>
          <w:lang w:val="en-US"/>
        </w:rPr>
        <w:t>regions</w:t>
      </w:r>
      <w:r w:rsidRPr="00062AD0">
        <w:rPr>
          <w:color w:val="000000" w:themeColor="text1"/>
          <w:lang w:val="en-US"/>
        </w:rPr>
        <w:t xml:space="preserve">. Final </w:t>
      </w:r>
      <w:r w:rsidRPr="00062AD0">
        <w:rPr>
          <w:i/>
          <w:color w:val="000000" w:themeColor="text1"/>
          <w:lang w:val="en-US"/>
        </w:rPr>
        <w:t>p</w:t>
      </w:r>
      <w:r w:rsidRPr="00062AD0">
        <w:rPr>
          <w:color w:val="000000" w:themeColor="text1"/>
          <w:lang w:val="en-US"/>
        </w:rPr>
        <w:t xml:space="preserve">-values were corrected by the </w:t>
      </w:r>
      <w:proofErr w:type="spellStart"/>
      <w:r w:rsidRPr="00062AD0">
        <w:rPr>
          <w:color w:val="000000" w:themeColor="text1"/>
          <w:lang w:val="en-US"/>
        </w:rPr>
        <w:t>Benjamini</w:t>
      </w:r>
      <w:proofErr w:type="spellEnd"/>
      <w:r w:rsidRPr="00062AD0">
        <w:rPr>
          <w:color w:val="000000" w:themeColor="text1"/>
          <w:lang w:val="en-US"/>
        </w:rPr>
        <w:t xml:space="preserve">-Hochberg method </w:t>
      </w:r>
      <w:r w:rsidR="00112AF5" w:rsidRPr="00062AD0">
        <w:rPr>
          <w:color w:val="000000" w:themeColor="text1"/>
          <w:lang w:val="en-US"/>
        </w:rPr>
        <w:fldChar w:fldCharType="begin"/>
      </w:r>
      <w:r w:rsidR="00624B11">
        <w:rPr>
          <w:color w:val="000000" w:themeColor="text1"/>
          <w:lang w:val="en-US"/>
        </w:rPr>
        <w:instrText xml:space="preserve"> ADDIN REFMGR.CITE &lt;Refman&gt;&lt;Cite&gt;&lt;Author&gt;Hochberg&lt;/Author&gt;&lt;Year&gt;2009&lt;/Year&gt;&lt;RecNum&gt;2120&lt;/RecNum&gt;&lt;IDText&gt;Controlling the false discovery rate: a practical and powerful approach to multiple testing&lt;/IDText&gt;&lt;MDL Ref_Type="Journal"&gt;&lt;Ref_Type&gt;Journal&lt;/Ref_Type&gt;&lt;Ref_ID&gt;2120&lt;/Ref_ID&gt;&lt;Title_Primary&gt;Controlling the false discovery rate: a practical and powerful approach to multiple testing&lt;/Title_Primary&gt;&lt;Authors_Primary&gt;Hochberg,Y.&lt;/Authors_Primary&gt;&lt;Authors_Primary&gt;Benjamini,Y.&lt;/Authors_Primary&gt;&lt;Date_Primary&gt;2009&lt;/Date_Primary&gt;&lt;Reprint&gt;Not in File&lt;/Reprint&gt;&lt;Start_Page&gt;289&lt;/Start_Page&gt;&lt;End_Page&gt;300&lt;/End_Page&gt;&lt;Periodical&gt;Journal of the Royal Statistical Society&lt;/Periodical&gt;&lt;Volume&gt;57&lt;/Volume&gt;&lt;Issue&gt;1&lt;/Issue&gt;&lt;ZZ_JournalFull&gt;&lt;f name="System"&gt;Journal of the Royal Statistical Society&lt;/f&gt;&lt;/ZZ_JournalFull&gt;&lt;ZZ_WorkformID&gt;1&lt;/ZZ_WorkformID&gt;&lt;/MDL&gt;&lt;/Cite&gt;&lt;/Refman&gt;</w:instrText>
      </w:r>
      <w:r w:rsidR="00112AF5" w:rsidRPr="00062AD0">
        <w:rPr>
          <w:color w:val="000000" w:themeColor="text1"/>
          <w:lang w:val="en-US"/>
        </w:rPr>
        <w:fldChar w:fldCharType="separate"/>
      </w:r>
      <w:r w:rsidR="007632BE" w:rsidRPr="007632BE">
        <w:rPr>
          <w:rFonts w:cs="Arial"/>
          <w:noProof/>
          <w:color w:val="000000" w:themeColor="text1"/>
          <w:lang w:val="en-US"/>
        </w:rPr>
        <w:t>[</w:t>
      </w:r>
      <w:r w:rsidR="007632BE" w:rsidRPr="007632BE">
        <w:rPr>
          <w:noProof/>
          <w:color w:val="000000" w:themeColor="text1"/>
          <w:lang w:val="en-US"/>
        </w:rPr>
        <w:t>67</w:t>
      </w:r>
      <w:r w:rsidR="007632BE" w:rsidRPr="007632BE">
        <w:rPr>
          <w:rFonts w:cs="Arial"/>
          <w:noProof/>
          <w:color w:val="000000" w:themeColor="text1"/>
          <w:lang w:val="en-US"/>
        </w:rPr>
        <w:t>]</w:t>
      </w:r>
      <w:r w:rsidR="00112AF5" w:rsidRPr="00062AD0">
        <w:rPr>
          <w:color w:val="000000" w:themeColor="text1"/>
          <w:lang w:val="en-US"/>
        </w:rPr>
        <w:fldChar w:fldCharType="end"/>
      </w:r>
      <w:r w:rsidRPr="00062AD0">
        <w:rPr>
          <w:color w:val="000000" w:themeColor="text1"/>
          <w:lang w:val="en-US"/>
        </w:rPr>
        <w:t>.</w:t>
      </w:r>
    </w:p>
    <w:p w:rsidR="004B6D27" w:rsidRDefault="004B6D27" w:rsidP="002A4A66">
      <w:pPr>
        <w:numPr>
          <w:ins w:id="35" w:author="Ivan Gesteira Costa Filho" w:date="2014-09-24T10:26:00Z"/>
        </w:numPr>
        <w:rPr>
          <w:ins w:id="36" w:author="Ivan Gesteira Costa Filho" w:date="2014-09-24T10:26:00Z"/>
          <w:color w:val="000000" w:themeColor="text1"/>
          <w:lang w:val="en-US"/>
        </w:rPr>
      </w:pPr>
    </w:p>
    <w:p w:rsidR="004B6D27" w:rsidRPr="00F32C2F" w:rsidRDefault="004B6D27" w:rsidP="004B6D27">
      <w:pPr>
        <w:numPr>
          <w:ins w:id="37" w:author="Ivan Gesteira Costa Filho" w:date="2014-09-24T10:26:00Z"/>
        </w:numPr>
        <w:rPr>
          <w:ins w:id="38" w:author="Ivan Gesteira Costa Filho" w:date="2014-09-24T10:26:00Z"/>
          <w:rFonts w:cs="Arial"/>
          <w:b/>
          <w:bCs/>
          <w:kern w:val="32"/>
          <w:sz w:val="32"/>
          <w:szCs w:val="32"/>
          <w:lang w:val="en-US"/>
        </w:rPr>
      </w:pPr>
      <w:ins w:id="39" w:author="Ivan Gesteira Costa Filho" w:date="2014-09-24T10:26:00Z">
        <w:r w:rsidRPr="00F32C2F">
          <w:rPr>
            <w:rFonts w:cs="Arial"/>
            <w:b/>
            <w:bCs/>
            <w:kern w:val="32"/>
            <w:sz w:val="32"/>
            <w:szCs w:val="32"/>
            <w:lang w:val="en-US"/>
          </w:rPr>
          <w:t>Availability of data</w:t>
        </w:r>
      </w:ins>
    </w:p>
    <w:p w:rsidR="004B6D27" w:rsidRDefault="004B6D27" w:rsidP="004B6D27">
      <w:pPr>
        <w:numPr>
          <w:ins w:id="40" w:author="Ivan Gesteira Costa Filho" w:date="2014-09-24T10:26:00Z"/>
        </w:numPr>
        <w:rPr>
          <w:ins w:id="41" w:author="Ivan Gesteira Costa Filho" w:date="2014-09-24T10:26:00Z"/>
          <w:rFonts w:cs="Arial"/>
        </w:rPr>
      </w:pPr>
      <w:ins w:id="42" w:author="Ivan Gesteira Costa Filho" w:date="2014-09-24T10:26:00Z">
        <w:r w:rsidRPr="00E6529F">
          <w:rPr>
            <w:rFonts w:cs="Arial"/>
          </w:rPr>
          <w:t xml:space="preserve">Data have been deposited at NCBIs Gene Expression Omnibus (GEO, </w:t>
        </w:r>
        <w:r>
          <w:fldChar w:fldCharType="begin"/>
        </w:r>
        <w:r>
          <w:instrText>HYPERLINK "http://www.ncbi.nlm.nih.gov/geo/)(GSE59960)"</w:instrText>
        </w:r>
        <w:r>
          <w:fldChar w:fldCharType="separate"/>
        </w:r>
        <w:r w:rsidRPr="00FA03FB">
          <w:rPr>
            <w:rStyle w:val="Hyperlink"/>
            <w:rFonts w:cs="Arial"/>
          </w:rPr>
          <w:t>http://www.ncbi.nlm.nih.gov/geo/)(GSE59960)</w:t>
        </w:r>
        <w:r>
          <w:fldChar w:fldCharType="end"/>
        </w:r>
        <w:r>
          <w:rPr>
            <w:rFonts w:cs="Arial"/>
          </w:rPr>
          <w:t>.</w:t>
        </w:r>
      </w:ins>
    </w:p>
    <w:p w:rsidR="004B6D27" w:rsidRDefault="004B6D27" w:rsidP="004B6D27">
      <w:pPr>
        <w:numPr>
          <w:ins w:id="43" w:author="Ivan Gesteira Costa Filho" w:date="2014-09-24T10:26:00Z"/>
        </w:numPr>
        <w:rPr>
          <w:ins w:id="44" w:author="Ivan Gesteira Costa Filho" w:date="2014-09-24T10:26:00Z"/>
          <w:rFonts w:cs="Arial"/>
        </w:rPr>
      </w:pPr>
    </w:p>
    <w:p w:rsidR="004B6D27" w:rsidRDefault="004B6D27" w:rsidP="004B6D27">
      <w:pPr>
        <w:pStyle w:val="Ttulo1"/>
        <w:numPr>
          <w:ins w:id="45" w:author="Ivan Gesteira Costa Filho" w:date="2014-09-24T10:26:00Z"/>
        </w:numPr>
        <w:rPr>
          <w:ins w:id="46" w:author="Ivan Gesteira Costa Filho" w:date="2014-09-24T10:26:00Z"/>
          <w:lang w:val="en-US"/>
        </w:rPr>
      </w:pPr>
      <w:ins w:id="47" w:author="Ivan Gesteira Costa Filho" w:date="2014-09-24T10:26:00Z">
        <w:r>
          <w:rPr>
            <w:lang w:val="en-US"/>
          </w:rPr>
          <w:t>Author’s Contributions</w:t>
        </w:r>
      </w:ins>
    </w:p>
    <w:p w:rsidR="004B6D27" w:rsidRPr="002A4A66" w:rsidRDefault="004B6D27" w:rsidP="004B6D27">
      <w:pPr>
        <w:numPr>
          <w:ins w:id="48" w:author="Ivan Gesteira Costa Filho" w:date="2014-09-24T10:26:00Z"/>
        </w:numPr>
        <w:rPr>
          <w:ins w:id="49" w:author="Ivan Gesteira Costa Filho" w:date="2014-09-24T10:26:00Z"/>
          <w:lang w:val="en-US"/>
        </w:rPr>
      </w:pPr>
      <w:ins w:id="50" w:author="Ivan Gesteira Costa Filho" w:date="2014-09-24T10:26:00Z">
        <w:r>
          <w:rPr>
            <w:lang w:val="en-US"/>
          </w:rPr>
          <w:t>Conceived and designed experiments:</w:t>
        </w:r>
        <w:r w:rsidRPr="002A4A66">
          <w:rPr>
            <w:lang w:val="en-US"/>
          </w:rPr>
          <w:t xml:space="preserve"> </w:t>
        </w:r>
        <w:proofErr w:type="spellStart"/>
        <w:r>
          <w:rPr>
            <w:lang w:val="en-US"/>
          </w:rPr>
          <w:t>SHä</w:t>
        </w:r>
        <w:proofErr w:type="spellEnd"/>
        <w:r>
          <w:rPr>
            <w:lang w:val="en-US"/>
          </w:rPr>
          <w:t xml:space="preserve"> FB CMC WW; performed the experiments:</w:t>
        </w:r>
        <w:r w:rsidRPr="002A4A66">
          <w:rPr>
            <w:lang w:val="en-US"/>
          </w:rPr>
          <w:t xml:space="preserve"> </w:t>
        </w:r>
        <w:r>
          <w:rPr>
            <w:lang w:val="en-US"/>
          </w:rPr>
          <w:t xml:space="preserve">CMK </w:t>
        </w:r>
        <w:proofErr w:type="spellStart"/>
        <w:r>
          <w:rPr>
            <w:lang w:val="en-US"/>
          </w:rPr>
          <w:t>SHu</w:t>
        </w:r>
        <w:proofErr w:type="spellEnd"/>
        <w:r>
          <w:rPr>
            <w:lang w:val="en-US"/>
          </w:rPr>
          <w:t xml:space="preserve"> IC SJ GR; analyzed the data:</w:t>
        </w:r>
        <w:r w:rsidRPr="002A4A66">
          <w:rPr>
            <w:lang w:val="en-US"/>
          </w:rPr>
          <w:t xml:space="preserve"> </w:t>
        </w:r>
        <w:proofErr w:type="spellStart"/>
        <w:r>
          <w:rPr>
            <w:lang w:val="en-US"/>
          </w:rPr>
          <w:t>SHä</w:t>
        </w:r>
        <w:proofErr w:type="spellEnd"/>
        <w:r>
          <w:rPr>
            <w:lang w:val="en-US"/>
          </w:rPr>
          <w:t xml:space="preserve"> FB EGG GR IGC; contributed analysis tools:</w:t>
        </w:r>
        <w:r w:rsidRPr="002A4A66">
          <w:rPr>
            <w:lang w:val="en-US"/>
          </w:rPr>
          <w:t xml:space="preserve"> </w:t>
        </w:r>
        <w:r>
          <w:rPr>
            <w:lang w:val="en-US"/>
          </w:rPr>
          <w:t xml:space="preserve">VB THB; contributed to writing of the manuscript: </w:t>
        </w:r>
        <w:proofErr w:type="spellStart"/>
        <w:r>
          <w:rPr>
            <w:lang w:val="en-US"/>
          </w:rPr>
          <w:t>SHä</w:t>
        </w:r>
        <w:proofErr w:type="spellEnd"/>
        <w:r>
          <w:rPr>
            <w:lang w:val="en-US"/>
          </w:rPr>
          <w:t xml:space="preserve"> GR IGC WW.</w:t>
        </w:r>
      </w:ins>
    </w:p>
    <w:p w:rsidR="004B6D27" w:rsidRPr="002A4A66" w:rsidRDefault="004B6D27" w:rsidP="002A4A66">
      <w:pPr>
        <w:numPr>
          <w:ins w:id="51" w:author="Ivan Gesteira Costa Filho" w:date="2014-09-24T10:26:00Z"/>
        </w:numPr>
        <w:rPr>
          <w:color w:val="000000" w:themeColor="text1"/>
          <w:szCs w:val="34"/>
          <w:lang w:val="en-US"/>
        </w:rPr>
      </w:pPr>
    </w:p>
    <w:p w:rsidR="00B55A8F" w:rsidRPr="006E027E" w:rsidDel="004B6D27" w:rsidRDefault="00B55A8F" w:rsidP="00B55A8F">
      <w:pPr>
        <w:pStyle w:val="Ttulo1"/>
        <w:rPr>
          <w:del w:id="52" w:author="Ivan Gesteira Costa Filho" w:date="2014-09-24T10:27:00Z"/>
          <w:sz w:val="32"/>
          <w:szCs w:val="32"/>
          <w:lang w:val="en-US"/>
        </w:rPr>
      </w:pPr>
      <w:r w:rsidRPr="006E027E">
        <w:rPr>
          <w:sz w:val="32"/>
          <w:szCs w:val="32"/>
          <w:lang w:val="en-US"/>
        </w:rPr>
        <w:t>Acknowledgments</w:t>
      </w:r>
    </w:p>
    <w:p w:rsidR="004B6D27" w:rsidRDefault="004B6D27" w:rsidP="002660F2">
      <w:pPr>
        <w:rPr>
          <w:ins w:id="53" w:author="Ivan Gesteira Costa Filho" w:date="2014-09-24T10:27:00Z"/>
          <w:lang w:val="en-US"/>
        </w:rPr>
      </w:pPr>
    </w:p>
    <w:p w:rsidR="002A4A66" w:rsidRDefault="004B6D27" w:rsidP="002A4A66">
      <w:pPr>
        <w:rPr>
          <w:lang w:val="en-US"/>
        </w:rPr>
      </w:pPr>
      <w:ins w:id="54" w:author="Ivan Gesteira Costa Filho" w:date="2014-09-24T10:27:00Z">
        <w:r>
          <w:rPr>
            <w:lang w:val="en-US"/>
          </w:rPr>
          <w:t xml:space="preserve">The authors would like to thank </w:t>
        </w:r>
        <w:proofErr w:type="spellStart"/>
        <w:r>
          <w:rPr>
            <w:lang w:val="en-US"/>
          </w:rPr>
          <w:t>Amadis</w:t>
        </w:r>
        <w:proofErr w:type="spellEnd"/>
        <w:r>
          <w:rPr>
            <w:lang w:val="en-US"/>
          </w:rPr>
          <w:t xml:space="preserve"> Pages and Sarah </w:t>
        </w:r>
        <w:proofErr w:type="spellStart"/>
        <w:r>
          <w:rPr>
            <w:lang w:val="en-US"/>
          </w:rPr>
          <w:t>Bonnin</w:t>
        </w:r>
        <w:proofErr w:type="spellEnd"/>
        <w:r>
          <w:rPr>
            <w:lang w:val="en-US"/>
          </w:rPr>
          <w:t xml:space="preserve"> for their valuable feedback. </w:t>
        </w:r>
      </w:ins>
      <w:r w:rsidR="00B55A8F" w:rsidRPr="005928FF">
        <w:rPr>
          <w:lang w:val="en-US"/>
        </w:rPr>
        <w:t xml:space="preserve">This work was supported by the Stem Cell Network of the state North Rhine Westphalia, by the German Research Foundation (DFG; WA 1706/2-1), by the German Ministry of Education and Research (BMBF; </w:t>
      </w:r>
      <w:r w:rsidR="00B55A8F">
        <w:rPr>
          <w:lang w:val="en-US"/>
        </w:rPr>
        <w:t>OBELICS</w:t>
      </w:r>
      <w:r w:rsidR="00B55A8F" w:rsidRPr="005928FF">
        <w:rPr>
          <w:lang w:val="en-US"/>
        </w:rPr>
        <w:t>)</w:t>
      </w:r>
      <w:r w:rsidR="001F0B8B">
        <w:rPr>
          <w:lang w:val="en-US"/>
        </w:rPr>
        <w:t xml:space="preserve"> and </w:t>
      </w:r>
      <w:r w:rsidR="00051997">
        <w:rPr>
          <w:lang w:val="en-US"/>
        </w:rPr>
        <w:t xml:space="preserve">by </w:t>
      </w:r>
      <w:r w:rsidR="001F0B8B" w:rsidRPr="001F0B8B">
        <w:rPr>
          <w:lang w:val="en-US"/>
        </w:rPr>
        <w:t xml:space="preserve">the Interdisciplinary Center for Clinical Research </w:t>
      </w:r>
      <w:r w:rsidR="00051997">
        <w:rPr>
          <w:lang w:val="en-US"/>
        </w:rPr>
        <w:t xml:space="preserve">(IZKF) </w:t>
      </w:r>
      <w:r w:rsidR="001F0B8B" w:rsidRPr="001F0B8B">
        <w:rPr>
          <w:lang w:val="en-US"/>
        </w:rPr>
        <w:t>within the faculty of Medicine at the RWTH Aachen University</w:t>
      </w:r>
      <w:r w:rsidR="00B55A8F" w:rsidRPr="005928FF">
        <w:rPr>
          <w:lang w:val="en-US"/>
        </w:rPr>
        <w:t>.</w:t>
      </w:r>
      <w:r w:rsidR="004C4FF4">
        <w:rPr>
          <w:lang w:val="en-US"/>
        </w:rPr>
        <w:t xml:space="preserve"> </w:t>
      </w:r>
      <w:r w:rsidR="009F1A5E" w:rsidRPr="009F1A5E">
        <w:rPr>
          <w:lang w:val="en-US"/>
        </w:rPr>
        <w:t>RWTH Aachen University Medical School has applied for patent applications for the Epigenetic-</w:t>
      </w:r>
      <w:r w:rsidR="009F1A5E">
        <w:rPr>
          <w:lang w:val="en-US"/>
        </w:rPr>
        <w:t>Senescence</w:t>
      </w:r>
      <w:r w:rsidR="009F1A5E" w:rsidRPr="009F1A5E">
        <w:rPr>
          <w:lang w:val="en-US"/>
        </w:rPr>
        <w:t xml:space="preserve">-Signature </w:t>
      </w:r>
      <w:r w:rsidR="009F1A5E">
        <w:rPr>
          <w:lang w:val="en-US"/>
        </w:rPr>
        <w:t>and</w:t>
      </w:r>
      <w:r w:rsidR="009F1A5E" w:rsidRPr="009F1A5E">
        <w:rPr>
          <w:lang w:val="en-US"/>
        </w:rPr>
        <w:t xml:space="preserve"> Wolfgang Wagner is involved in the </w:t>
      </w:r>
      <w:r w:rsidR="009F1A5E" w:rsidRPr="009F1A5E">
        <w:rPr>
          <w:lang w:val="en-US"/>
        </w:rPr>
        <w:lastRenderedPageBreak/>
        <w:t xml:space="preserve">company </w:t>
      </w:r>
      <w:proofErr w:type="spellStart"/>
      <w:r w:rsidR="009F1A5E" w:rsidRPr="009F1A5E">
        <w:rPr>
          <w:lang w:val="en-US"/>
        </w:rPr>
        <w:t>Cygenia</w:t>
      </w:r>
      <w:proofErr w:type="spellEnd"/>
      <w:r w:rsidR="000F006B">
        <w:rPr>
          <w:lang w:val="en-US"/>
        </w:rPr>
        <w:t xml:space="preserve">, </w:t>
      </w:r>
      <w:r w:rsidR="009F1A5E">
        <w:rPr>
          <w:lang w:val="en-US"/>
        </w:rPr>
        <w:t>which provides service for this method</w:t>
      </w:r>
      <w:r w:rsidR="009F1A5E" w:rsidRPr="009F1A5E">
        <w:rPr>
          <w:lang w:val="en-US"/>
        </w:rPr>
        <w:t xml:space="preserve"> to other researchers</w:t>
      </w:r>
      <w:r w:rsidR="00520E31">
        <w:rPr>
          <w:lang w:val="en-US"/>
        </w:rPr>
        <w:t xml:space="preserve"> (www.cygenia.com)</w:t>
      </w:r>
      <w:r w:rsidR="009F1A5E" w:rsidRPr="009F1A5E">
        <w:rPr>
          <w:lang w:val="en-US"/>
        </w:rPr>
        <w:t>. Apart from this, the authors have nothing to disclose.</w:t>
      </w:r>
    </w:p>
    <w:p w:rsidR="002A4A66" w:rsidDel="004B6D27" w:rsidRDefault="002A4A66" w:rsidP="002A4A66">
      <w:pPr>
        <w:pStyle w:val="Ttulo1"/>
        <w:rPr>
          <w:del w:id="55" w:author="Ivan Gesteira Costa Filho" w:date="2014-09-24T10:26:00Z"/>
          <w:lang w:val="en-US"/>
        </w:rPr>
      </w:pPr>
      <w:del w:id="56" w:author="Ivan Gesteira Costa Filho" w:date="2014-09-24T10:26:00Z">
        <w:r w:rsidDel="004B6D27">
          <w:rPr>
            <w:lang w:val="en-US"/>
          </w:rPr>
          <w:delText>Author Contributions</w:delText>
        </w:r>
      </w:del>
    </w:p>
    <w:p w:rsidR="002A4A66" w:rsidRPr="002A4A66" w:rsidDel="004B6D27" w:rsidRDefault="002A4A66" w:rsidP="002A4A66">
      <w:pPr>
        <w:rPr>
          <w:del w:id="57" w:author="Ivan Gesteira Costa Filho" w:date="2014-09-24T10:26:00Z"/>
          <w:lang w:val="en-US"/>
        </w:rPr>
      </w:pPr>
      <w:del w:id="58" w:author="Ivan Gesteira Costa Filho" w:date="2014-09-24T10:26:00Z">
        <w:r w:rsidDel="004B6D27">
          <w:rPr>
            <w:lang w:val="en-US"/>
          </w:rPr>
          <w:delText>Conceived and designed experiments:</w:delText>
        </w:r>
        <w:r w:rsidRPr="002A4A66" w:rsidDel="004B6D27">
          <w:rPr>
            <w:lang w:val="en-US"/>
          </w:rPr>
          <w:delText xml:space="preserve"> </w:delText>
        </w:r>
        <w:r w:rsidDel="004B6D27">
          <w:rPr>
            <w:lang w:val="en-US"/>
          </w:rPr>
          <w:delText>SHä FB CMC WW; performed the experiments:</w:delText>
        </w:r>
        <w:r w:rsidRPr="002A4A66" w:rsidDel="004B6D27">
          <w:rPr>
            <w:lang w:val="en-US"/>
          </w:rPr>
          <w:delText xml:space="preserve"> </w:delText>
        </w:r>
        <w:r w:rsidDel="004B6D27">
          <w:rPr>
            <w:lang w:val="en-US"/>
          </w:rPr>
          <w:delText>CMK SHu IC SJ GR; analyzed the data:</w:delText>
        </w:r>
        <w:r w:rsidRPr="002A4A66" w:rsidDel="004B6D27">
          <w:rPr>
            <w:lang w:val="en-US"/>
          </w:rPr>
          <w:delText xml:space="preserve"> </w:delText>
        </w:r>
        <w:r w:rsidDel="004B6D27">
          <w:rPr>
            <w:lang w:val="en-US"/>
          </w:rPr>
          <w:delText>SHä FB EGG GR IGC; contributed analysis tools:</w:delText>
        </w:r>
        <w:r w:rsidRPr="002A4A66" w:rsidDel="004B6D27">
          <w:rPr>
            <w:lang w:val="en-US"/>
          </w:rPr>
          <w:delText xml:space="preserve"> </w:delText>
        </w:r>
        <w:r w:rsidDel="004B6D27">
          <w:rPr>
            <w:lang w:val="en-US"/>
          </w:rPr>
          <w:delText>VB THB; contributed to writing of the manuscript: SHä</w:delText>
        </w:r>
        <w:r w:rsidR="00203D04" w:rsidDel="004B6D27">
          <w:rPr>
            <w:lang w:val="en-US"/>
          </w:rPr>
          <w:delText xml:space="preserve"> GR IGC</w:delText>
        </w:r>
        <w:r w:rsidDel="004B6D27">
          <w:rPr>
            <w:lang w:val="en-US"/>
          </w:rPr>
          <w:delText xml:space="preserve"> WW.</w:delText>
        </w:r>
      </w:del>
    </w:p>
    <w:p w:rsidR="00960F1F" w:rsidRDefault="00960F1F">
      <w:pPr>
        <w:spacing w:after="200" w:line="276" w:lineRule="auto"/>
        <w:jc w:val="left"/>
        <w:rPr>
          <w:rFonts w:cs="Arial"/>
          <w:lang w:val="en-US"/>
        </w:rPr>
      </w:pPr>
    </w:p>
    <w:p w:rsidR="00C50B1F" w:rsidRPr="00BB3250" w:rsidRDefault="00960F1F" w:rsidP="00624B11">
      <w:pPr>
        <w:pStyle w:val="Ttulo1"/>
        <w:tabs>
          <w:tab w:val="left" w:pos="0"/>
          <w:tab w:val="left" w:pos="90"/>
          <w:tab w:val="left" w:pos="630"/>
        </w:tabs>
        <w:ind w:left="630" w:hanging="630"/>
        <w:rPr>
          <w:sz w:val="22"/>
          <w:szCs w:val="22"/>
          <w:lang w:val="en-US"/>
        </w:rPr>
      </w:pPr>
      <w:r w:rsidRPr="0029362A">
        <w:rPr>
          <w:lang w:val="en-US"/>
        </w:rPr>
        <w:t>References</w:t>
      </w:r>
    </w:p>
    <w:p w:rsidR="00624B11" w:rsidRPr="00BB3250" w:rsidRDefault="00112AF5" w:rsidP="00BB3250">
      <w:pPr>
        <w:tabs>
          <w:tab w:val="left" w:pos="90"/>
          <w:tab w:val="left" w:pos="630"/>
          <w:tab w:val="left" w:pos="720"/>
        </w:tabs>
        <w:spacing w:after="240" w:line="240" w:lineRule="auto"/>
        <w:ind w:left="630" w:hanging="630"/>
        <w:rPr>
          <w:rFonts w:cs="Arial"/>
          <w:noProof/>
          <w:lang w:val="en-US"/>
        </w:rPr>
      </w:pPr>
      <w:r w:rsidRPr="00624B11">
        <w:rPr>
          <w:rFonts w:cs="Arial"/>
        </w:rPr>
        <w:fldChar w:fldCharType="begin"/>
      </w:r>
      <w:r w:rsidR="00960F1F" w:rsidRPr="00BB3250">
        <w:rPr>
          <w:rFonts w:cs="Arial"/>
          <w:lang w:val="en-US"/>
        </w:rPr>
        <w:instrText xml:space="preserve"> ADDIN REFMGR.REFLIST </w:instrText>
      </w:r>
      <w:r w:rsidRPr="00624B11">
        <w:rPr>
          <w:rFonts w:cs="Arial"/>
        </w:rPr>
        <w:fldChar w:fldCharType="separate"/>
      </w:r>
      <w:r w:rsidR="00624B11" w:rsidRPr="00BB3250">
        <w:rPr>
          <w:rFonts w:cs="Arial"/>
          <w:noProof/>
          <w:lang w:val="en-US"/>
        </w:rPr>
        <w:tab/>
        <w:t xml:space="preserve">1. </w:t>
      </w:r>
      <w:r w:rsidR="00624B11" w:rsidRPr="00BB3250">
        <w:rPr>
          <w:rFonts w:cs="Arial"/>
          <w:noProof/>
          <w:lang w:val="en-US"/>
        </w:rPr>
        <w:tab/>
        <w:t>Hayflick  L (1965) The limited in vitro lifetime of human diploid cell strains. Exp Cell Res 37: 614-636.</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2. </w:t>
      </w:r>
      <w:r w:rsidRPr="00BB3250">
        <w:rPr>
          <w:rFonts w:cs="Arial"/>
          <w:noProof/>
          <w:lang w:val="en-US"/>
        </w:rPr>
        <w:tab/>
        <w:t xml:space="preserve">Wagner W, Horn P, Castoldi M, Diehlmann A, Bork S, et al. (2008) Replicative Senescence of Mesenchymal Stem Cells - a Continuous and Organized Process. </w:t>
      </w:r>
      <w:r w:rsidRPr="00BB3250">
        <w:rPr>
          <w:rFonts w:cs="Arial"/>
          <w:noProof/>
          <w:lang w:val="de-DE"/>
        </w:rPr>
        <w:t>PLoS ONE 5: e2213.</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3. </w:t>
      </w:r>
      <w:r w:rsidRPr="00BB3250">
        <w:rPr>
          <w:rFonts w:cs="Arial"/>
          <w:noProof/>
          <w:lang w:val="de-DE"/>
        </w:rPr>
        <w:tab/>
        <w:t xml:space="preserve">Schellenberg A, Stiehl T, Horn P, Joussen S, Pallua N, et al. </w:t>
      </w:r>
      <w:r w:rsidRPr="00BB3250">
        <w:rPr>
          <w:rFonts w:cs="Arial"/>
          <w:noProof/>
          <w:lang w:val="en-US"/>
        </w:rPr>
        <w:t>(2012) Population Dynamics of Mesenchymal Stromal Cells during Culture Expansion. Cytotherapy 14: 401-411.</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 </w:t>
      </w:r>
      <w:r w:rsidRPr="00BB3250">
        <w:rPr>
          <w:rFonts w:cs="Arial"/>
          <w:noProof/>
          <w:lang w:val="en-US"/>
        </w:rPr>
        <w:tab/>
        <w:t>Lansdorp PM (2008) Telomeres, stem cells, and hematology. Blood 111: 1759-1766.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 </w:t>
      </w:r>
      <w:r w:rsidRPr="00BB3250">
        <w:rPr>
          <w:rFonts w:cs="Arial"/>
          <w:noProof/>
          <w:lang w:val="en-US"/>
        </w:rPr>
        <w:tab/>
        <w:t>Drummond MW, Balabanov S, Holyoake TL, Brummendorf TH (2007) Concise review: Telomere biology in normal and leukemic hematopoietic stem cells. Stem Cells 25: 1853-1861.</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6. </w:t>
      </w:r>
      <w:r w:rsidRPr="00BB3250">
        <w:rPr>
          <w:rFonts w:cs="Arial"/>
          <w:noProof/>
          <w:lang w:val="en-US"/>
        </w:rPr>
        <w:tab/>
        <w:t>Narita M, Nunez S, Heard E, Narita M, Lin AW, et al. (2003) Rb-mediated heterochromatin formation and silencing of E2F target genes during cellular senescence. Cell 113: 703-716.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7. </w:t>
      </w:r>
      <w:r w:rsidRPr="00BB3250">
        <w:rPr>
          <w:rFonts w:cs="Arial"/>
          <w:noProof/>
          <w:lang w:val="en-US"/>
        </w:rPr>
        <w:tab/>
        <w:t>d'Adda di FF, Reaper PM, Clay-Farrace L, Fiegler H, Carr P, et al. (2003) A DNA damage checkpoint response in telomere-initiated senescence. Nature 426: 194-198.</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8. </w:t>
      </w:r>
      <w:r w:rsidRPr="00BB3250">
        <w:rPr>
          <w:rFonts w:cs="Arial"/>
          <w:noProof/>
          <w:lang w:val="en-US"/>
        </w:rPr>
        <w:tab/>
        <w:t>Capell BC, Collins FS (2006) Human laminopathies: nuclei gone genetically awry. Nat Rev Genet 7: 940-952.</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9. </w:t>
      </w:r>
      <w:r w:rsidRPr="00BB3250">
        <w:rPr>
          <w:rFonts w:cs="Arial"/>
          <w:noProof/>
          <w:lang w:val="en-US"/>
        </w:rPr>
        <w:tab/>
        <w:t>Fraser P, Bickmore W (2007) Nuclear organization of the genome and the potential for gene regulation. Nature 447: 413-417.</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10. </w:t>
      </w:r>
      <w:r w:rsidRPr="00BB3250">
        <w:rPr>
          <w:rFonts w:cs="Arial"/>
          <w:noProof/>
          <w:lang w:val="en-US"/>
        </w:rPr>
        <w:tab/>
        <w:t>Cremer T, Cremer M, Dietzel S, Muller S, Solovei I, et al. (2006) Chromosome territories--a functional nuclear landscape. Curr Opin Cell Biol 18: 307-316.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11. </w:t>
      </w:r>
      <w:r w:rsidRPr="00BB3250">
        <w:rPr>
          <w:rFonts w:cs="Arial"/>
          <w:noProof/>
          <w:lang w:val="en-US"/>
        </w:rPr>
        <w:tab/>
        <w:t>Puckelwartz MJ, Depreux FF, McNally EM (2011) Gene expression, chromosome position and lamin A/C mutations. Nucleus 2: 162-167.</w:t>
      </w:r>
    </w:p>
    <w:p w:rsidR="00624B11" w:rsidRPr="00AC6BDE"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12. </w:t>
      </w:r>
      <w:r w:rsidRPr="00BB3250">
        <w:rPr>
          <w:rFonts w:cs="Arial"/>
          <w:noProof/>
          <w:lang w:val="en-US"/>
        </w:rPr>
        <w:tab/>
        <w:t xml:space="preserve">Bork S, Pfister S, Witt H, Horn P, Korn B, et al. (2010) DNA Methylation Pattern Changes upon Long-Term Culture and Aging of Human Mesenchymal Stromal Cells. </w:t>
      </w:r>
      <w:r w:rsidRPr="00AC6BDE">
        <w:rPr>
          <w:rFonts w:cs="Arial"/>
          <w:noProof/>
          <w:lang w:val="de-DE"/>
        </w:rPr>
        <w:t>Aging Cell 9: 54-63.</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AC6BDE">
        <w:rPr>
          <w:rFonts w:cs="Arial"/>
          <w:noProof/>
          <w:lang w:val="de-DE"/>
        </w:rPr>
        <w:lastRenderedPageBreak/>
        <w:tab/>
        <w:t xml:space="preserve">13. </w:t>
      </w:r>
      <w:r w:rsidRPr="00AC6BDE">
        <w:rPr>
          <w:rFonts w:cs="Arial"/>
          <w:noProof/>
          <w:lang w:val="de-DE"/>
        </w:rPr>
        <w:tab/>
      </w:r>
      <w:r w:rsidRPr="00BB3250">
        <w:rPr>
          <w:rFonts w:cs="Arial"/>
          <w:noProof/>
          <w:lang w:val="de-DE"/>
        </w:rPr>
        <w:t xml:space="preserve">Schellenberg A, Lin Q, Schueler H, Koch C, Joussen S, et al. </w:t>
      </w:r>
      <w:r w:rsidRPr="00BB3250">
        <w:rPr>
          <w:rFonts w:cs="Arial"/>
          <w:noProof/>
          <w:lang w:val="en-US"/>
        </w:rPr>
        <w:t xml:space="preserve">(2011) Replicative senescence of mesenchymal stem cells causes DNA-methylation changes which correlate with repressive histone marks. </w:t>
      </w:r>
      <w:r w:rsidRPr="00BB3250">
        <w:rPr>
          <w:rFonts w:cs="Arial"/>
          <w:noProof/>
          <w:lang w:val="de-DE"/>
        </w:rPr>
        <w:t>Aging (Albany NY) 3: 873-888.</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14. </w:t>
      </w:r>
      <w:r w:rsidRPr="00BB3250">
        <w:rPr>
          <w:rFonts w:cs="Arial"/>
          <w:noProof/>
          <w:lang w:val="de-DE"/>
        </w:rPr>
        <w:tab/>
        <w:t xml:space="preserve">Koch CM, Joussen S, Schellenberg A, Lin Q, Zenke M, et al. </w:t>
      </w:r>
      <w:r w:rsidRPr="00BB3250">
        <w:rPr>
          <w:rFonts w:cs="Arial"/>
          <w:noProof/>
          <w:lang w:val="en-US"/>
        </w:rPr>
        <w:t>(2012) Monitoring of Cellular Senescence by DNA-Methylation at Specific CpG sites. Aging Cell 11: 366-369.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15. </w:t>
      </w:r>
      <w:r w:rsidRPr="00BB3250">
        <w:rPr>
          <w:rFonts w:cs="Arial"/>
          <w:noProof/>
          <w:lang w:val="en-US"/>
        </w:rPr>
        <w:tab/>
        <w:t>Koch C, Suschek CV, Lin Q, Bork S, Goergens M, et al. (2011) Specific Age-associated DNA Methylation Changes in Human Dermal Fibroblasts. PLoS ONE 6: e16679.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16. </w:t>
      </w:r>
      <w:r w:rsidRPr="00BB3250">
        <w:rPr>
          <w:rFonts w:cs="Arial"/>
          <w:noProof/>
          <w:lang w:val="en-US"/>
        </w:rPr>
        <w:tab/>
        <w:t>Horwitz EM, Le Blanc K., Dominici M, Mueller I, Slaper-Cortenbach I, et al. (2005) Clarification of the nomenclature for MSC: The International Society for Cellular Therapy position statement. Cytotherapy 7: 393-395.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17. </w:t>
      </w:r>
      <w:r w:rsidRPr="00BB3250">
        <w:rPr>
          <w:rFonts w:cs="Arial"/>
          <w:noProof/>
          <w:lang w:val="en-US"/>
        </w:rPr>
        <w:tab/>
        <w:t>Cruickshanks HA, McBryan T, Nelson DM, Vanderkraats ND, Shah PP, et al. (2013) Senescent cells harbour features of the cancer epigenome. Nat Cell Biol 15: 1495-1506.</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r>
      <w:r w:rsidRPr="00BB3250">
        <w:rPr>
          <w:rFonts w:cs="Arial"/>
          <w:noProof/>
          <w:lang w:val="de-DE"/>
        </w:rPr>
        <w:t xml:space="preserve">18. </w:t>
      </w:r>
      <w:r w:rsidRPr="00BB3250">
        <w:rPr>
          <w:rFonts w:cs="Arial"/>
          <w:noProof/>
          <w:lang w:val="de-DE"/>
        </w:rPr>
        <w:tab/>
        <w:t xml:space="preserve">Teschendorff AE, Menon U, Gentry-Maharaj A, Ramus SJ, Weisenberger DJ, et al. </w:t>
      </w:r>
      <w:r w:rsidRPr="00BB3250">
        <w:rPr>
          <w:rFonts w:cs="Arial"/>
          <w:noProof/>
          <w:lang w:val="en-US"/>
        </w:rPr>
        <w:t xml:space="preserve">(2010) Age-dependent DNA methylation of genes that are suppressed in stem cells is a hallmark of cancer. </w:t>
      </w:r>
      <w:r w:rsidRPr="00BB3250">
        <w:rPr>
          <w:rFonts w:cs="Arial"/>
          <w:noProof/>
          <w:lang w:val="de-DE"/>
        </w:rPr>
        <w:t>Genome Res 20: 440-446.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19. </w:t>
      </w:r>
      <w:r w:rsidRPr="00BB3250">
        <w:rPr>
          <w:rFonts w:cs="Arial"/>
          <w:noProof/>
          <w:lang w:val="de-DE"/>
        </w:rPr>
        <w:tab/>
        <w:t xml:space="preserve">Koch CM, Reck K, Shao K, Lin Q, Joussen S, et al. </w:t>
      </w:r>
      <w:r w:rsidRPr="00BB3250">
        <w:rPr>
          <w:rFonts w:cs="Arial"/>
          <w:noProof/>
          <w:lang w:val="en-US"/>
        </w:rPr>
        <w:t>(2013) Pluripotent stem cells escape from senescence-associated DNA methylation changes. Genome Res 23: 248-259.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20. </w:t>
      </w:r>
      <w:r w:rsidRPr="00BB3250">
        <w:rPr>
          <w:rFonts w:cs="Arial"/>
          <w:noProof/>
          <w:lang w:val="en-US"/>
        </w:rPr>
        <w:tab/>
        <w:t>Rakyan VK, Down TA, Maslau S, Andrew T, Yang TP, et al. (2010) Human aging-associated DNA hypermethylation occurs preferentially at bivalent chromatin domains. Genome Res 20: 434-439.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21. </w:t>
      </w:r>
      <w:r w:rsidRPr="00BB3250">
        <w:rPr>
          <w:rFonts w:cs="Arial"/>
          <w:noProof/>
          <w:lang w:val="en-US"/>
        </w:rPr>
        <w:tab/>
        <w:t>Hannum G, Guinney J, Zhao L, Zhang L, Hughes G, et al. (2013) Genome-wide Methylation Profiles Reveal Quantitative Views of Human Aging Rates. Mol Cell 49: 459-367.</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22. </w:t>
      </w:r>
      <w:r w:rsidRPr="00BB3250">
        <w:rPr>
          <w:rFonts w:cs="Arial"/>
          <w:noProof/>
          <w:lang w:val="en-US"/>
        </w:rPr>
        <w:tab/>
        <w:t>Teschendorff AE, West J, Beck S (2013) Age-associated epigenetic drift: implications, and a case of epigenetic thrift? Hum Mol Genet 22: 7-15.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23. </w:t>
      </w:r>
      <w:r w:rsidRPr="00BB3250">
        <w:rPr>
          <w:rFonts w:cs="Arial"/>
          <w:noProof/>
          <w:lang w:val="en-US"/>
        </w:rPr>
        <w:tab/>
        <w:t>Crabbe L, Cesare AJ, Kasuboski JM, Fitzpatrick JA, Karlseder J (2012) Human telomeres are tethered to the nuclear envelope during postmitotic nuclear assembly. Cell Rep 2: 1521-1529.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24. </w:t>
      </w:r>
      <w:r w:rsidRPr="00BB3250">
        <w:rPr>
          <w:rFonts w:cs="Arial"/>
          <w:noProof/>
          <w:lang w:val="en-US"/>
        </w:rPr>
        <w:tab/>
        <w:t>Brinkman AB, Simmer F, Ma K, Kaan A, Zhu J, et al. (2010) Whole-genome DNA methylation profiling using MethylCap-seq. Methods 52: 232-236.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25. </w:t>
      </w:r>
      <w:r w:rsidRPr="00BB3250">
        <w:rPr>
          <w:rFonts w:cs="Arial"/>
          <w:noProof/>
          <w:lang w:val="en-US"/>
        </w:rPr>
        <w:tab/>
        <w:t>Bernstein BE, Stamatoyannopoulos JA, Costello JF, Ren B, Milosavljevic A, et al. (2010) The NIH Roadmap Epigenomics Mapping Consortium. Nat Biotechnol 28: 1045-1048.</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26. </w:t>
      </w:r>
      <w:r w:rsidRPr="00BB3250">
        <w:rPr>
          <w:rFonts w:cs="Arial"/>
          <w:noProof/>
          <w:lang w:val="en-US"/>
        </w:rPr>
        <w:tab/>
        <w:t xml:space="preserve">Guelen L, Pagie L, Brasset E, Meuleman W, Faza MB, et al. (2008) Domain organization of human chromosomes revealed by mapping of nuclear lamina interactions. </w:t>
      </w:r>
      <w:r w:rsidRPr="00BB3250">
        <w:rPr>
          <w:rFonts w:cs="Arial"/>
          <w:noProof/>
          <w:lang w:val="de-DE"/>
        </w:rPr>
        <w:t>Nature 453: 948-951.</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de-DE"/>
        </w:rPr>
        <w:tab/>
        <w:t xml:space="preserve">27. </w:t>
      </w:r>
      <w:r w:rsidRPr="00BB3250">
        <w:rPr>
          <w:rFonts w:cs="Arial"/>
          <w:noProof/>
          <w:lang w:val="de-DE"/>
        </w:rPr>
        <w:tab/>
        <w:t xml:space="preserve">Zhu J, Adli M, Zou JY, Verstappen G, Coyne M, et al. </w:t>
      </w:r>
      <w:r w:rsidRPr="00BB3250">
        <w:rPr>
          <w:rFonts w:cs="Arial"/>
          <w:noProof/>
          <w:lang w:val="en-US"/>
        </w:rPr>
        <w:t xml:space="preserve">(2013) Genome-wide Chromatin State Transitions Associated with Developmental and Environmental Cues. </w:t>
      </w:r>
      <w:r w:rsidRPr="00BB3250">
        <w:rPr>
          <w:rFonts w:cs="Arial"/>
          <w:noProof/>
          <w:lang w:val="de-DE"/>
        </w:rPr>
        <w:t>Cell 152: 642-654.</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de-DE"/>
        </w:rPr>
        <w:tab/>
        <w:t xml:space="preserve">28. </w:t>
      </w:r>
      <w:r w:rsidRPr="00BB3250">
        <w:rPr>
          <w:rFonts w:cs="Arial"/>
          <w:noProof/>
          <w:lang w:val="de-DE"/>
        </w:rPr>
        <w:tab/>
        <w:t xml:space="preserve">Gonzalez-Suarez I, Redwood AB, Perkins SM, Vermolen B, Lichtensztejin D, et al. </w:t>
      </w:r>
      <w:r w:rsidRPr="00BB3250">
        <w:rPr>
          <w:rFonts w:cs="Arial"/>
          <w:noProof/>
          <w:lang w:val="en-US"/>
        </w:rPr>
        <w:t xml:space="preserve">(2009) Novel roles for A-type lamins in telomere biology and the DNA damage response pathway. </w:t>
      </w:r>
      <w:r w:rsidRPr="00BB3250">
        <w:rPr>
          <w:rFonts w:cs="Arial"/>
          <w:noProof/>
          <w:lang w:val="de-DE"/>
        </w:rPr>
        <w:t>EMBO J 28: 2414-2427.</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lastRenderedPageBreak/>
        <w:tab/>
        <w:t xml:space="preserve">29. </w:t>
      </w:r>
      <w:r w:rsidRPr="00BB3250">
        <w:rPr>
          <w:rFonts w:cs="Arial"/>
          <w:noProof/>
          <w:lang w:val="de-DE"/>
        </w:rPr>
        <w:tab/>
        <w:t xml:space="preserve">Raz V, Vermolen BJ, Garini Y, Onderwater JJ, Mommaas-Kienhuis MA, et al. </w:t>
      </w:r>
      <w:r w:rsidRPr="00BB3250">
        <w:rPr>
          <w:rFonts w:cs="Arial"/>
          <w:noProof/>
          <w:lang w:val="en-US"/>
        </w:rPr>
        <w:t>(2008) The nuclear lamina promotes telomere aggregation and centromere peripheral localization during senescence of human mesenchymal stem cells. J Cell Sci 121: 4018-4028.</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30. </w:t>
      </w:r>
      <w:r w:rsidRPr="00BB3250">
        <w:rPr>
          <w:rFonts w:cs="Arial"/>
          <w:noProof/>
          <w:lang w:val="en-US"/>
        </w:rPr>
        <w:tab/>
        <w:t>Koch CM, Wagner W (2013) Epigenetic Biomarker to Determine Replicative Senescence of Cultured Cells. Methods in Molecular Biology 1048: 309-21.</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31. </w:t>
      </w:r>
      <w:r w:rsidRPr="00BB3250">
        <w:rPr>
          <w:rFonts w:cs="Arial"/>
          <w:noProof/>
          <w:lang w:val="en-US"/>
        </w:rPr>
        <w:tab/>
        <w:t>Schellenberg A, Mauen S, Koch CM, Jans R, de WP, et al. (2014) Proof of principle: quality control of therapeutic cell preparations using senescence-associated DNA-methylation changes. BMC Res Notes 7: 254.</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32. </w:t>
      </w:r>
      <w:r w:rsidRPr="00BB3250">
        <w:rPr>
          <w:rFonts w:cs="Arial"/>
          <w:noProof/>
          <w:lang w:val="en-US"/>
        </w:rPr>
        <w:tab/>
        <w:t xml:space="preserve">Serre D, Lee BH, Ting AH (2010) MBD-isolated Genome Sequencing provides a high-throughput and comprehensive survey of DNA methylation in the human genome. </w:t>
      </w:r>
      <w:r w:rsidRPr="00BB3250">
        <w:rPr>
          <w:rFonts w:cs="Arial"/>
          <w:noProof/>
          <w:lang w:val="de-DE"/>
        </w:rPr>
        <w:t>Nucleic Acids Res 38: 391-399.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33. </w:t>
      </w:r>
      <w:r w:rsidRPr="00BB3250">
        <w:rPr>
          <w:rFonts w:cs="Arial"/>
          <w:noProof/>
          <w:lang w:val="de-DE"/>
        </w:rPr>
        <w:tab/>
        <w:t xml:space="preserve">Weidner CI, Lin Q, Koch CM, Eisele L, Beier F, et al. </w:t>
      </w:r>
      <w:r w:rsidRPr="00BB3250">
        <w:rPr>
          <w:rFonts w:cs="Arial"/>
          <w:noProof/>
          <w:lang w:val="en-US"/>
        </w:rPr>
        <w:t>(2014) Aging of blood can be tracked by DNA methylation changes at just three CpG sites. Genome Biol 15: R24.</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34. </w:t>
      </w:r>
      <w:r w:rsidRPr="00BB3250">
        <w:rPr>
          <w:rFonts w:cs="Arial"/>
          <w:noProof/>
          <w:lang w:val="en-US"/>
        </w:rPr>
        <w:tab/>
        <w:t>Horvath S (2013) DNA methylation age of human tissues and cell types. Genome Biol 14: R115.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35. </w:t>
      </w:r>
      <w:r w:rsidRPr="00BB3250">
        <w:rPr>
          <w:rFonts w:cs="Arial"/>
          <w:noProof/>
          <w:lang w:val="en-US"/>
        </w:rPr>
        <w:tab/>
        <w:t>McClay JL, Aberg KA, Clark SL, Nerella S, Kumar G, et al. (2014) A methylome-wide study of aging using massively parallel sequencing of the methyl-CpG-enriched genomic fraction from blood in over 700 subjects. Hum Mol Genet 23: 1175-1185.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36. </w:t>
      </w:r>
      <w:r w:rsidRPr="00BB3250">
        <w:rPr>
          <w:rFonts w:cs="Arial"/>
          <w:noProof/>
          <w:lang w:val="en-US"/>
        </w:rPr>
        <w:tab/>
        <w:t>Maegawa S, Hinkal G, Kim HS, Shen L, Zhang L, et al. (2010) Widespread and tissue specific age-related DNA methylation changes in mice. Genome Res 20: 332-340.</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37. </w:t>
      </w:r>
      <w:r w:rsidRPr="00BB3250">
        <w:rPr>
          <w:rFonts w:cs="Arial"/>
          <w:noProof/>
          <w:lang w:val="en-US"/>
        </w:rPr>
        <w:tab/>
        <w:t>Bocker MT, Hellwig I, Breiling A, Eckstein V, Ho AD, et al. (2011) Genome-wide promoter DNA methylation dynamics of human hematopoietic progenitor cells during differentiation and aging. Blood 117: e182-e189.</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38. </w:t>
      </w:r>
      <w:r w:rsidRPr="00BB3250">
        <w:rPr>
          <w:rFonts w:cs="Arial"/>
          <w:noProof/>
          <w:lang w:val="en-US"/>
        </w:rPr>
        <w:tab/>
        <w:t xml:space="preserve">Aebi U, Cohn J, Buhle L, Gerace L (1986) The nuclear lamina is a meshwork of intermediate-type filaments. </w:t>
      </w:r>
      <w:r w:rsidRPr="00BB3250">
        <w:rPr>
          <w:rFonts w:cs="Arial"/>
          <w:noProof/>
          <w:lang w:val="de-DE"/>
        </w:rPr>
        <w:t>Nature 323: 560-564.</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39. </w:t>
      </w:r>
      <w:r w:rsidRPr="00BB3250">
        <w:rPr>
          <w:rFonts w:cs="Arial"/>
          <w:noProof/>
          <w:lang w:val="de-DE"/>
        </w:rPr>
        <w:tab/>
        <w:t xml:space="preserve">Lund E, Oldenburg AR, Delbarre E, Freberg CT, Duband-Goulet I, et al. </w:t>
      </w:r>
      <w:r w:rsidRPr="00BB3250">
        <w:rPr>
          <w:rFonts w:cs="Arial"/>
          <w:noProof/>
          <w:lang w:val="en-US"/>
        </w:rPr>
        <w:t>(2013) Lamin A/C-promoter interactions specify chromatin state-dependent transcription outcomes. Genome Res 23: 1580-1589.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40. </w:t>
      </w:r>
      <w:r w:rsidRPr="00BB3250">
        <w:rPr>
          <w:rFonts w:cs="Arial"/>
          <w:noProof/>
          <w:lang w:val="en-US"/>
        </w:rPr>
        <w:tab/>
        <w:t>Collas P, Lund EG, Oldenburg AR (2014) Closing the (nuclear) envelope on the genome: how nuclear lamins interact with promoters and modulate gene expression. Bioessays 36: 75-83.</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41. </w:t>
      </w:r>
      <w:r w:rsidRPr="00BB3250">
        <w:rPr>
          <w:rFonts w:cs="Arial"/>
          <w:noProof/>
          <w:lang w:val="en-US"/>
        </w:rPr>
        <w:tab/>
        <w:t>Mewborn SK, Puckelwartz MJ, Abuisneineh F, Fahrenbach JP, Zhang Y, et al. (2010) Altered chromosomal positioning, compaction, and gene expression with a lamin A/C gene mutation. PLoS ONE 5: e14342.</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42. </w:t>
      </w:r>
      <w:r w:rsidRPr="00BB3250">
        <w:rPr>
          <w:rFonts w:cs="Arial"/>
          <w:noProof/>
          <w:lang w:val="en-US"/>
        </w:rPr>
        <w:tab/>
        <w:t>Freund A, Laberge RM, Demaria M, Campisi J (2012) Lamin B1 loss is a senescence-associated biomarker. Mol Biol Cell 23: 2066-2075.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43. </w:t>
      </w:r>
      <w:r w:rsidRPr="00BB3250">
        <w:rPr>
          <w:rFonts w:cs="Arial"/>
          <w:noProof/>
          <w:lang w:val="en-US"/>
        </w:rPr>
        <w:tab/>
        <w:t>Shimi T, Butin-Israeli V, Adam SA, Hamanaka RB, Goldman AE, et al. (2011) The role of nuclear lamin B1 in cell proliferation and senescence. Genes Dev 25: 2579-2593.</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lastRenderedPageBreak/>
        <w:tab/>
        <w:t xml:space="preserve">44. </w:t>
      </w:r>
      <w:r w:rsidRPr="00BB3250">
        <w:rPr>
          <w:rFonts w:cs="Arial"/>
          <w:noProof/>
          <w:lang w:val="en-US"/>
        </w:rPr>
        <w:tab/>
        <w:t>Shah PP, Donahue G, Otte GL, Capell BC, Nelson DM, et al. (2013) Lamin B1 depletion in senescent cells triggers large-scale changes in gene expression and the chromatin landscape. Genes Dev 27: 1787-1799.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45. </w:t>
      </w:r>
      <w:r w:rsidRPr="00BB3250">
        <w:rPr>
          <w:rFonts w:cs="Arial"/>
          <w:noProof/>
          <w:lang w:val="en-US"/>
        </w:rPr>
        <w:tab/>
        <w:t>Guarda A, Bolognese F, Bonapace IM, Badaracco G (2009) Interaction between the inner nuclear membrane lamin B receptor and the heterochromatic methyl binding protein, MeCP2. Exp Cell Res 315: 1895-1903.</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46. </w:t>
      </w:r>
      <w:r w:rsidRPr="00BB3250">
        <w:rPr>
          <w:rFonts w:cs="Arial"/>
          <w:noProof/>
          <w:lang w:val="en-US"/>
        </w:rPr>
        <w:tab/>
        <w:t>Reddy KL, Zullo JM, Bertolino E, Singh H (2008) Transcriptional repression mediated by repositioning of genes to the nuclear lamina. Nature 452: 243-247.</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47. </w:t>
      </w:r>
      <w:r w:rsidRPr="00BB3250">
        <w:rPr>
          <w:rFonts w:cs="Arial"/>
          <w:noProof/>
          <w:lang w:val="en-US"/>
        </w:rPr>
        <w:tab/>
        <w:t>Peric-Hupkes D, Meuleman W, Pagie L, Bruggeman SW, Solovei I, et al. (2010) Molecular maps of the reorganization of genome-nuclear lamina interactions during differentiation. Mol Cell 38: 603-613.</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48. </w:t>
      </w:r>
      <w:r w:rsidRPr="00BB3250">
        <w:rPr>
          <w:rFonts w:cs="Arial"/>
          <w:noProof/>
          <w:lang w:val="en-US"/>
        </w:rPr>
        <w:tab/>
        <w:t>Zimmerman SM, Kim SK (2014) The GATA transcription factor/MTA-1 homolog egr-1 promotes longevity and stress resistance in Caenorhabditis elegans. Aging Cell 13: 329-339.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49. </w:t>
      </w:r>
      <w:r w:rsidRPr="00BB3250">
        <w:rPr>
          <w:rFonts w:cs="Arial"/>
          <w:noProof/>
          <w:lang w:val="en-US"/>
        </w:rPr>
        <w:tab/>
        <w:t>Pardo PS, Boriek AM (2012) An autoregulatory loop reverts the mechanosensitive Sirt1 induction by EGR1 in skeletal muscle cells. Aging (Albany NY) 4: 456-461.</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50. </w:t>
      </w:r>
      <w:r w:rsidRPr="00BB3250">
        <w:rPr>
          <w:rFonts w:cs="Arial"/>
          <w:noProof/>
          <w:lang w:val="en-US"/>
        </w:rPr>
        <w:tab/>
        <w:t>Krones-Herzig A, Adamson E, Mercola D (2003) Early growth response 1 protein, an upstream gatekeeper of the p53 tumor suppressor, controls replicative senescence. Proc Natl Acad Sci U S A 100: 3233-3238.</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51. </w:t>
      </w:r>
      <w:r w:rsidRPr="00BB3250">
        <w:rPr>
          <w:rFonts w:cs="Arial"/>
          <w:noProof/>
          <w:lang w:val="en-US"/>
        </w:rPr>
        <w:tab/>
        <w:t>Ohtani N, Zebedee Z, Huot TJ, Stinson JA, Sugimoto M, et al. (2001) Opposing effects of Ets and Id proteins on p16INK4a expression during cellular senescence. Nature 409: 1067-1070.</w:t>
      </w:r>
    </w:p>
    <w:p w:rsidR="00624B11" w:rsidRPr="00BB3250"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52. </w:t>
      </w:r>
      <w:r w:rsidRPr="00BB3250">
        <w:rPr>
          <w:rFonts w:cs="Arial"/>
          <w:noProof/>
          <w:lang w:val="en-US"/>
        </w:rPr>
        <w:tab/>
        <w:t xml:space="preserve">Keane M, de Magalhaes JP (2013) MYCN/LIN28B/Let-7/HMGA2 pathway implicated by meta-analysis of GWAS in suppression of post-natal proliferation thereby potentially contributing to aging. </w:t>
      </w:r>
      <w:r w:rsidRPr="00BB3250">
        <w:rPr>
          <w:rFonts w:cs="Arial"/>
          <w:noProof/>
          <w:lang w:val="de-DE"/>
        </w:rPr>
        <w:t>Mech Ageing Dev 134: 346-348.</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de-DE"/>
        </w:rPr>
        <w:tab/>
        <w:t xml:space="preserve">53. </w:t>
      </w:r>
      <w:r w:rsidRPr="00BB3250">
        <w:rPr>
          <w:rFonts w:cs="Arial"/>
          <w:noProof/>
          <w:lang w:val="de-DE"/>
        </w:rPr>
        <w:tab/>
        <w:t xml:space="preserve">Lohmann M, Walenda G, Hemeda H, Joussen S, Drescher W, et al. </w:t>
      </w:r>
      <w:r w:rsidRPr="00BB3250">
        <w:rPr>
          <w:rFonts w:cs="Arial"/>
          <w:noProof/>
          <w:lang w:val="en-US"/>
        </w:rPr>
        <w:t>(2012) Donor age of human platelet lysate affects proliferation and differentiation of mesenchymal stem cells. PLoS ONE 7: e37839.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54. </w:t>
      </w:r>
      <w:r w:rsidRPr="00BB3250">
        <w:rPr>
          <w:rFonts w:cs="Arial"/>
          <w:noProof/>
          <w:lang w:val="en-US"/>
        </w:rPr>
        <w:tab/>
        <w:t>Varela E, Schneider RP, Ortega S, Blasco MA (2011) Different telomere-length dynamics at the inner cell mass versus established embryonic stem (ES) cells. Proc Natl Acad Sci U S A 108: 15207-15212.</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55. </w:t>
      </w:r>
      <w:r w:rsidRPr="00BB3250">
        <w:rPr>
          <w:rFonts w:cs="Arial"/>
          <w:noProof/>
          <w:lang w:val="en-US"/>
        </w:rPr>
        <w:tab/>
        <w:t>Beier F, Foronda M, Martinez P, Blasco MA (2012) Conditional TRF1 knockout in the hematopoietic compartment leads to bone marrow failure and recapitulates clinical features of dyskeratosis congenita. Blood 120: 2990-3000.</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56. </w:t>
      </w:r>
      <w:r w:rsidRPr="00BB3250">
        <w:rPr>
          <w:rFonts w:cs="Arial"/>
          <w:noProof/>
          <w:lang w:val="en-US"/>
        </w:rPr>
        <w:tab/>
        <w:t>Dodt M, Roehr J, Ahmad R, Dieterich C (2012) FLEXBAR-Flexible Barcode and Adapter Processing for Next-Generation Sequencing Platforms. Biology 1: 895-905.</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57. </w:t>
      </w:r>
      <w:r w:rsidRPr="00BB3250">
        <w:rPr>
          <w:rFonts w:cs="Arial"/>
          <w:noProof/>
          <w:lang w:val="en-US"/>
        </w:rPr>
        <w:tab/>
        <w:t>Li H, Durbin R (2009) Fast and accurate short read alignment with Burrows-Wheeler transform. Bioinformatics 25: 1754-1760.</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58. </w:t>
      </w:r>
      <w:r w:rsidRPr="00BB3250">
        <w:rPr>
          <w:rFonts w:cs="Arial"/>
          <w:noProof/>
          <w:lang w:val="en-US"/>
        </w:rPr>
        <w:tab/>
        <w:t>Zhang Y, Liu T, Meyer CA, Eeckhoute J, Johnson DS, et al. (2008) Model-based analysis of ChIP-Seq (MACS). Genome Biol 9: R137.</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lastRenderedPageBreak/>
        <w:tab/>
        <w:t xml:space="preserve">59. </w:t>
      </w:r>
      <w:r w:rsidRPr="00BB3250">
        <w:rPr>
          <w:rFonts w:cs="Arial"/>
          <w:noProof/>
          <w:lang w:val="en-US"/>
        </w:rPr>
        <w:tab/>
        <w:t>Langmead B, Salzberg SL (2012) Fast gapped-read alignment with Bowtie 2. Nat Methods 9: 357-359.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60. </w:t>
      </w:r>
      <w:r w:rsidRPr="00BB3250">
        <w:rPr>
          <w:rFonts w:cs="Arial"/>
          <w:noProof/>
          <w:lang w:val="en-US"/>
        </w:rPr>
        <w:tab/>
        <w:t>Kim D, Pertea G, Trapnell C, Pimentel H, Kelley R, et al. (2013) TopHat2: accurate alignment of transcriptomes in the presence of insertions, deletions and gene fusions. Genome Biol 14: R36.</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61. </w:t>
      </w:r>
      <w:r w:rsidRPr="00BB3250">
        <w:rPr>
          <w:rFonts w:cs="Arial"/>
          <w:noProof/>
          <w:lang w:val="en-US"/>
        </w:rPr>
        <w:tab/>
        <w:t>Anders S, Pyl PT, Huber W (2014) HTSeq A Python framework to work with high-throughput sequencing data. Biorxiv 1: doi: 10.1101/002824.</w:t>
      </w:r>
    </w:p>
    <w:p w:rsidR="00624B11" w:rsidRPr="002660F2"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62. </w:t>
      </w:r>
      <w:r w:rsidRPr="00BB3250">
        <w:rPr>
          <w:rFonts w:cs="Arial"/>
          <w:noProof/>
          <w:lang w:val="en-US"/>
        </w:rPr>
        <w:tab/>
        <w:t xml:space="preserve">Love MI, Huber W, Anders S (2014) Moderated estimation of fold change and dispersion for RNA-Seq data with DESeq2. </w:t>
      </w:r>
      <w:r w:rsidRPr="002660F2">
        <w:rPr>
          <w:rFonts w:cs="Arial"/>
          <w:noProof/>
          <w:lang w:val="en-US"/>
        </w:rPr>
        <w:t>Biorxiv 1: doi: 10.1101/002832.</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2660F2">
        <w:rPr>
          <w:rFonts w:cs="Arial"/>
          <w:noProof/>
          <w:lang w:val="en-US"/>
        </w:rPr>
        <w:tab/>
        <w:t xml:space="preserve">63. </w:t>
      </w:r>
      <w:r w:rsidRPr="002660F2">
        <w:rPr>
          <w:rFonts w:cs="Arial"/>
          <w:noProof/>
          <w:lang w:val="en-US"/>
        </w:rPr>
        <w:tab/>
        <w:t xml:space="preserve">Favorov A, Mularoni L, Cope LM, Medvedeva Y, Mironov AA, et al. </w:t>
      </w:r>
      <w:r w:rsidRPr="00BB3250">
        <w:rPr>
          <w:rFonts w:cs="Arial"/>
          <w:noProof/>
          <w:lang w:val="en-US"/>
        </w:rPr>
        <w:t>(2012) Exploring massive, genome scale datasets with the GenometriCorr package. PLoS Comput Biol 8: e1002529.</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BB3250">
        <w:rPr>
          <w:rFonts w:cs="Arial"/>
          <w:noProof/>
          <w:lang w:val="en-US"/>
        </w:rPr>
        <w:tab/>
        <w:t xml:space="preserve">64. </w:t>
      </w:r>
      <w:r w:rsidRPr="00BB3250">
        <w:rPr>
          <w:rFonts w:cs="Arial"/>
          <w:noProof/>
          <w:lang w:val="en-US"/>
        </w:rPr>
        <w:tab/>
        <w:t>Wilczynski B, Dojer N, Patelak M, Tiuryn J (2009) Finding evolutionarily conserved cis-regulatory modules with a universal set of motifs. BMC Bioinformatics 10: 82.</w:t>
      </w:r>
    </w:p>
    <w:p w:rsidR="00624B11" w:rsidRPr="00AC6BDE" w:rsidRDefault="00624B11" w:rsidP="00BB3250">
      <w:pPr>
        <w:tabs>
          <w:tab w:val="left" w:pos="90"/>
          <w:tab w:val="left" w:pos="630"/>
          <w:tab w:val="left" w:pos="720"/>
        </w:tabs>
        <w:spacing w:after="240" w:line="240" w:lineRule="auto"/>
        <w:ind w:left="630" w:hanging="630"/>
        <w:rPr>
          <w:rFonts w:cs="Arial"/>
          <w:noProof/>
          <w:lang w:val="de-DE"/>
        </w:rPr>
      </w:pPr>
      <w:r w:rsidRPr="00BB3250">
        <w:rPr>
          <w:rFonts w:cs="Arial"/>
          <w:noProof/>
          <w:lang w:val="en-US"/>
        </w:rPr>
        <w:tab/>
        <w:t xml:space="preserve">65. </w:t>
      </w:r>
      <w:r w:rsidRPr="00BB3250">
        <w:rPr>
          <w:rFonts w:cs="Arial"/>
          <w:noProof/>
          <w:lang w:val="en-US"/>
        </w:rPr>
        <w:tab/>
        <w:t xml:space="preserve">Newburger DE, Bulyk ML (2009) UniPROBE: an online database of protein binding microarray data on protein-DNA interactions. </w:t>
      </w:r>
      <w:r w:rsidRPr="00AC6BDE">
        <w:rPr>
          <w:rFonts w:cs="Arial"/>
          <w:noProof/>
          <w:lang w:val="de-DE"/>
        </w:rPr>
        <w:t>Nucleic Acids Res 37: D77-D82.</w:t>
      </w:r>
    </w:p>
    <w:p w:rsidR="00624B11" w:rsidRPr="00BB3250" w:rsidRDefault="00624B11" w:rsidP="00BB3250">
      <w:pPr>
        <w:tabs>
          <w:tab w:val="left" w:pos="90"/>
          <w:tab w:val="left" w:pos="630"/>
          <w:tab w:val="left" w:pos="720"/>
        </w:tabs>
        <w:spacing w:after="240" w:line="240" w:lineRule="auto"/>
        <w:ind w:left="630" w:hanging="630"/>
        <w:rPr>
          <w:rFonts w:cs="Arial"/>
          <w:noProof/>
          <w:lang w:val="en-US"/>
        </w:rPr>
      </w:pPr>
      <w:r w:rsidRPr="00AC6BDE">
        <w:rPr>
          <w:rFonts w:cs="Arial"/>
          <w:noProof/>
          <w:lang w:val="de-DE"/>
        </w:rPr>
        <w:tab/>
      </w:r>
      <w:r w:rsidRPr="00BB3250">
        <w:rPr>
          <w:rFonts w:cs="Arial"/>
          <w:noProof/>
          <w:lang w:val="de-DE"/>
        </w:rPr>
        <w:t xml:space="preserve">66. </w:t>
      </w:r>
      <w:r w:rsidRPr="00BB3250">
        <w:rPr>
          <w:rFonts w:cs="Arial"/>
          <w:noProof/>
          <w:lang w:val="de-DE"/>
        </w:rPr>
        <w:tab/>
        <w:t xml:space="preserve">Bryne JC, Valen E, Tang MH, Marstrand T, Winther O, et al. </w:t>
      </w:r>
      <w:r w:rsidRPr="00BB3250">
        <w:rPr>
          <w:rFonts w:cs="Arial"/>
          <w:noProof/>
          <w:lang w:val="en-US"/>
        </w:rPr>
        <w:t>(2008) JASPAR, the open access database of transcription factor-binding profiles: new content and tools in the 2008 update. Nucleic Acids Res 36: D102-D106.</w:t>
      </w:r>
    </w:p>
    <w:p w:rsidR="00624B11" w:rsidRPr="00BB3250" w:rsidRDefault="00624B11" w:rsidP="00624B11">
      <w:pPr>
        <w:tabs>
          <w:tab w:val="left" w:pos="90"/>
          <w:tab w:val="left" w:pos="630"/>
          <w:tab w:val="left" w:pos="720"/>
        </w:tabs>
        <w:spacing w:line="240" w:lineRule="auto"/>
        <w:ind w:left="630" w:hanging="630"/>
        <w:rPr>
          <w:rFonts w:cs="Arial"/>
          <w:noProof/>
          <w:lang w:val="en-US"/>
        </w:rPr>
      </w:pPr>
      <w:r w:rsidRPr="00BB3250">
        <w:rPr>
          <w:rFonts w:cs="Arial"/>
          <w:noProof/>
          <w:lang w:val="en-US"/>
        </w:rPr>
        <w:tab/>
        <w:t xml:space="preserve">67. </w:t>
      </w:r>
      <w:r w:rsidRPr="00BB3250">
        <w:rPr>
          <w:rFonts w:cs="Arial"/>
          <w:noProof/>
          <w:lang w:val="en-US"/>
        </w:rPr>
        <w:tab/>
        <w:t>Hochberg Y, Benjamini Y (2009) Controlling the false discovery rate: a practical and powerful approach to multiple testing. Journal of the Royal Statistical Society 57: 289-300.</w:t>
      </w:r>
    </w:p>
    <w:p w:rsidR="00624B11" w:rsidRPr="00624B11" w:rsidRDefault="00624B11" w:rsidP="00BB3250">
      <w:pPr>
        <w:tabs>
          <w:tab w:val="left" w:pos="90"/>
          <w:tab w:val="left" w:pos="630"/>
          <w:tab w:val="left" w:pos="720"/>
        </w:tabs>
        <w:spacing w:line="240" w:lineRule="auto"/>
        <w:ind w:left="630" w:hanging="630"/>
        <w:rPr>
          <w:rFonts w:cs="Arial"/>
          <w:noProof/>
          <w:lang w:val="en-US"/>
        </w:rPr>
      </w:pPr>
    </w:p>
    <w:p w:rsidR="00960F1F" w:rsidRDefault="00112AF5" w:rsidP="00624B11">
      <w:pPr>
        <w:tabs>
          <w:tab w:val="left" w:pos="0"/>
          <w:tab w:val="left" w:pos="90"/>
          <w:tab w:val="left" w:pos="630"/>
        </w:tabs>
        <w:ind w:left="630" w:hanging="630"/>
        <w:rPr>
          <w:rFonts w:cs="Arial"/>
          <w:lang w:val="en-US"/>
        </w:rPr>
      </w:pPr>
      <w:r w:rsidRPr="00624B11">
        <w:rPr>
          <w:rFonts w:cs="Arial"/>
        </w:rPr>
        <w:fldChar w:fldCharType="end"/>
      </w:r>
      <w:r w:rsidR="00960F1F">
        <w:rPr>
          <w:rFonts w:cs="Arial"/>
          <w:lang w:val="en-US"/>
        </w:rPr>
        <w:br w:type="page"/>
      </w:r>
    </w:p>
    <w:p w:rsidR="00DC3084" w:rsidRPr="00421895" w:rsidRDefault="00DC3084" w:rsidP="002D5044">
      <w:pPr>
        <w:pStyle w:val="Ttulo1"/>
        <w:rPr>
          <w:lang w:val="en-US"/>
        </w:rPr>
      </w:pPr>
      <w:r w:rsidRPr="00421895">
        <w:rPr>
          <w:lang w:val="en-US"/>
        </w:rPr>
        <w:lastRenderedPageBreak/>
        <w:t xml:space="preserve">Tables </w:t>
      </w:r>
    </w:p>
    <w:p w:rsidR="00DC3084" w:rsidRPr="00421895" w:rsidRDefault="00DC3084" w:rsidP="002D5044">
      <w:pPr>
        <w:pStyle w:val="Ttulo2"/>
      </w:pPr>
      <w:r w:rsidRPr="00421895">
        <w:t>Table 1</w:t>
      </w:r>
      <w:r w:rsidR="007E60AA">
        <w:t xml:space="preserve">: </w:t>
      </w:r>
      <w:r w:rsidR="00CE50B7">
        <w:t>Associati</w:t>
      </w:r>
      <w:r w:rsidR="00E52024">
        <w:t>on of</w:t>
      </w:r>
      <w:r w:rsidR="00E14E76">
        <w:t xml:space="preserve"> </w:t>
      </w:r>
      <w:r w:rsidR="00B07928">
        <w:t>DMRs and gene expression changes</w:t>
      </w:r>
      <w:r w:rsidR="00CE50B7">
        <w:t xml:space="preserve"> </w:t>
      </w:r>
      <w:r w:rsidR="00E14E76">
        <w:t xml:space="preserve">using </w:t>
      </w:r>
      <w:r w:rsidR="00CE50B7">
        <w:t>the projection test.</w:t>
      </w:r>
    </w:p>
    <w:p w:rsidR="00971CB4" w:rsidRPr="00421895" w:rsidRDefault="00971CB4" w:rsidP="00DC3084">
      <w:pPr>
        <w:spacing w:line="360" w:lineRule="auto"/>
        <w:ind w:right="615"/>
        <w:rPr>
          <w:rFonts w:eastAsia="Arial" w:cs="Arial"/>
          <w:sz w:val="19"/>
          <w:szCs w:val="19"/>
          <w:lang w:val="en-US"/>
        </w:rPr>
      </w:pPr>
    </w:p>
    <w:tbl>
      <w:tblPr>
        <w:tblW w:w="8905" w:type="dxa"/>
        <w:tblInd w:w="5" w:type="dxa"/>
        <w:tblLayout w:type="fixed"/>
        <w:tblCellMar>
          <w:left w:w="0" w:type="dxa"/>
          <w:right w:w="0" w:type="dxa"/>
        </w:tblCellMar>
        <w:tblLook w:val="00A0" w:firstRow="1" w:lastRow="0" w:firstColumn="1" w:lastColumn="0" w:noHBand="0" w:noVBand="0"/>
      </w:tblPr>
      <w:tblGrid>
        <w:gridCol w:w="2143"/>
        <w:gridCol w:w="2802"/>
        <w:gridCol w:w="2160"/>
        <w:gridCol w:w="1800"/>
      </w:tblGrid>
      <w:tr w:rsidR="00760262" w:rsidRPr="00D83846">
        <w:trPr>
          <w:trHeight w:val="300"/>
        </w:trPr>
        <w:tc>
          <w:tcPr>
            <w:tcW w:w="2143"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ind w:right="-15"/>
              <w:jc w:val="left"/>
              <w:rPr>
                <w:rFonts w:cs="Arial"/>
                <w:b/>
                <w:color w:val="000000" w:themeColor="text1"/>
              </w:rPr>
            </w:pPr>
            <w:r w:rsidRPr="002D5044">
              <w:rPr>
                <w:rFonts w:cs="Arial"/>
                <w:b/>
                <w:color w:val="000000" w:themeColor="text1"/>
              </w:rPr>
              <w:t>DNAm</w:t>
            </w:r>
          </w:p>
        </w:tc>
        <w:tc>
          <w:tcPr>
            <w:tcW w:w="2802" w:type="dxa"/>
            <w:tcBorders>
              <w:top w:val="single" w:sz="12" w:space="0" w:color="auto"/>
              <w:bottom w:val="single" w:sz="4" w:space="0" w:color="auto"/>
            </w:tcBorders>
            <w:shd w:val="clear" w:color="auto" w:fill="auto"/>
            <w:vAlign w:val="center"/>
          </w:tcPr>
          <w:p w:rsidR="00760262" w:rsidRPr="002D5044" w:rsidRDefault="00760262" w:rsidP="002D5044">
            <w:pPr>
              <w:spacing w:line="360" w:lineRule="auto"/>
              <w:jc w:val="left"/>
              <w:rPr>
                <w:rFonts w:cs="Arial"/>
                <w:b/>
                <w:color w:val="000000" w:themeColor="text1"/>
              </w:rPr>
            </w:pPr>
            <w:r>
              <w:rPr>
                <w:rFonts w:cs="Arial"/>
                <w:b/>
                <w:color w:val="000000" w:themeColor="text1"/>
              </w:rPr>
              <w:t>g</w:t>
            </w:r>
            <w:r w:rsidRPr="002D5044">
              <w:rPr>
                <w:rFonts w:cs="Arial"/>
                <w:b/>
                <w:color w:val="000000" w:themeColor="text1"/>
              </w:rPr>
              <w:t>ene</w:t>
            </w:r>
            <w:ins w:id="59" w:author="Eduardo Gusmao" w:date="2014-09-24T13:34:00Z">
              <w:r w:rsidR="002660F2">
                <w:rPr>
                  <w:rFonts w:cs="Arial"/>
                  <w:b/>
                  <w:color w:val="000000" w:themeColor="text1"/>
                </w:rPr>
                <w:t xml:space="preserve"> </w:t>
              </w:r>
            </w:ins>
            <w:r w:rsidRPr="002D5044">
              <w:rPr>
                <w:rFonts w:cs="Arial"/>
                <w:b/>
                <w:color w:val="000000" w:themeColor="text1"/>
              </w:rPr>
              <w:t>expression</w:t>
            </w:r>
          </w:p>
        </w:tc>
        <w:tc>
          <w:tcPr>
            <w:tcW w:w="2160" w:type="dxa"/>
            <w:tcBorders>
              <w:top w:val="single" w:sz="12" w:space="0" w:color="auto"/>
              <w:bottom w:val="single" w:sz="4" w:space="0" w:color="auto"/>
            </w:tcBorders>
            <w:vAlign w:val="center"/>
          </w:tcPr>
          <w:p w:rsidR="00760262" w:rsidRPr="002D5044" w:rsidRDefault="00760262" w:rsidP="00760262">
            <w:pPr>
              <w:tabs>
                <w:tab w:val="left" w:pos="4521"/>
                <w:tab w:val="left" w:pos="4611"/>
              </w:tabs>
              <w:spacing w:line="360" w:lineRule="auto"/>
              <w:ind w:right="-15"/>
              <w:jc w:val="left"/>
              <w:rPr>
                <w:rFonts w:cs="Arial"/>
                <w:b/>
                <w:color w:val="000000" w:themeColor="text1"/>
              </w:rPr>
            </w:pPr>
            <w:r>
              <w:rPr>
                <w:rFonts w:cs="Arial"/>
                <w:b/>
                <w:color w:val="000000" w:themeColor="text1"/>
              </w:rPr>
              <w:t>e</w:t>
            </w:r>
            <w:r w:rsidRPr="002D5044">
              <w:rPr>
                <w:rFonts w:cs="Arial"/>
                <w:b/>
                <w:color w:val="000000" w:themeColor="text1"/>
              </w:rPr>
              <w:t>nriched/</w:t>
            </w:r>
            <w:r>
              <w:rPr>
                <w:rFonts w:cs="Arial"/>
                <w:b/>
                <w:color w:val="000000" w:themeColor="text1"/>
              </w:rPr>
              <w:t>d</w:t>
            </w:r>
            <w:r w:rsidRPr="002D5044">
              <w:rPr>
                <w:rFonts w:cs="Arial"/>
                <w:b/>
                <w:color w:val="000000" w:themeColor="text1"/>
              </w:rPr>
              <w:t>epleted</w:t>
            </w:r>
          </w:p>
        </w:tc>
        <w:tc>
          <w:tcPr>
            <w:tcW w:w="1800" w:type="dxa"/>
            <w:tcBorders>
              <w:top w:val="single" w:sz="12" w:space="0" w:color="auto"/>
              <w:bottom w:val="single" w:sz="4" w:space="0" w:color="auto"/>
            </w:tcBorders>
            <w:shd w:val="clear" w:color="auto" w:fill="auto"/>
            <w:tcMar>
              <w:top w:w="15" w:type="dxa"/>
              <w:left w:w="15" w:type="dxa"/>
              <w:bottom w:w="0" w:type="dxa"/>
              <w:right w:w="15" w:type="dxa"/>
            </w:tcMar>
            <w:vAlign w:val="center"/>
          </w:tcPr>
          <w:p w:rsidR="00760262" w:rsidRPr="002D5044" w:rsidRDefault="00760262" w:rsidP="002D5044">
            <w:pPr>
              <w:tabs>
                <w:tab w:val="left" w:pos="3562"/>
              </w:tabs>
              <w:spacing w:line="360" w:lineRule="auto"/>
              <w:ind w:right="-15"/>
              <w:jc w:val="left"/>
              <w:rPr>
                <w:rFonts w:cs="Arial"/>
                <w:b/>
                <w:color w:val="000000" w:themeColor="text1"/>
              </w:rPr>
            </w:pPr>
            <w:r w:rsidRPr="002D5044">
              <w:rPr>
                <w:rFonts w:cs="Arial"/>
                <w:b/>
                <w:color w:val="000000" w:themeColor="text1"/>
              </w:rPr>
              <w:t>p-value</w:t>
            </w:r>
          </w:p>
        </w:tc>
      </w:tr>
      <w:tr w:rsidR="00760262" w:rsidRPr="00D83846">
        <w:trPr>
          <w:trHeight w:val="300"/>
        </w:trPr>
        <w:tc>
          <w:tcPr>
            <w:tcW w:w="2143" w:type="dxa"/>
            <w:tcBorders>
              <w:top w:val="single" w:sz="4" w:space="0" w:color="auto"/>
            </w:tcBorders>
            <w:shd w:val="clear" w:color="auto" w:fill="auto"/>
            <w:vAlign w:val="bottom"/>
          </w:tcPr>
          <w:p w:rsidR="00760262" w:rsidRPr="00D83846" w:rsidRDefault="00760262" w:rsidP="006332C6">
            <w:pPr>
              <w:spacing w:line="360" w:lineRule="auto"/>
              <w:ind w:right="-15"/>
              <w:rPr>
                <w:rFonts w:cs="Arial"/>
              </w:rPr>
            </w:pPr>
            <w:r>
              <w:rPr>
                <w:rFonts w:cs="Arial"/>
              </w:rPr>
              <w:t>SA-hyperFibro1</w:t>
            </w:r>
          </w:p>
        </w:tc>
        <w:tc>
          <w:tcPr>
            <w:tcW w:w="2802" w:type="dxa"/>
            <w:tcBorders>
              <w:top w:val="single" w:sz="4" w:space="0" w:color="auto"/>
            </w:tcBorders>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tcBorders>
              <w:top w:val="single" w:sz="4" w:space="0" w:color="auto"/>
            </w:tcBorders>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tcBorders>
              <w:top w:val="single" w:sz="4" w:space="0" w:color="auto"/>
            </w:tcBorders>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2.44E-08</w:t>
            </w:r>
          </w:p>
        </w:tc>
      </w:tr>
      <w:tr w:rsidR="00760262" w:rsidRPr="00D83846">
        <w:trPr>
          <w:trHeight w:val="300"/>
        </w:trPr>
        <w:tc>
          <w:tcPr>
            <w:tcW w:w="2143" w:type="dxa"/>
            <w:shd w:val="clear" w:color="auto" w:fill="auto"/>
            <w:vAlign w:val="bottom"/>
          </w:tcPr>
          <w:p w:rsidR="00760262" w:rsidRPr="00D83846" w:rsidRDefault="00760262" w:rsidP="006332C6">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1.88E-05</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down r</w:t>
            </w:r>
            <w:bookmarkStart w:id="60" w:name="_GoBack"/>
            <w:bookmarkEnd w:id="60"/>
            <w:r w:rsidRPr="00D83846">
              <w:rPr>
                <w:rFonts w:cs="Arial"/>
              </w:rPr>
              <w:t>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1.30E-07</w:t>
            </w:r>
          </w:p>
        </w:tc>
      </w:tr>
      <w:tr w:rsidR="00760262" w:rsidRPr="00D83846">
        <w:trPr>
          <w:trHeight w:val="300"/>
        </w:trPr>
        <w:tc>
          <w:tcPr>
            <w:tcW w:w="2143" w:type="dxa"/>
            <w:shd w:val="clear" w:color="auto" w:fill="auto"/>
            <w:vAlign w:val="bottom"/>
          </w:tcPr>
          <w:p w:rsidR="00760262" w:rsidRPr="00D83846" w:rsidRDefault="00760262" w:rsidP="00FA2163">
            <w:pPr>
              <w:spacing w:line="360" w:lineRule="auto"/>
              <w:ind w:right="-15"/>
              <w:rPr>
                <w:rFonts w:cs="Arial"/>
              </w:rPr>
            </w:pPr>
            <w:r>
              <w:rPr>
                <w:rFonts w:cs="Arial"/>
              </w:rPr>
              <w:t>SA-hyperFibro1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0.01</w:t>
            </w:r>
            <w:r>
              <w:rPr>
                <w:rFonts w:cs="Arial"/>
              </w:rPr>
              <w:t>1</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SA-hyperFibro2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2.07E-09</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hyperMSC</w:t>
            </w:r>
            <w:proofErr w:type="spellEnd"/>
          </w:p>
        </w:tc>
        <w:tc>
          <w:tcPr>
            <w:tcW w:w="2802" w:type="dxa"/>
            <w:shd w:val="clear" w:color="auto" w:fill="auto"/>
          </w:tcPr>
          <w:p w:rsidR="00760262" w:rsidRPr="00D83846" w:rsidRDefault="00760262" w:rsidP="004219E5">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r>
              <w:rPr>
                <w:rFonts w:cs="Arial"/>
              </w:rPr>
              <w:t>e</w:t>
            </w:r>
            <w:r w:rsidRPr="00D83846">
              <w:rPr>
                <w:rFonts w:cs="Arial"/>
              </w:rPr>
              <w:t>nriched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0.006</w:t>
            </w:r>
          </w:p>
        </w:tc>
      </w:tr>
      <w:tr w:rsidR="00760262" w:rsidRPr="00D83846">
        <w:trPr>
          <w:trHeight w:val="300"/>
        </w:trPr>
        <w:tc>
          <w:tcPr>
            <w:tcW w:w="2143" w:type="dxa"/>
            <w:shd w:val="clear" w:color="auto" w:fill="auto"/>
            <w:vAlign w:val="bottom"/>
          </w:tcPr>
          <w:p w:rsidR="00760262" w:rsidRDefault="00760262" w:rsidP="004219E5">
            <w:pPr>
              <w:spacing w:line="360" w:lineRule="auto"/>
              <w:ind w:right="-15"/>
              <w:rPr>
                <w:rFonts w:cs="Arial"/>
              </w:rPr>
            </w:pPr>
          </w:p>
        </w:tc>
        <w:tc>
          <w:tcPr>
            <w:tcW w:w="2802" w:type="dxa"/>
            <w:shd w:val="clear" w:color="auto" w:fill="auto"/>
          </w:tcPr>
          <w:p w:rsidR="00760262" w:rsidRPr="00D83846" w:rsidRDefault="00760262" w:rsidP="004219E5">
            <w:pPr>
              <w:spacing w:line="360" w:lineRule="auto"/>
              <w:rPr>
                <w:rFonts w:cs="Arial"/>
              </w:rPr>
            </w:pP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006309">
            <w:pPr>
              <w:spacing w:line="360" w:lineRule="auto"/>
              <w:rPr>
                <w:rFonts w:cs="Arial"/>
              </w:rPr>
            </w:pPr>
            <w:r w:rsidRPr="00D83846">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1857C5">
            <w:pPr>
              <w:spacing w:line="360" w:lineRule="auto"/>
              <w:ind w:right="-15"/>
              <w:rPr>
                <w:rFonts w:cs="Arial"/>
              </w:rPr>
            </w:pPr>
            <w:r>
              <w:rPr>
                <w:rFonts w:cs="Arial"/>
              </w:rPr>
              <w:t>SA-</w:t>
            </w:r>
            <w:proofErr w:type="spellStart"/>
            <w:r>
              <w:rPr>
                <w:rFonts w:cs="Arial"/>
              </w:rPr>
              <w:t>hypoMSC</w:t>
            </w:r>
            <w:proofErr w:type="spellEnd"/>
          </w:p>
        </w:tc>
        <w:tc>
          <w:tcPr>
            <w:tcW w:w="2802" w:type="dxa"/>
            <w:shd w:val="clear" w:color="auto" w:fill="auto"/>
          </w:tcPr>
          <w:p w:rsidR="00760262" w:rsidRPr="00D83846" w:rsidRDefault="00760262" w:rsidP="00006309">
            <w:pPr>
              <w:spacing w:line="360" w:lineRule="auto"/>
              <w:rPr>
                <w:rFonts w:cs="Arial"/>
              </w:rPr>
            </w:pPr>
            <w:r>
              <w:rPr>
                <w:rFonts w:cs="Arial"/>
              </w:rPr>
              <w:t>up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A3111E" w:rsidP="00006309">
            <w:pPr>
              <w:spacing w:line="360" w:lineRule="auto"/>
              <w:ind w:right="-15"/>
              <w:rPr>
                <w:rFonts w:cs="Arial"/>
              </w:rPr>
            </w:pPr>
            <w:r w:rsidRPr="00D83846">
              <w:rPr>
                <w:rFonts w:cs="Arial"/>
              </w:rPr>
              <w:t>no significance</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SA-hypoFibro1</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r>
              <w:rPr>
                <w:rFonts w:cs="Arial"/>
              </w:rPr>
              <w:t>d</w:t>
            </w:r>
            <w:r w:rsidRPr="00D83846">
              <w:rPr>
                <w:rFonts w:cs="Arial"/>
              </w:rPr>
              <w:t>epleted</w:t>
            </w:r>
          </w:p>
        </w:tc>
        <w:tc>
          <w:tcPr>
            <w:tcW w:w="1800" w:type="dxa"/>
            <w:shd w:val="clear" w:color="auto" w:fill="auto"/>
            <w:tcMar>
              <w:top w:w="15" w:type="dxa"/>
              <w:left w:w="15" w:type="dxa"/>
              <w:bottom w:w="0" w:type="dxa"/>
              <w:right w:w="15" w:type="dxa"/>
            </w:tcMar>
            <w:vAlign w:val="bottom"/>
          </w:tcPr>
          <w:p w:rsidR="00760262" w:rsidRPr="00D83846" w:rsidRDefault="00760262" w:rsidP="00760262">
            <w:pPr>
              <w:spacing w:line="360" w:lineRule="auto"/>
              <w:ind w:right="-15"/>
              <w:rPr>
                <w:rFonts w:cs="Arial"/>
              </w:rPr>
            </w:pPr>
            <w:r w:rsidRPr="00D83846">
              <w:rPr>
                <w:rFonts w:cs="Arial"/>
              </w:rPr>
              <w:t>0.0008</w:t>
            </w:r>
          </w:p>
        </w:tc>
      </w:tr>
      <w:tr w:rsidR="00760262" w:rsidRPr="00D83846">
        <w:trPr>
          <w:trHeight w:val="300"/>
        </w:trPr>
        <w:tc>
          <w:tcPr>
            <w:tcW w:w="2143" w:type="dxa"/>
            <w:shd w:val="clear" w:color="auto" w:fill="auto"/>
            <w:vAlign w:val="bottom"/>
          </w:tcPr>
          <w:p w:rsidR="00760262" w:rsidRPr="00D83846" w:rsidRDefault="00760262" w:rsidP="004219E5">
            <w:pPr>
              <w:spacing w:line="360" w:lineRule="auto"/>
              <w:ind w:right="-15"/>
              <w:rPr>
                <w:rFonts w:cs="Arial"/>
              </w:rPr>
            </w:pPr>
            <w:r>
              <w:rPr>
                <w:rFonts w:cs="Arial"/>
              </w:rPr>
              <w:t>SA-hypoFibro2</w:t>
            </w:r>
          </w:p>
        </w:tc>
        <w:tc>
          <w:tcPr>
            <w:tcW w:w="2802" w:type="dxa"/>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vAlign w:val="bottom"/>
          </w:tcPr>
          <w:p w:rsidR="00760262" w:rsidRPr="00D83846" w:rsidRDefault="00760262" w:rsidP="004219E5">
            <w:pPr>
              <w:spacing w:line="360" w:lineRule="auto"/>
              <w:ind w:right="-15"/>
              <w:rPr>
                <w:rFonts w:cs="Arial"/>
              </w:rPr>
            </w:pPr>
          </w:p>
        </w:tc>
        <w:tc>
          <w:tcPr>
            <w:tcW w:w="1800" w:type="dxa"/>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r w:rsidR="00760262" w:rsidRPr="00D83846">
        <w:trPr>
          <w:trHeight w:val="300"/>
        </w:trPr>
        <w:tc>
          <w:tcPr>
            <w:tcW w:w="2143" w:type="dxa"/>
            <w:tcBorders>
              <w:bottom w:val="single" w:sz="4" w:space="0" w:color="auto"/>
            </w:tcBorders>
            <w:shd w:val="clear" w:color="auto" w:fill="auto"/>
            <w:vAlign w:val="bottom"/>
          </w:tcPr>
          <w:p w:rsidR="00760262" w:rsidRPr="00D83846" w:rsidRDefault="00760262" w:rsidP="004219E5">
            <w:pPr>
              <w:spacing w:line="360" w:lineRule="auto"/>
              <w:ind w:right="-15"/>
              <w:rPr>
                <w:rFonts w:cs="Arial"/>
              </w:rPr>
            </w:pPr>
            <w:r>
              <w:rPr>
                <w:rFonts w:cs="Arial"/>
              </w:rPr>
              <w:t>SA-</w:t>
            </w:r>
            <w:proofErr w:type="spellStart"/>
            <w:r>
              <w:rPr>
                <w:rFonts w:cs="Arial"/>
              </w:rPr>
              <w:t>hypoMSC</w:t>
            </w:r>
            <w:proofErr w:type="spellEnd"/>
          </w:p>
        </w:tc>
        <w:tc>
          <w:tcPr>
            <w:tcW w:w="2802" w:type="dxa"/>
            <w:tcBorders>
              <w:bottom w:val="single" w:sz="4" w:space="0" w:color="auto"/>
            </w:tcBorders>
            <w:shd w:val="clear" w:color="auto" w:fill="auto"/>
          </w:tcPr>
          <w:p w:rsidR="00760262" w:rsidRPr="00D83846" w:rsidRDefault="00760262" w:rsidP="004219E5">
            <w:pPr>
              <w:spacing w:line="360" w:lineRule="auto"/>
              <w:rPr>
                <w:rFonts w:cs="Arial"/>
              </w:rPr>
            </w:pPr>
            <w:r w:rsidRPr="00D83846">
              <w:rPr>
                <w:rFonts w:cs="Arial"/>
              </w:rPr>
              <w:t>down regulated genes</w:t>
            </w:r>
          </w:p>
        </w:tc>
        <w:tc>
          <w:tcPr>
            <w:tcW w:w="2160" w:type="dxa"/>
            <w:tcBorders>
              <w:bottom w:val="single" w:sz="4" w:space="0" w:color="auto"/>
            </w:tcBorders>
            <w:vAlign w:val="bottom"/>
          </w:tcPr>
          <w:p w:rsidR="00760262" w:rsidRPr="00D83846" w:rsidRDefault="00760262" w:rsidP="004219E5">
            <w:pPr>
              <w:spacing w:line="360" w:lineRule="auto"/>
              <w:ind w:right="-15"/>
              <w:rPr>
                <w:rFonts w:cs="Arial"/>
              </w:rPr>
            </w:pPr>
          </w:p>
        </w:tc>
        <w:tc>
          <w:tcPr>
            <w:tcW w:w="1800" w:type="dxa"/>
            <w:tcBorders>
              <w:bottom w:val="single" w:sz="4" w:space="0" w:color="auto"/>
            </w:tcBorders>
            <w:shd w:val="clear" w:color="auto" w:fill="auto"/>
            <w:tcMar>
              <w:top w:w="15" w:type="dxa"/>
              <w:left w:w="15" w:type="dxa"/>
              <w:bottom w:w="0" w:type="dxa"/>
              <w:right w:w="15" w:type="dxa"/>
            </w:tcMar>
            <w:vAlign w:val="bottom"/>
          </w:tcPr>
          <w:p w:rsidR="00760262" w:rsidRPr="00D83846" w:rsidRDefault="00760262" w:rsidP="004219E5">
            <w:pPr>
              <w:spacing w:line="360" w:lineRule="auto"/>
              <w:ind w:right="-15"/>
              <w:rPr>
                <w:rFonts w:cs="Arial"/>
              </w:rPr>
            </w:pPr>
            <w:r w:rsidRPr="00D83846">
              <w:rPr>
                <w:rFonts w:cs="Arial"/>
              </w:rPr>
              <w:t>no significance</w:t>
            </w:r>
          </w:p>
        </w:tc>
      </w:tr>
    </w:tbl>
    <w:p w:rsidR="00DC3084" w:rsidRPr="00D83846" w:rsidRDefault="00DC3084" w:rsidP="00DC3084">
      <w:pPr>
        <w:spacing w:line="360" w:lineRule="auto"/>
        <w:ind w:right="615"/>
        <w:rPr>
          <w:rFonts w:cs="Arial"/>
        </w:rPr>
      </w:pPr>
    </w:p>
    <w:p w:rsidR="00DC3084" w:rsidRPr="00D83846" w:rsidRDefault="00DC3084" w:rsidP="00DC3084">
      <w:pPr>
        <w:spacing w:line="360" w:lineRule="auto"/>
        <w:ind w:right="615"/>
        <w:rPr>
          <w:rFonts w:cs="Arial"/>
        </w:rPr>
      </w:pPr>
    </w:p>
    <w:p w:rsidR="00960F1F" w:rsidRDefault="00960F1F">
      <w:pPr>
        <w:spacing w:after="200" w:line="276" w:lineRule="auto"/>
        <w:jc w:val="left"/>
        <w:rPr>
          <w:rFonts w:cs="Arial"/>
        </w:rPr>
      </w:pPr>
      <w:r>
        <w:rPr>
          <w:rFonts w:cs="Arial"/>
        </w:rPr>
        <w:br w:type="page"/>
      </w:r>
    </w:p>
    <w:p w:rsidR="00DB0ECD" w:rsidRPr="00BD55A5" w:rsidRDefault="00DB0ECD" w:rsidP="00960F1F">
      <w:pPr>
        <w:pStyle w:val="Ttulo1"/>
        <w:rPr>
          <w:lang w:val="en-US"/>
        </w:rPr>
      </w:pPr>
      <w:r w:rsidRPr="00BD55A5">
        <w:rPr>
          <w:lang w:val="en-US"/>
        </w:rPr>
        <w:lastRenderedPageBreak/>
        <w:t xml:space="preserve">Figures </w:t>
      </w:r>
    </w:p>
    <w:p w:rsidR="0066270B" w:rsidRDefault="00BD55A5" w:rsidP="00BD55A5">
      <w:pPr>
        <w:rPr>
          <w:b/>
          <w:lang w:val="en-US"/>
        </w:rPr>
      </w:pPr>
      <w:r w:rsidRPr="008334ED">
        <w:rPr>
          <w:b/>
          <w:lang w:val="en-US"/>
        </w:rPr>
        <w:t xml:space="preserve">Figure 1: Telomere distribution </w:t>
      </w:r>
      <w:r w:rsidR="0066270B">
        <w:rPr>
          <w:b/>
          <w:lang w:val="en-US"/>
        </w:rPr>
        <w:t>in senescent fibroblasts</w:t>
      </w:r>
      <w:r w:rsidR="00615A50">
        <w:rPr>
          <w:b/>
          <w:lang w:val="en-US"/>
        </w:rPr>
        <w:t>.</w:t>
      </w:r>
    </w:p>
    <w:p w:rsidR="00BD55A5" w:rsidRPr="00E97156" w:rsidRDefault="00E43B6A" w:rsidP="00BD55A5">
      <w:pPr>
        <w:rPr>
          <w:lang w:val="en-US"/>
        </w:rPr>
      </w:pPr>
      <w:r>
        <w:rPr>
          <w:lang w:val="en-US"/>
        </w:rPr>
        <w:t>Telomeres were analyzed by Q-Fish</w:t>
      </w:r>
      <w:r w:rsidR="00615A50">
        <w:rPr>
          <w:lang w:val="en-US"/>
        </w:rPr>
        <w:t xml:space="preserve"> (labeled with Cy3</w:t>
      </w:r>
      <w:r>
        <w:rPr>
          <w:lang w:val="en-US"/>
        </w:rPr>
        <w:t xml:space="preserve">) in nuclei of fibroblasts of early or late passage (n = 3). </w:t>
      </w:r>
      <w:r w:rsidR="00215405">
        <w:rPr>
          <w:lang w:val="en-US"/>
        </w:rPr>
        <w:t>The nuclear region was counterstained with DAPI</w:t>
      </w:r>
      <w:r w:rsidR="001E5285">
        <w:rPr>
          <w:lang w:val="en-US"/>
        </w:rPr>
        <w:t xml:space="preserve">. </w:t>
      </w:r>
      <w:r w:rsidR="00615A50">
        <w:rPr>
          <w:lang w:val="en-US"/>
        </w:rPr>
        <w:t>A</w:t>
      </w:r>
      <w:r>
        <w:rPr>
          <w:lang w:val="en-US"/>
        </w:rPr>
        <w:t xml:space="preserve">n </w:t>
      </w:r>
      <w:r w:rsidR="00215405">
        <w:rPr>
          <w:lang w:val="en-US"/>
        </w:rPr>
        <w:t xml:space="preserve">overview of a </w:t>
      </w:r>
      <w:proofErr w:type="spellStart"/>
      <w:r w:rsidR="00215405">
        <w:rPr>
          <w:lang w:val="en-US"/>
        </w:rPr>
        <w:t>cytospin</w:t>
      </w:r>
      <w:proofErr w:type="spellEnd"/>
      <w:r w:rsidR="004C4FF4">
        <w:rPr>
          <w:lang w:val="en-US"/>
        </w:rPr>
        <w:t xml:space="preserve"> </w:t>
      </w:r>
      <w:r w:rsidRPr="00215405">
        <w:rPr>
          <w:b/>
          <w:lang w:val="en-US"/>
        </w:rPr>
        <w:t>(A)</w:t>
      </w:r>
      <w:r>
        <w:rPr>
          <w:lang w:val="en-US"/>
        </w:rPr>
        <w:t xml:space="preserve"> and enlarged nuclei at early and late passage </w:t>
      </w:r>
      <w:r w:rsidRPr="00215405">
        <w:rPr>
          <w:b/>
          <w:lang w:val="en-US"/>
        </w:rPr>
        <w:t>(B)</w:t>
      </w:r>
      <w:r>
        <w:rPr>
          <w:lang w:val="en-US"/>
        </w:rPr>
        <w:t xml:space="preserve"> are </w:t>
      </w:r>
      <w:r w:rsidR="00215405">
        <w:rPr>
          <w:lang w:val="en-US"/>
        </w:rPr>
        <w:t xml:space="preserve">exemplarily </w:t>
      </w:r>
      <w:r>
        <w:rPr>
          <w:lang w:val="en-US"/>
        </w:rPr>
        <w:t>depicted</w:t>
      </w:r>
      <w:r w:rsidR="00BD55A5" w:rsidRPr="008334ED">
        <w:rPr>
          <w:lang w:val="en-US"/>
        </w:rPr>
        <w:t xml:space="preserve">. </w:t>
      </w:r>
      <w:r>
        <w:rPr>
          <w:lang w:val="en-US"/>
        </w:rPr>
        <w:t xml:space="preserve">Separation of nuclear </w:t>
      </w:r>
      <w:r w:rsidR="00620E59">
        <w:rPr>
          <w:lang w:val="en-US"/>
        </w:rPr>
        <w:t>zones</w:t>
      </w:r>
      <w:r>
        <w:rPr>
          <w:lang w:val="en-US"/>
        </w:rPr>
        <w:t xml:space="preserve"> in border, middle and center is </w:t>
      </w:r>
      <w:r w:rsidR="00215405">
        <w:rPr>
          <w:lang w:val="en-US"/>
        </w:rPr>
        <w:t>indicated</w:t>
      </w:r>
      <w:r>
        <w:rPr>
          <w:lang w:val="en-US"/>
        </w:rPr>
        <w:t xml:space="preserve"> by </w:t>
      </w:r>
      <w:r w:rsidR="00BD55A5" w:rsidRPr="008334ED">
        <w:rPr>
          <w:lang w:val="en-US"/>
        </w:rPr>
        <w:t xml:space="preserve">yellow, white, </w:t>
      </w:r>
      <w:r>
        <w:rPr>
          <w:lang w:val="en-US"/>
        </w:rPr>
        <w:t xml:space="preserve">and </w:t>
      </w:r>
      <w:r w:rsidR="00BD55A5" w:rsidRPr="008334ED">
        <w:rPr>
          <w:lang w:val="en-US"/>
        </w:rPr>
        <w:t>violet</w:t>
      </w:r>
      <w:r>
        <w:rPr>
          <w:lang w:val="en-US"/>
        </w:rPr>
        <w:t xml:space="preserve"> lines, </w:t>
      </w:r>
      <w:r w:rsidR="00215405">
        <w:rPr>
          <w:lang w:val="en-US"/>
        </w:rPr>
        <w:t>respectively</w:t>
      </w:r>
      <w:r w:rsidR="009E3A50">
        <w:rPr>
          <w:lang w:val="en-US"/>
        </w:rPr>
        <w:t xml:space="preserve"> (size bar = 5 µm)</w:t>
      </w:r>
      <w:r w:rsidR="00BD55A5" w:rsidRPr="008334ED">
        <w:rPr>
          <w:lang w:val="en-US"/>
        </w:rPr>
        <w:t xml:space="preserve">. </w:t>
      </w:r>
      <w:r w:rsidR="00215405">
        <w:rPr>
          <w:lang w:val="en-US"/>
        </w:rPr>
        <w:t xml:space="preserve">Overall, the nuclear area was greatly increased in cells of late passage </w:t>
      </w:r>
      <w:r w:rsidR="00215405" w:rsidRPr="00215405">
        <w:rPr>
          <w:b/>
          <w:lang w:val="en-US"/>
        </w:rPr>
        <w:t>(C)</w:t>
      </w:r>
      <w:r w:rsidR="00215405">
        <w:rPr>
          <w:lang w:val="en-US"/>
        </w:rPr>
        <w:t xml:space="preserve"> and </w:t>
      </w:r>
      <w:r w:rsidR="0064479E">
        <w:rPr>
          <w:lang w:val="en-US"/>
        </w:rPr>
        <w:t xml:space="preserve">nuclei </w:t>
      </w:r>
      <w:r w:rsidR="001C0220">
        <w:rPr>
          <w:lang w:val="en-US"/>
        </w:rPr>
        <w:t xml:space="preserve">became more elongated </w:t>
      </w:r>
      <w:r w:rsidR="001C0220" w:rsidRPr="0064479E">
        <w:rPr>
          <w:b/>
          <w:lang w:val="en-US"/>
        </w:rPr>
        <w:t>(D)</w:t>
      </w:r>
      <w:r w:rsidR="001C0220">
        <w:rPr>
          <w:lang w:val="en-US"/>
        </w:rPr>
        <w:t xml:space="preserve">.Telomere </w:t>
      </w:r>
      <w:r w:rsidR="00215405">
        <w:rPr>
          <w:lang w:val="en-US"/>
        </w:rPr>
        <w:t xml:space="preserve">length markedly decreased in fibroblasts of late passage </w:t>
      </w:r>
      <w:r w:rsidR="00215405" w:rsidRPr="00215405">
        <w:rPr>
          <w:b/>
          <w:lang w:val="en-US"/>
        </w:rPr>
        <w:t>(</w:t>
      </w:r>
      <w:r w:rsidR="001C0220">
        <w:rPr>
          <w:b/>
          <w:lang w:val="en-US"/>
        </w:rPr>
        <w:t>E</w:t>
      </w:r>
      <w:r w:rsidR="00516E9C">
        <w:rPr>
          <w:b/>
          <w:lang w:val="en-US"/>
        </w:rPr>
        <w:t xml:space="preserve">) </w:t>
      </w:r>
      <w:r w:rsidR="00516E9C" w:rsidRPr="00516E9C">
        <w:rPr>
          <w:lang w:val="en-US"/>
        </w:rPr>
        <w:t>(</w:t>
      </w:r>
      <w:proofErr w:type="spellStart"/>
      <w:r w:rsidR="00215405" w:rsidRPr="00215405">
        <w:rPr>
          <w:lang w:val="en-US"/>
        </w:rPr>
        <w:t>a.u</w:t>
      </w:r>
      <w:proofErr w:type="spellEnd"/>
      <w:r w:rsidR="00215405" w:rsidRPr="00215405">
        <w:rPr>
          <w:lang w:val="en-US"/>
        </w:rPr>
        <w:t xml:space="preserve">. = </w:t>
      </w:r>
      <w:r w:rsidR="00215405">
        <w:rPr>
          <w:lang w:val="en-US"/>
        </w:rPr>
        <w:t>arbitr</w:t>
      </w:r>
      <w:r w:rsidR="00215405" w:rsidRPr="00215405">
        <w:rPr>
          <w:lang w:val="en-US"/>
        </w:rPr>
        <w:t>ary units</w:t>
      </w:r>
      <w:r w:rsidR="00C917A7">
        <w:rPr>
          <w:lang w:val="en-US"/>
        </w:rPr>
        <w:t>; error bars depict standard error of nuclei analyzed</w:t>
      </w:r>
      <w:r w:rsidR="00D673BB">
        <w:rPr>
          <w:lang w:val="en-US"/>
        </w:rPr>
        <w:t>; early passage: 374 nuclei; late passage: 151 nuclei</w:t>
      </w:r>
      <w:r w:rsidR="00215405" w:rsidRPr="00215405">
        <w:rPr>
          <w:lang w:val="en-US"/>
        </w:rPr>
        <w:t>)</w:t>
      </w:r>
      <w:r w:rsidR="00215405">
        <w:rPr>
          <w:lang w:val="en-US"/>
        </w:rPr>
        <w:t>. The distribution of telomeres changed upon senescence: in early passages</w:t>
      </w:r>
      <w:r w:rsidR="00516E9C">
        <w:rPr>
          <w:lang w:val="en-US"/>
        </w:rPr>
        <w:t xml:space="preserve"> (purple dots)</w:t>
      </w:r>
      <w:r w:rsidR="00215405">
        <w:rPr>
          <w:lang w:val="en-US"/>
        </w:rPr>
        <w:t xml:space="preserve"> they were primarily localized in border and middle regions, whereas distribution changed towards the nuclear center in late passages</w:t>
      </w:r>
      <w:r w:rsidR="00516E9C">
        <w:rPr>
          <w:lang w:val="en-US"/>
        </w:rPr>
        <w:t xml:space="preserve"> (yellow dots</w:t>
      </w:r>
      <w:r w:rsidR="00443492">
        <w:rPr>
          <w:lang w:val="en-US"/>
        </w:rPr>
        <w:t>,</w:t>
      </w:r>
      <w:r w:rsidR="00C917A7">
        <w:rPr>
          <w:lang w:val="en-US"/>
        </w:rPr>
        <w:t xml:space="preserve"> data from three biological replica</w:t>
      </w:r>
      <w:r w:rsidR="002748E2">
        <w:rPr>
          <w:lang w:val="en-US"/>
        </w:rPr>
        <w:t>,</w:t>
      </w:r>
      <w:r w:rsidR="00940C87">
        <w:rPr>
          <w:lang w:val="en-US"/>
        </w:rPr>
        <w:t xml:space="preserve"> </w:t>
      </w:r>
      <w:r w:rsidR="00C840F0">
        <w:rPr>
          <w:lang w:val="en-US"/>
        </w:rPr>
        <w:t>t</w:t>
      </w:r>
      <w:r w:rsidR="00940C87">
        <w:rPr>
          <w:lang w:val="en-US"/>
        </w:rPr>
        <w:t>-test</w:t>
      </w:r>
      <w:r w:rsidR="001C0220">
        <w:rPr>
          <w:lang w:val="en-US"/>
        </w:rPr>
        <w:t xml:space="preserve"> in all statistical analyses</w:t>
      </w:r>
      <w:r w:rsidR="00516E9C">
        <w:rPr>
          <w:lang w:val="en-US"/>
        </w:rPr>
        <w:t>)</w:t>
      </w:r>
      <w:r w:rsidR="004C4FF4">
        <w:rPr>
          <w:lang w:val="en-US"/>
        </w:rPr>
        <w:t xml:space="preserve"> </w:t>
      </w:r>
      <w:r w:rsidR="00215405" w:rsidRPr="00215405">
        <w:rPr>
          <w:b/>
          <w:lang w:val="en-US"/>
        </w:rPr>
        <w:t>(</w:t>
      </w:r>
      <w:r w:rsidR="001C0220">
        <w:rPr>
          <w:b/>
          <w:lang w:val="en-US"/>
        </w:rPr>
        <w:t>F</w:t>
      </w:r>
      <w:r w:rsidR="00215405" w:rsidRPr="00215405">
        <w:rPr>
          <w:b/>
          <w:lang w:val="en-US"/>
        </w:rPr>
        <w:t>)</w:t>
      </w:r>
      <w:r w:rsidR="00BD55A5" w:rsidRPr="00E97156">
        <w:rPr>
          <w:lang w:val="en-US"/>
        </w:rPr>
        <w:t>.</w:t>
      </w:r>
    </w:p>
    <w:p w:rsidR="00BD55A5" w:rsidRPr="00E97156" w:rsidRDefault="00E97156" w:rsidP="00E97156">
      <w:pPr>
        <w:pStyle w:val="Ttulo2"/>
      </w:pPr>
      <w:r w:rsidRPr="00E97156">
        <w:t xml:space="preserve">Figure 2. </w:t>
      </w:r>
      <w:r>
        <w:t>Senescence-associated DNAm changes.</w:t>
      </w:r>
    </w:p>
    <w:p w:rsidR="00DB0ECD" w:rsidRPr="008334ED" w:rsidRDefault="00D46DF2" w:rsidP="001B3AA2">
      <w:pPr>
        <w:rPr>
          <w:lang w:val="en-US"/>
        </w:rPr>
      </w:pPr>
      <w:r>
        <w:rPr>
          <w:rFonts w:eastAsia="Arial"/>
          <w:lang w:val="en-US"/>
        </w:rPr>
        <w:t>Scatter plots of g</w:t>
      </w:r>
      <w:r w:rsidR="00E97156">
        <w:rPr>
          <w:rFonts w:eastAsia="Arial"/>
          <w:lang w:val="en-US"/>
        </w:rPr>
        <w:t xml:space="preserve">lobal DNAm profiles </w:t>
      </w:r>
      <w:r>
        <w:rPr>
          <w:rFonts w:eastAsia="Arial"/>
          <w:lang w:val="en-US"/>
        </w:rPr>
        <w:t>(</w:t>
      </w:r>
      <w:r w:rsidR="00E97156">
        <w:rPr>
          <w:rFonts w:eastAsia="Arial"/>
          <w:lang w:val="en-US"/>
        </w:rPr>
        <w:t>analyzed by methyl-capture sequencing</w:t>
      </w:r>
      <w:r>
        <w:rPr>
          <w:rFonts w:eastAsia="Arial"/>
          <w:lang w:val="en-US"/>
        </w:rPr>
        <w:t xml:space="preserve">) of early </w:t>
      </w:r>
      <w:r w:rsidRPr="00D46DF2">
        <w:rPr>
          <w:rFonts w:eastAsia="Arial"/>
          <w:i/>
          <w:lang w:val="en-US"/>
        </w:rPr>
        <w:t>versus</w:t>
      </w:r>
      <w:r>
        <w:rPr>
          <w:rFonts w:eastAsia="Arial"/>
          <w:lang w:val="en-US"/>
        </w:rPr>
        <w:t xml:space="preserve"> late passage are depicted for</w:t>
      </w:r>
      <w:r w:rsidR="00E97156">
        <w:rPr>
          <w:rFonts w:eastAsia="Arial"/>
          <w:lang w:val="en-US"/>
        </w:rPr>
        <w:t xml:space="preserve"> fibroblasts of donor 1 </w:t>
      </w:r>
      <w:r w:rsidR="00E97156" w:rsidRPr="00D46DF2">
        <w:rPr>
          <w:rFonts w:eastAsia="Arial"/>
          <w:b/>
          <w:lang w:val="en-US"/>
        </w:rPr>
        <w:t>(A)</w:t>
      </w:r>
      <w:r w:rsidR="00E97156">
        <w:rPr>
          <w:rFonts w:eastAsia="Arial"/>
          <w:lang w:val="en-US"/>
        </w:rPr>
        <w:t xml:space="preserve"> and 2 </w:t>
      </w:r>
      <w:r w:rsidR="00E97156" w:rsidRPr="00D46DF2">
        <w:rPr>
          <w:rFonts w:eastAsia="Arial"/>
          <w:b/>
          <w:lang w:val="en-US"/>
        </w:rPr>
        <w:t>(B)</w:t>
      </w:r>
      <w:r w:rsidR="00705810">
        <w:rPr>
          <w:rFonts w:eastAsia="Arial"/>
          <w:b/>
          <w:lang w:val="en-US"/>
        </w:rPr>
        <w:t xml:space="preserve"> </w:t>
      </w:r>
      <w:r w:rsidRPr="00D46DF2">
        <w:rPr>
          <w:rFonts w:eastAsia="Arial"/>
          <w:lang w:val="en-US"/>
        </w:rPr>
        <w:t>(</w:t>
      </w:r>
      <w:r>
        <w:rPr>
          <w:rFonts w:eastAsia="Arial"/>
          <w:lang w:val="en-US"/>
        </w:rPr>
        <w:t xml:space="preserve">DMR = differentially methylated region; </w:t>
      </w:r>
      <w:r w:rsidRPr="00D46DF2">
        <w:rPr>
          <w:rFonts w:eastAsia="Arial"/>
          <w:lang w:val="en-US"/>
        </w:rPr>
        <w:t>log2 signal intensities are depicted for each DMR)</w:t>
      </w:r>
      <w:r w:rsidR="00E97156">
        <w:rPr>
          <w:rFonts w:eastAsia="Arial"/>
          <w:lang w:val="en-US"/>
        </w:rPr>
        <w:t xml:space="preserve">. </w:t>
      </w:r>
      <w:r>
        <w:rPr>
          <w:rFonts w:eastAsia="Arial"/>
          <w:lang w:val="en-US"/>
        </w:rPr>
        <w:t xml:space="preserve">Prominent DMRs were observed within the </w:t>
      </w:r>
      <w:r w:rsidRPr="006704D5">
        <w:rPr>
          <w:rFonts w:eastAsia="Arial"/>
          <w:i/>
          <w:lang w:val="en-US"/>
        </w:rPr>
        <w:t xml:space="preserve">HOXC </w:t>
      </w:r>
      <w:r>
        <w:rPr>
          <w:rFonts w:eastAsia="Arial"/>
          <w:lang w:val="en-US"/>
        </w:rPr>
        <w:t xml:space="preserve">locus </w:t>
      </w:r>
      <w:r w:rsidRPr="00D46DF2">
        <w:rPr>
          <w:rFonts w:eastAsia="Arial"/>
          <w:b/>
          <w:lang w:val="en-US"/>
        </w:rPr>
        <w:t>(C)</w:t>
      </w:r>
      <w:r>
        <w:rPr>
          <w:rFonts w:eastAsia="Arial"/>
          <w:lang w:val="en-US"/>
        </w:rPr>
        <w:t xml:space="preserve">. </w:t>
      </w:r>
      <w:r w:rsidR="001B3AA2">
        <w:rPr>
          <w:rFonts w:eastAsia="Arial"/>
          <w:lang w:val="en-US"/>
        </w:rPr>
        <w:t>Senescence</w:t>
      </w:r>
      <w:r>
        <w:rPr>
          <w:rFonts w:eastAsia="Arial"/>
          <w:lang w:val="en-US"/>
        </w:rPr>
        <w:t xml:space="preserve">-associated DNAm changes </w:t>
      </w:r>
      <w:r w:rsidR="001B3AA2">
        <w:rPr>
          <w:rFonts w:eastAsia="Arial"/>
          <w:lang w:val="en-US"/>
        </w:rPr>
        <w:t>in fibroblasts (</w:t>
      </w:r>
      <w:r w:rsidR="00D673BB">
        <w:rPr>
          <w:rFonts w:eastAsia="Arial"/>
          <w:lang w:val="en-US"/>
        </w:rPr>
        <w:t>MethylCap-seq</w:t>
      </w:r>
      <w:r>
        <w:rPr>
          <w:rFonts w:eastAsia="Arial"/>
          <w:lang w:val="en-US"/>
        </w:rPr>
        <w:t xml:space="preserve"> data</w:t>
      </w:r>
      <w:r w:rsidR="001B3AA2">
        <w:rPr>
          <w:rFonts w:eastAsia="Arial"/>
          <w:lang w:val="en-US"/>
        </w:rPr>
        <w:t>)</w:t>
      </w:r>
      <w:r w:rsidR="009E4EBA">
        <w:rPr>
          <w:rFonts w:eastAsia="Arial"/>
          <w:lang w:val="en-US"/>
        </w:rPr>
        <w:t xml:space="preserve"> </w:t>
      </w:r>
      <w:r w:rsidR="001B3AA2">
        <w:rPr>
          <w:rFonts w:eastAsia="Arial"/>
          <w:lang w:val="en-US"/>
        </w:rPr>
        <w:t>were then compared to DNAm changes upon long-term culture of MSCs (450k IlluminaBeadChip) of our previous work</w:t>
      </w:r>
      <w:r w:rsidR="009E4EBA">
        <w:rPr>
          <w:rFonts w:eastAsia="Arial"/>
          <w:lang w:val="en-US"/>
        </w:rPr>
        <w:t xml:space="preserve"> </w:t>
      </w:r>
      <w:r w:rsidR="00112AF5">
        <w:rPr>
          <w:rFonts w:eastAsia="Arial"/>
          <w:lang w:val="en-US"/>
        </w:rPr>
        <w:fldChar w:fldCharType="begin"/>
      </w:r>
      <w:r w:rsidR="00624B11">
        <w:rPr>
          <w:rFonts w:eastAsia="Arial"/>
          <w:lang w:val="en-US"/>
        </w:rPr>
        <w:instrText xml:space="preserve"> ADDIN REFMGR.CITE &lt;Refman&gt;&lt;Cite&gt;&lt;Author&gt;Koch&lt;/Author&gt;&lt;Year&gt;2013&lt;/Year&gt;&lt;RecNum&gt;53&lt;/RecNum&gt;&lt;IDText&gt;Pluripotent stem cells escape from senescence-associated DNA methylation changes&lt;/IDText&gt;&lt;MDL Ref_Type="Journal"&gt;&lt;Ref_Type&gt;Journal&lt;/Ref_Type&gt;&lt;Ref_ID&gt;53&lt;/Ref_ID&gt;&lt;Title_Primary&gt;Pluripotent stem cells escape from senescence-associated DNA methylation changes&lt;/Title_Primary&gt;&lt;Authors_Primary&gt;Koch,C.M.&lt;/Authors_Primary&gt;&lt;Authors_Primary&gt;Reck,K.&lt;/Authors_Primary&gt;&lt;Authors_Primary&gt;Shao,K.&lt;/Authors_Primary&gt;&lt;Authors_Primary&gt;Lin,Q.&lt;/Authors_Primary&gt;&lt;Authors_Primary&gt;Joussen,S.&lt;/Authors_Primary&gt;&lt;Authors_Primary&gt;Ziegler,P.&lt;/Authors_Primary&gt;&lt;Authors_Primary&gt;Walenda,G.&lt;/Authors_Primary&gt;&lt;Authors_Primary&gt;Drescher,W.&lt;/Authors_Primary&gt;&lt;Authors_Primary&gt;Opalka,B.&lt;/Authors_Primary&gt;&lt;Authors_Primary&gt;May,T.&lt;/Authors_Primary&gt;&lt;Authors_Primary&gt;Brummendorf,T.&lt;/Authors_Primary&gt;&lt;Authors_Primary&gt;Zenke,M.&lt;/Authors_Primary&gt;&lt;Authors_Primary&gt;Saric,T.&lt;/Authors_Primary&gt;&lt;Authors_Primary&gt;Wagner,W.&lt;/Authors_Primary&gt;&lt;Date_Primary&gt;2013/2&lt;/Date_Primary&gt;&lt;Keywords&gt;Biomedical Engineering&lt;/Keywords&gt;&lt;Keywords&gt;Cell Division&lt;/Keywords&gt;&lt;Keywords&gt;Cells&lt;/Keywords&gt;&lt;Keywords&gt;Dna&lt;/Keywords&gt;&lt;Keywords&gt;DNA Methylation&lt;/Keywords&gt;&lt;Keywords&gt;Genes&lt;/Keywords&gt;&lt;Keywords&gt;Germany&lt;/Keywords&gt;&lt;Keywords&gt;Human&lt;/Keywords&gt;&lt;Keywords&gt;Induced Pluripotent Stem Cells&lt;/Keywords&gt;&lt;Keywords&gt;Mesenchymal Stromal Cells&lt;/Keywords&gt;&lt;Keywords&gt;Methylation&lt;/Keywords&gt;&lt;Keywords&gt;Phenotype&lt;/Keywords&gt;&lt;Keywords&gt;Pluripotent Stem Cells&lt;/Keywords&gt;&lt;Keywords&gt;Stem Cells&lt;/Keywords&gt;&lt;Keywords&gt;Stromal Cells&lt;/Keywords&gt;&lt;Keywords&gt;Telomerase&lt;/Keywords&gt;&lt;Keywords&gt;Telomere&lt;/Keywords&gt;&lt;Reprint&gt;Not in File&lt;/Reprint&gt;&lt;Start_Page&gt;248&lt;/Start_Page&gt;&lt;End_Page&gt;259&lt;/End_Page&gt;&lt;Periodical&gt;Genome Res.&lt;/Periodical&gt;&lt;Volume&gt;23&lt;/Volume&gt;&lt;Issue&gt;2&lt;/Issue&gt;&lt;Address&gt;Helmholtz Institute for Biomedical Engineering, RWTH Medical School, 52074 Aachen, Germany;&lt;/Address&gt;&lt;Web_URL&gt;PM:23080539&lt;/Web_URL&gt;&lt;ZZ_JournalStdAbbrev&gt;&lt;f name="System"&gt;Genome Res.&lt;/f&gt;&lt;/ZZ_JournalStdAbbrev&gt;&lt;ZZ_WorkformID&gt;1&lt;/ZZ_WorkformID&gt;&lt;/MDL&gt;&lt;/Cite&gt;&lt;/Refman&gt;</w:instrText>
      </w:r>
      <w:r w:rsidR="00112AF5">
        <w:rPr>
          <w:rFonts w:eastAsia="Arial"/>
          <w:lang w:val="en-US"/>
        </w:rPr>
        <w:fldChar w:fldCharType="separate"/>
      </w:r>
      <w:r w:rsidR="00575569" w:rsidRPr="0081200B">
        <w:rPr>
          <w:rFonts w:eastAsia="Arial" w:cs="Arial"/>
          <w:noProof/>
          <w:lang w:val="en-US"/>
        </w:rPr>
        <w:t>[</w:t>
      </w:r>
      <w:r w:rsidR="00575569">
        <w:rPr>
          <w:rFonts w:eastAsia="Arial"/>
          <w:noProof/>
          <w:lang w:val="en-US"/>
        </w:rPr>
        <w:t>19</w:t>
      </w:r>
      <w:r w:rsidR="00575569" w:rsidRPr="0081200B">
        <w:rPr>
          <w:rFonts w:eastAsia="Arial" w:cs="Arial"/>
          <w:noProof/>
          <w:lang w:val="en-US"/>
        </w:rPr>
        <w:t>]</w:t>
      </w:r>
      <w:r w:rsidR="00112AF5">
        <w:rPr>
          <w:rFonts w:eastAsia="Arial"/>
          <w:lang w:val="en-US"/>
        </w:rPr>
        <w:fldChar w:fldCharType="end"/>
      </w:r>
      <w:r w:rsidR="001B3AA2">
        <w:rPr>
          <w:rFonts w:eastAsia="Arial"/>
          <w:lang w:val="en-US"/>
        </w:rPr>
        <w:t xml:space="preserve">. </w:t>
      </w:r>
      <w:r w:rsidR="00707AA3">
        <w:rPr>
          <w:rFonts w:eastAsia="Arial"/>
          <w:lang w:val="en-US"/>
        </w:rPr>
        <w:t>Differential</w:t>
      </w:r>
      <w:r w:rsidR="009E4EBA">
        <w:rPr>
          <w:rFonts w:eastAsia="Arial"/>
          <w:lang w:val="en-US"/>
        </w:rPr>
        <w:t xml:space="preserve"> </w:t>
      </w:r>
      <w:r w:rsidR="001B3AA2">
        <w:rPr>
          <w:rFonts w:eastAsia="Arial"/>
          <w:lang w:val="en-US"/>
        </w:rPr>
        <w:t>DNAm</w:t>
      </w:r>
      <w:r w:rsidR="009E4EBA">
        <w:rPr>
          <w:rFonts w:eastAsia="Arial"/>
          <w:lang w:val="en-US"/>
        </w:rPr>
        <w:t xml:space="preserve"> </w:t>
      </w:r>
      <w:r w:rsidR="00707AA3">
        <w:rPr>
          <w:rFonts w:eastAsia="Arial"/>
          <w:lang w:val="en-US"/>
        </w:rPr>
        <w:t>levels</w:t>
      </w:r>
      <w:r w:rsidR="009E4EBA">
        <w:rPr>
          <w:rFonts w:eastAsia="Arial"/>
          <w:lang w:val="en-US"/>
        </w:rPr>
        <w:t xml:space="preserve"> </w:t>
      </w:r>
      <w:r w:rsidR="00707AA3">
        <w:rPr>
          <w:rFonts w:eastAsia="Arial"/>
          <w:lang w:val="en-US"/>
        </w:rPr>
        <w:t xml:space="preserve">(late </w:t>
      </w:r>
      <w:r w:rsidR="0033684A">
        <w:rPr>
          <w:rFonts w:eastAsia="Arial"/>
          <w:lang w:val="en-US"/>
        </w:rPr>
        <w:t>minus</w:t>
      </w:r>
      <w:r w:rsidR="00707AA3">
        <w:rPr>
          <w:rFonts w:eastAsia="Arial"/>
          <w:lang w:val="en-US"/>
        </w:rPr>
        <w:t xml:space="preserve"> early passage) </w:t>
      </w:r>
      <w:r w:rsidR="001B3AA2">
        <w:rPr>
          <w:rFonts w:eastAsia="Arial"/>
          <w:lang w:val="en-US"/>
        </w:rPr>
        <w:t xml:space="preserve">in fibroblast 1 </w:t>
      </w:r>
      <w:r w:rsidR="001B3AA2" w:rsidRPr="001B3AA2">
        <w:rPr>
          <w:rFonts w:eastAsia="Arial"/>
          <w:b/>
          <w:lang w:val="en-US"/>
        </w:rPr>
        <w:t>(D)</w:t>
      </w:r>
      <w:r w:rsidR="001B3AA2">
        <w:rPr>
          <w:rFonts w:eastAsia="Arial"/>
          <w:lang w:val="en-US"/>
        </w:rPr>
        <w:t xml:space="preserve"> and 2 </w:t>
      </w:r>
      <w:r w:rsidR="001B3AA2" w:rsidRPr="001B3AA2">
        <w:rPr>
          <w:rFonts w:eastAsia="Arial"/>
          <w:b/>
          <w:lang w:val="en-US"/>
        </w:rPr>
        <w:t>(E)</w:t>
      </w:r>
      <w:r w:rsidR="009E4EBA">
        <w:rPr>
          <w:rFonts w:eastAsia="Arial"/>
          <w:b/>
          <w:lang w:val="en-US"/>
        </w:rPr>
        <w:t xml:space="preserve"> </w:t>
      </w:r>
      <w:r>
        <w:rPr>
          <w:rFonts w:eastAsia="Arial"/>
          <w:lang w:val="en-US"/>
        </w:rPr>
        <w:t xml:space="preserve">were </w:t>
      </w:r>
      <w:r w:rsidR="001B3AA2">
        <w:rPr>
          <w:rFonts w:eastAsia="Arial"/>
          <w:lang w:val="en-US"/>
        </w:rPr>
        <w:t xml:space="preserve">analyzed at genomic regions surrounding the CpGs with </w:t>
      </w:r>
      <w:r w:rsidR="00705810">
        <w:rPr>
          <w:rFonts w:eastAsia="Arial"/>
          <w:lang w:val="en-US"/>
        </w:rPr>
        <w:t>senescence</w:t>
      </w:r>
      <w:r w:rsidR="001B3AA2">
        <w:rPr>
          <w:rFonts w:eastAsia="Arial"/>
          <w:lang w:val="en-US"/>
        </w:rPr>
        <w:t xml:space="preserve">-associated DNAm changes in MSCs. This comparison reflected </w:t>
      </w:r>
      <w:r w:rsidR="00F85CEA">
        <w:rPr>
          <w:rFonts w:eastAsia="Arial"/>
          <w:lang w:val="en-US"/>
        </w:rPr>
        <w:t>overlap</w:t>
      </w:r>
      <w:r w:rsidR="001B3AA2">
        <w:rPr>
          <w:rFonts w:eastAsia="Arial"/>
          <w:lang w:val="en-US"/>
        </w:rPr>
        <w:t xml:space="preserve"> of senescence-associated DNAm changes between the two methods</w:t>
      </w:r>
      <w:r w:rsidR="006E0B3F">
        <w:rPr>
          <w:rFonts w:eastAsia="Arial"/>
          <w:lang w:val="en-US"/>
        </w:rPr>
        <w:t xml:space="preserve"> and cell types</w:t>
      </w:r>
      <w:r w:rsidR="00DB0ECD" w:rsidRPr="008334ED">
        <w:rPr>
          <w:rFonts w:eastAsia="Arial"/>
          <w:lang w:val="en-US"/>
        </w:rPr>
        <w:t xml:space="preserve">. </w:t>
      </w:r>
      <w:r w:rsidR="002659BB">
        <w:rPr>
          <w:rFonts w:eastAsia="Arial"/>
          <w:lang w:val="en-US"/>
        </w:rPr>
        <w:t xml:space="preserve">Subsequently, we analyzed the mean DNAm level </w:t>
      </w:r>
      <w:r w:rsidR="002E62C7">
        <w:rPr>
          <w:rFonts w:eastAsia="Arial"/>
          <w:lang w:val="en-US"/>
        </w:rPr>
        <w:t xml:space="preserve">of neighboring CpGs </w:t>
      </w:r>
      <w:r w:rsidR="00B37499">
        <w:rPr>
          <w:rFonts w:eastAsia="Arial"/>
          <w:lang w:val="en-US"/>
        </w:rPr>
        <w:t xml:space="preserve">in a 500bp window </w:t>
      </w:r>
      <w:r w:rsidR="002659BB">
        <w:rPr>
          <w:rFonts w:eastAsia="Arial"/>
          <w:lang w:val="en-US"/>
        </w:rPr>
        <w:t>in the vicinity of CpGs with significant SA-hypermethylation</w:t>
      </w:r>
      <w:r w:rsidR="001979EC">
        <w:rPr>
          <w:rFonts w:eastAsia="Arial"/>
          <w:lang w:val="en-US"/>
        </w:rPr>
        <w:t xml:space="preserve"> </w:t>
      </w:r>
      <w:r w:rsidR="002659BB" w:rsidRPr="007E3534">
        <w:rPr>
          <w:rFonts w:eastAsia="Arial"/>
          <w:b/>
          <w:lang w:val="en-US"/>
        </w:rPr>
        <w:t>(F)</w:t>
      </w:r>
      <w:r w:rsidR="002659BB">
        <w:rPr>
          <w:rFonts w:eastAsia="Arial"/>
          <w:lang w:val="en-US"/>
        </w:rPr>
        <w:t xml:space="preserve"> and SA-hypomethylation</w:t>
      </w:r>
      <w:r w:rsidR="00CC79D3">
        <w:rPr>
          <w:rFonts w:eastAsia="Arial"/>
          <w:lang w:val="en-US"/>
        </w:rPr>
        <w:t xml:space="preserve"> </w:t>
      </w:r>
      <w:r w:rsidR="002659BB" w:rsidRPr="007E3534">
        <w:rPr>
          <w:rFonts w:eastAsia="Arial"/>
          <w:b/>
          <w:lang w:val="en-US"/>
        </w:rPr>
        <w:t>(G)</w:t>
      </w:r>
      <w:r w:rsidR="002659BB">
        <w:rPr>
          <w:rFonts w:eastAsia="Arial"/>
          <w:lang w:val="en-US"/>
        </w:rPr>
        <w:t>.</w:t>
      </w:r>
    </w:p>
    <w:p w:rsidR="00DB0ECD" w:rsidRPr="008334ED" w:rsidRDefault="00DB0ECD" w:rsidP="00BD55A5">
      <w:pPr>
        <w:rPr>
          <w:lang w:val="en-US"/>
        </w:rPr>
      </w:pPr>
    </w:p>
    <w:p w:rsidR="00DB0ECD" w:rsidRPr="004219E5" w:rsidRDefault="004219E5" w:rsidP="00BD55A5">
      <w:pPr>
        <w:rPr>
          <w:b/>
          <w:lang w:val="en-US"/>
        </w:rPr>
      </w:pPr>
      <w:r w:rsidRPr="004219E5">
        <w:rPr>
          <w:b/>
          <w:lang w:val="en-US"/>
        </w:rPr>
        <w:t>Figure 3. Senescence-associated hypomethylation is enriched in lamin</w:t>
      </w:r>
      <w:r w:rsidR="009E4EBA">
        <w:rPr>
          <w:b/>
          <w:lang w:val="en-US"/>
        </w:rPr>
        <w:t>a</w:t>
      </w:r>
      <w:r w:rsidRPr="004219E5">
        <w:rPr>
          <w:b/>
          <w:lang w:val="en-US"/>
        </w:rPr>
        <w:t>-associated domains.</w:t>
      </w:r>
    </w:p>
    <w:p w:rsidR="00B959E3" w:rsidRDefault="004219E5" w:rsidP="00D00DDC">
      <w:pPr>
        <w:rPr>
          <w:rFonts w:eastAsia="Arial"/>
          <w:lang w:val="en-US"/>
        </w:rPr>
      </w:pPr>
      <w:r>
        <w:rPr>
          <w:rFonts w:eastAsia="Arial"/>
          <w:lang w:val="en-US"/>
        </w:rPr>
        <w:t>DNAm profiles of fibroblasts at early and late passage (</w:t>
      </w:r>
      <w:r w:rsidR="00F85CEA">
        <w:rPr>
          <w:rFonts w:eastAsia="Arial"/>
          <w:lang w:val="en-US"/>
        </w:rPr>
        <w:t>MethylCap-seq</w:t>
      </w:r>
      <w:r>
        <w:rPr>
          <w:rFonts w:eastAsia="Arial"/>
          <w:lang w:val="en-US"/>
        </w:rPr>
        <w:t xml:space="preserve">) were compared to previously published data on H3K27me3 </w:t>
      </w:r>
      <w:r w:rsidR="00112AF5">
        <w:rPr>
          <w:lang w:val="en-US"/>
        </w:rPr>
        <w:fldChar w:fldCharType="begin"/>
      </w:r>
      <w:r w:rsidR="00624B11">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112AF5">
        <w:rPr>
          <w:lang w:val="en-US"/>
        </w:rPr>
        <w:fldChar w:fldCharType="end"/>
      </w:r>
      <w:r w:rsidRPr="00F85CEA">
        <w:rPr>
          <w:lang w:val="en-US"/>
        </w:rPr>
        <w:t xml:space="preserve">, </w:t>
      </w:r>
      <w:r w:rsidRPr="00F85CEA">
        <w:rPr>
          <w:rFonts w:eastAsia="Arial"/>
          <w:lang w:val="en-US"/>
        </w:rPr>
        <w:t xml:space="preserve">H3K9me3 </w:t>
      </w:r>
      <w:r w:rsidR="00112AF5">
        <w:rPr>
          <w:lang w:val="en-US"/>
        </w:rPr>
        <w:fldChar w:fldCharType="begin"/>
      </w:r>
      <w:r w:rsidR="00624B11">
        <w:rPr>
          <w:lang w:val="en-US"/>
        </w:rPr>
        <w:instrText xml:space="preserve"> ADDIN REFMGR.CITE &lt;Refman&gt;&lt;Cite&gt;&lt;Author&gt;Bernstein&lt;/Author&gt;&lt;Year&gt;2010&lt;/Year&gt;&lt;RecNum&gt;2080&lt;/RecNum&gt;&lt;IDText&gt;The NIH Roadmap Epigenomics Mapping Consortium&lt;/IDText&gt;&lt;MDL Ref_Type="Journal"&gt;&lt;Ref_Type&gt;Journal&lt;/Ref_Type&gt;&lt;Ref_ID&gt;2080&lt;/Ref_ID&gt;&lt;Title_Primary&gt;The NIH Roadmap Epigenomics Mapping Consortium&lt;/Title_Primary&gt;&lt;Authors_Primary&gt;Bernstein,B.E.&lt;/Authors_Primary&gt;&lt;Authors_Primary&gt;Stamatoyannopoulos,J.A.&lt;/Authors_Primary&gt;&lt;Authors_Primary&gt;Costello,J.F.&lt;/Authors_Primary&gt;&lt;Authors_Primary&gt;Ren,B.&lt;/Authors_Primary&gt;&lt;Authors_Primary&gt;Milosavljevic,A.&lt;/Authors_Primary&gt;&lt;Authors_Primary&gt;Meissner,A.&lt;/Authors_Primary&gt;&lt;Authors_Primary&gt;Kellis,M.&lt;/Authors_Primary&gt;&lt;Authors_Primary&gt;Marra,M.A.&lt;/Authors_Primary&gt;&lt;Authors_Primary&gt;Beaudet,A.L.&lt;/Authors_Primary&gt;&lt;Authors_Primary&gt;Ecker,J.R.&lt;/Authors_Primary&gt;&lt;Authors_Primary&gt;Farnham,P.J.&lt;/Authors_Primary&gt;&lt;Authors_Primary&gt;Hirst,M.&lt;/Authors_Primary&gt;&lt;Authors_Primary&gt;Lander,E.S.&lt;/Authors_Primary&gt;&lt;Authors_Primary&gt;Mikkelsen,T.S.&lt;/Authors_Primary&gt;&lt;Authors_Primary&gt;Thomson,J.A.&lt;/Authors_Primary&gt;&lt;Date_Primary&gt;2010/10&lt;/Date_Primary&gt;&lt;Keywords&gt;Cells&lt;/Keywords&gt;&lt;Keywords&gt;Cooperative Behavior&lt;/Keywords&gt;&lt;Keywords&gt;Disease&lt;/Keywords&gt;&lt;Keywords&gt;Epigenomics&lt;/Keywords&gt;&lt;Keywords&gt;genetics&lt;/Keywords&gt;&lt;Keywords&gt;Genome,Human&lt;/Keywords&gt;&lt;Keywords&gt;Human&lt;/Keywords&gt;&lt;Keywords&gt;Humans&lt;/Keywords&gt;&lt;Keywords&gt;metabolism&lt;/Keywords&gt;&lt;Keywords&gt;National Institutes of Health (U.S.)&lt;/Keywords&gt;&lt;Keywords&gt;Reference Standards&lt;/Keywords&gt;&lt;Keywords&gt;Stem Cells&lt;/Keywords&gt;&lt;Keywords&gt;United States&lt;/Keywords&gt;&lt;Reprint&gt;Not in File&lt;/Reprint&gt;&lt;Start_Page&gt;1045&lt;/Start_Page&gt;&lt;End_Page&gt;1048&lt;/End_Page&gt;&lt;Periodical&gt;Nat.Biotechnol.&lt;/Periodical&gt;&lt;Volume&gt;28&lt;/Volume&gt;&lt;Issue&gt;10&lt;/Issue&gt;&lt;User_Def_5&gt;PMC3607281&lt;/User_Def_5&gt;&lt;Misc_3&gt;nbt1010-1045 [pii];10.1038/nbt1010-1045 [doi]&lt;/Misc_3&gt;&lt;Address&gt;Broad Institute of Harvard and MIT, Cambridge, Massachusetts, USA. Bernstein.Bradley@mgh.harvard.edu&lt;/Address&gt;&lt;Web_URL&gt;PM:20944595&lt;/Web_URL&gt;&lt;ZZ_JournalStdAbbrev&gt;&lt;f name="System"&gt;Nat.Biotechnol.&lt;/f&gt;&lt;/ZZ_JournalStdAbbrev&gt;&lt;ZZ_WorkformID&gt;1&lt;/ZZ_WorkformID&gt;&lt;/MDL&gt;&lt;/Cite&gt;&lt;/Refman&gt;</w:instrText>
      </w:r>
      <w:r w:rsidR="00112AF5">
        <w:rPr>
          <w:lang w:val="en-US"/>
        </w:rPr>
        <w:fldChar w:fldCharType="separate"/>
      </w:r>
      <w:r w:rsidR="00575569" w:rsidRPr="0081200B">
        <w:rPr>
          <w:rFonts w:cs="Arial"/>
          <w:noProof/>
          <w:lang w:val="en-US"/>
        </w:rPr>
        <w:t>[</w:t>
      </w:r>
      <w:r w:rsidR="00575569">
        <w:rPr>
          <w:noProof/>
          <w:lang w:val="en-US"/>
        </w:rPr>
        <w:t>25</w:t>
      </w:r>
      <w:r w:rsidR="00575569" w:rsidRPr="0081200B">
        <w:rPr>
          <w:rFonts w:cs="Arial"/>
          <w:noProof/>
          <w:lang w:val="en-US"/>
        </w:rPr>
        <w:t>]</w:t>
      </w:r>
      <w:r w:rsidR="00112AF5">
        <w:rPr>
          <w:lang w:val="en-US"/>
        </w:rPr>
        <w:fldChar w:fldCharType="end"/>
      </w:r>
      <w:r w:rsidRPr="00F85CEA">
        <w:rPr>
          <w:lang w:val="en-US"/>
        </w:rPr>
        <w:t>, and lamin</w:t>
      </w:r>
      <w:r w:rsidR="00F82F9E">
        <w:rPr>
          <w:lang w:val="en-US"/>
        </w:rPr>
        <w:t>a</w:t>
      </w:r>
      <w:r w:rsidRPr="00F85CEA">
        <w:rPr>
          <w:lang w:val="en-US"/>
        </w:rPr>
        <w:t xml:space="preserve"> associated domains</w:t>
      </w:r>
      <w:r w:rsidR="00A77D9D" w:rsidRPr="00F85CEA">
        <w:rPr>
          <w:lang w:val="en-US"/>
        </w:rPr>
        <w:t xml:space="preserve"> (LADs)</w:t>
      </w:r>
      <w:r w:rsidR="004E1B34">
        <w:rPr>
          <w:lang w:val="en-US"/>
        </w:rPr>
        <w:t xml:space="preserve"> </w: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REFMGR.CITE </w:instrText>
      </w:r>
      <w:r w:rsidR="00112AF5">
        <w:rPr>
          <w:lang w:val="en-US"/>
        </w:rPr>
        <w:fldChar w:fldCharType="begin">
          <w:fldData xml:space="preserve">PFJlZm1hbj48Q2l0ZT48QXV0aG9yPkd1ZWxlbjwvQXV0aG9yPjxZZWFyPjIwMDg8L1llYXI+PFJl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</w:fldData>
        </w:fldChar>
      </w:r>
      <w:r w:rsidR="00624B11">
        <w:rPr>
          <w:lang w:val="en-US"/>
        </w:rPr>
        <w:instrText xml:space="preserve"> ADDIN EN.CITE.DATA </w:instrText>
      </w:r>
      <w:r w:rsidR="00112AF5">
        <w:rPr>
          <w:lang w:val="en-US"/>
        </w:rPr>
      </w:r>
      <w:r w:rsidR="00112AF5">
        <w:rPr>
          <w:lang w:val="en-US"/>
        </w:rPr>
        <w:fldChar w:fldCharType="end"/>
      </w:r>
      <w:r w:rsidR="00112AF5">
        <w:rPr>
          <w:lang w:val="en-US"/>
        </w:rPr>
      </w:r>
      <w:r w:rsidR="00112AF5">
        <w:rPr>
          <w:lang w:val="en-US"/>
        </w:rPr>
        <w:fldChar w:fldCharType="separate"/>
      </w:r>
      <w:r w:rsidR="00575569" w:rsidRPr="0081200B">
        <w:rPr>
          <w:rFonts w:cs="Arial"/>
          <w:noProof/>
          <w:lang w:val="en-US"/>
        </w:rPr>
        <w:t>[</w:t>
      </w:r>
      <w:r w:rsidR="00575569">
        <w:rPr>
          <w:noProof/>
          <w:lang w:val="en-US"/>
        </w:rPr>
        <w:t>26</w:t>
      </w:r>
      <w:r w:rsidR="00575569" w:rsidRPr="0081200B">
        <w:rPr>
          <w:rFonts w:cs="Arial"/>
          <w:noProof/>
          <w:lang w:val="en-US"/>
        </w:rPr>
        <w:t>]</w:t>
      </w:r>
      <w:r w:rsidR="00112AF5">
        <w:rPr>
          <w:lang w:val="en-US"/>
        </w:rPr>
        <w:fldChar w:fldCharType="end"/>
      </w:r>
      <w:r w:rsidRPr="00F85CEA">
        <w:rPr>
          <w:lang w:val="en-US"/>
        </w:rPr>
        <w:t xml:space="preserve"> in fibroblasts.</w:t>
      </w:r>
      <w:r w:rsidR="004E1B34">
        <w:rPr>
          <w:lang w:val="en-US"/>
        </w:rPr>
        <w:t xml:space="preserve"> </w:t>
      </w:r>
      <w:r w:rsidR="00A77D9D">
        <w:rPr>
          <w:lang w:val="en-US"/>
        </w:rPr>
        <w:t>Non-methylated DNA was particularly associated with the histone mark H3K9me3 and LADs, whereas H3K27me3 was significantly reduced in these regions</w:t>
      </w:r>
      <w:r w:rsidR="000D577F">
        <w:rPr>
          <w:lang w:val="en-US"/>
        </w:rPr>
        <w:t xml:space="preserve">. </w:t>
      </w:r>
      <w:r w:rsidR="00A77D9D">
        <w:rPr>
          <w:lang w:val="en-US"/>
        </w:rPr>
        <w:t>RPKM signals are exemplarily depicted for a region in chromosome 16</w:t>
      </w:r>
      <w:r w:rsidR="000D577F">
        <w:rPr>
          <w:lang w:val="en-US"/>
        </w:rPr>
        <w:t xml:space="preserve"> </w:t>
      </w:r>
      <w:r w:rsidR="00F736DE" w:rsidRPr="00F736DE">
        <w:rPr>
          <w:b/>
          <w:lang w:val="en-US"/>
        </w:rPr>
        <w:t>(A)</w:t>
      </w:r>
      <w:r w:rsidR="00A77D9D">
        <w:rPr>
          <w:lang w:val="en-US"/>
        </w:rPr>
        <w:t>.</w:t>
      </w:r>
      <w:r w:rsidR="004E1B34">
        <w:rPr>
          <w:lang w:val="en-US"/>
        </w:rPr>
        <w:t xml:space="preserve"> </w:t>
      </w:r>
      <w:r w:rsidR="007D0113">
        <w:rPr>
          <w:lang w:val="en-US"/>
        </w:rPr>
        <w:t>Distribution</w:t>
      </w:r>
      <w:r w:rsidR="000A3EF0">
        <w:rPr>
          <w:lang w:val="en-US"/>
        </w:rPr>
        <w:t>s</w:t>
      </w:r>
      <w:r w:rsidR="007D0113">
        <w:rPr>
          <w:lang w:val="en-US"/>
        </w:rPr>
        <w:t xml:space="preserve"> of average </w:t>
      </w:r>
      <w:r w:rsidR="00D00DDC">
        <w:rPr>
          <w:lang w:val="en-US"/>
        </w:rPr>
        <w:t>RPKM levels of H3K</w:t>
      </w:r>
      <w:r w:rsidR="004568C8">
        <w:rPr>
          <w:lang w:val="en-US"/>
        </w:rPr>
        <w:t>27</w:t>
      </w:r>
      <w:r w:rsidR="00D00DDC">
        <w:rPr>
          <w:lang w:val="en-US"/>
        </w:rPr>
        <w:t xml:space="preserve">me3 </w:t>
      </w:r>
      <w:r w:rsidR="00D00DDC" w:rsidRPr="00062AD0">
        <w:rPr>
          <w:b/>
          <w:lang w:val="en-US"/>
        </w:rPr>
        <w:t>(B)</w:t>
      </w:r>
      <w:r w:rsidR="00D00DDC" w:rsidRPr="00D00DDC">
        <w:rPr>
          <w:lang w:val="en-US"/>
        </w:rPr>
        <w:t xml:space="preserve"> and H3K</w:t>
      </w:r>
      <w:r w:rsidR="004568C8">
        <w:rPr>
          <w:lang w:val="en-US"/>
        </w:rPr>
        <w:t>9</w:t>
      </w:r>
      <w:r w:rsidR="00D00DDC" w:rsidRPr="00D00DDC">
        <w:rPr>
          <w:lang w:val="en-US"/>
        </w:rPr>
        <w:t xml:space="preserve">me3 </w:t>
      </w:r>
      <w:r w:rsidR="00D00DDC" w:rsidRPr="00062AD0">
        <w:rPr>
          <w:b/>
          <w:lang w:val="en-US"/>
        </w:rPr>
        <w:t>(C)</w:t>
      </w:r>
      <w:r w:rsidR="00D00DDC" w:rsidRPr="00D00DDC">
        <w:rPr>
          <w:lang w:val="en-US"/>
        </w:rPr>
        <w:t xml:space="preserve"> i</w:t>
      </w:r>
      <w:r w:rsidR="003B5539">
        <w:rPr>
          <w:lang w:val="en-US"/>
        </w:rPr>
        <w:t>n 1000 bp windows around DMRs</w:t>
      </w:r>
      <w:r w:rsidR="00EC0B68">
        <w:rPr>
          <w:lang w:val="en-US"/>
        </w:rPr>
        <w:t xml:space="preserve"> </w:t>
      </w:r>
      <w:r w:rsidR="000A3EF0">
        <w:rPr>
          <w:lang w:val="en-US"/>
        </w:rPr>
        <w:t>are</w:t>
      </w:r>
      <w:r w:rsidR="00EC0B68">
        <w:rPr>
          <w:lang w:val="en-US"/>
        </w:rPr>
        <w:t xml:space="preserve"> </w:t>
      </w:r>
      <w:r w:rsidR="001F3536">
        <w:rPr>
          <w:lang w:val="en-US"/>
        </w:rPr>
        <w:t>shown</w:t>
      </w:r>
      <w:r w:rsidR="00D00DDC" w:rsidRPr="00D00DDC">
        <w:rPr>
          <w:lang w:val="en-US"/>
        </w:rPr>
        <w:t>.</w:t>
      </w:r>
      <w:r w:rsidR="0053666D">
        <w:rPr>
          <w:lang w:val="en-US"/>
        </w:rPr>
        <w:t xml:space="preserve"> </w:t>
      </w:r>
      <w:r w:rsidR="00F736DE">
        <w:rPr>
          <w:lang w:val="en-US"/>
        </w:rPr>
        <w:t xml:space="preserve">Average signal intensity of DNAm was significantly lower inside LADs than outside LADs </w:t>
      </w:r>
      <w:r w:rsidR="00DB0ECD" w:rsidRPr="008334ED">
        <w:rPr>
          <w:rFonts w:eastAsia="Arial"/>
          <w:lang w:val="en-US"/>
        </w:rPr>
        <w:t>(</w:t>
      </w:r>
      <w:r w:rsidR="000444E1" w:rsidRPr="000444E1">
        <w:rPr>
          <w:lang w:val="en-US"/>
        </w:rPr>
        <w:t>Mann–Whitney</w:t>
      </w:r>
      <w:r w:rsidR="006B3DA2">
        <w:rPr>
          <w:lang w:val="en-US"/>
        </w:rPr>
        <w:t xml:space="preserve"> </w:t>
      </w:r>
      <w:r w:rsidR="000444E1" w:rsidRPr="000444E1">
        <w:rPr>
          <w:lang w:val="en-US"/>
        </w:rPr>
        <w:t>t</w:t>
      </w:r>
      <w:r w:rsidR="000444E1" w:rsidRPr="00D00DDC">
        <w:rPr>
          <w:lang w:val="en-US"/>
        </w:rPr>
        <w:t>est</w:t>
      </w:r>
      <w:r w:rsidR="000444E1">
        <w:rPr>
          <w:lang w:val="en-US"/>
        </w:rPr>
        <w:t xml:space="preserve"> of equal means</w:t>
      </w:r>
      <w:r w:rsidR="00DB0ECD" w:rsidRPr="008334ED">
        <w:rPr>
          <w:rFonts w:eastAsia="Arial"/>
          <w:lang w:val="en-US"/>
        </w:rPr>
        <w:t>)</w:t>
      </w:r>
      <w:r w:rsidR="006B3DA2">
        <w:rPr>
          <w:rFonts w:eastAsia="Arial"/>
          <w:lang w:val="en-US"/>
        </w:rPr>
        <w:t xml:space="preserve"> </w:t>
      </w:r>
      <w:r w:rsidR="00F736DE" w:rsidRPr="00F736DE">
        <w:rPr>
          <w:rFonts w:eastAsia="Arial"/>
          <w:b/>
          <w:lang w:val="en-US"/>
        </w:rPr>
        <w:t>(</w:t>
      </w:r>
      <w:r w:rsidR="00D00DDC">
        <w:rPr>
          <w:rFonts w:eastAsia="Arial"/>
          <w:b/>
          <w:lang w:val="en-US"/>
        </w:rPr>
        <w:t>D</w:t>
      </w:r>
      <w:r w:rsidR="00F736DE" w:rsidRPr="00F736DE">
        <w:rPr>
          <w:rFonts w:eastAsia="Arial"/>
          <w:b/>
          <w:lang w:val="en-US"/>
        </w:rPr>
        <w:t>)</w:t>
      </w:r>
      <w:r w:rsidR="00DB0ECD" w:rsidRPr="008334ED">
        <w:rPr>
          <w:rFonts w:eastAsia="Arial"/>
          <w:lang w:val="en-US"/>
        </w:rPr>
        <w:t>.</w:t>
      </w:r>
      <w:r w:rsidR="005076E0">
        <w:rPr>
          <w:rFonts w:eastAsia="Arial"/>
          <w:lang w:val="en-US"/>
        </w:rPr>
        <w:t xml:space="preserve"> A particular sharp decline of DNAm level was observed at the border of LADs</w:t>
      </w:r>
      <w:r w:rsidR="000E0D13">
        <w:rPr>
          <w:rFonts w:eastAsia="Arial"/>
          <w:lang w:val="en-US"/>
        </w:rPr>
        <w:t xml:space="preserve"> (in all samples)</w:t>
      </w:r>
      <w:r w:rsidR="005076E0" w:rsidRPr="005076E0">
        <w:rPr>
          <w:rFonts w:eastAsia="Arial"/>
          <w:b/>
          <w:lang w:val="en-US"/>
        </w:rPr>
        <w:t xml:space="preserve"> (</w:t>
      </w:r>
      <w:r w:rsidR="00D00DDC">
        <w:rPr>
          <w:rFonts w:eastAsia="Arial"/>
          <w:b/>
          <w:lang w:val="en-US"/>
        </w:rPr>
        <w:t>E</w:t>
      </w:r>
      <w:r w:rsidR="005076E0" w:rsidRPr="005076E0">
        <w:rPr>
          <w:rFonts w:eastAsia="Arial"/>
          <w:b/>
          <w:lang w:val="en-US"/>
        </w:rPr>
        <w:t>)</w:t>
      </w:r>
      <w:r w:rsidR="00DB0ECD" w:rsidRPr="008334ED">
        <w:rPr>
          <w:rFonts w:eastAsia="Arial"/>
          <w:lang w:val="en-US"/>
        </w:rPr>
        <w:t xml:space="preserve">. </w:t>
      </w:r>
      <w:r w:rsidR="002B0CEA">
        <w:rPr>
          <w:rFonts w:eastAsia="Arial"/>
          <w:lang w:val="en-US"/>
        </w:rPr>
        <w:t>Senescence-associated DMRs were then correlated with LADs. The proportion of senescence-associated (SA) hypermethylation was significantly decreased in LADs</w:t>
      </w:r>
      <w:r w:rsidR="00FB4EE8">
        <w:rPr>
          <w:rFonts w:eastAsia="Arial"/>
          <w:lang w:val="en-US"/>
        </w:rPr>
        <w:t xml:space="preserve"> </w:t>
      </w:r>
      <w:r w:rsidR="006B3DA2">
        <w:rPr>
          <w:rFonts w:eastAsia="Arial"/>
          <w:lang w:val="en-US"/>
        </w:rPr>
        <w:t xml:space="preserve">while </w:t>
      </w:r>
      <w:r w:rsidR="002B0CEA">
        <w:rPr>
          <w:rFonts w:eastAsia="Arial"/>
          <w:lang w:val="en-US"/>
        </w:rPr>
        <w:t xml:space="preserve">SA-hypomethylation was highly significantly increased in LADs as compared to randomly selected regions (two tailed </w:t>
      </w:r>
      <w:r w:rsidR="002B0CEA" w:rsidRPr="008334ED">
        <w:rPr>
          <w:rFonts w:eastAsia="Arial"/>
          <w:lang w:val="en-US"/>
        </w:rPr>
        <w:t xml:space="preserve">Fisher’s Exact </w:t>
      </w:r>
      <w:r w:rsidR="00FF6FAB">
        <w:rPr>
          <w:rFonts w:eastAsia="Arial"/>
          <w:lang w:val="en-US"/>
        </w:rPr>
        <w:t>t</w:t>
      </w:r>
      <w:r w:rsidR="002B0CEA" w:rsidRPr="008334ED">
        <w:rPr>
          <w:rFonts w:eastAsia="Arial"/>
          <w:lang w:val="en-US"/>
        </w:rPr>
        <w:t>est</w:t>
      </w:r>
      <w:r w:rsidR="002B0CEA">
        <w:rPr>
          <w:rFonts w:eastAsia="Arial"/>
          <w:lang w:val="en-US"/>
        </w:rPr>
        <w:t xml:space="preserve">) </w:t>
      </w:r>
      <w:r w:rsidR="002B0CEA" w:rsidRPr="002B0CEA">
        <w:rPr>
          <w:rFonts w:eastAsia="Arial"/>
          <w:b/>
          <w:lang w:val="en-US"/>
        </w:rPr>
        <w:t>(</w:t>
      </w:r>
      <w:r w:rsidR="00D00DDC">
        <w:rPr>
          <w:rFonts w:eastAsia="Arial"/>
          <w:b/>
          <w:lang w:val="en-US"/>
        </w:rPr>
        <w:t>F</w:t>
      </w:r>
      <w:r w:rsidR="002B0CEA" w:rsidRPr="002B0CEA">
        <w:rPr>
          <w:rFonts w:eastAsia="Arial"/>
          <w:b/>
          <w:lang w:val="en-US"/>
        </w:rPr>
        <w:t>)</w:t>
      </w:r>
      <w:r w:rsidR="002B0CEA">
        <w:rPr>
          <w:rFonts w:eastAsia="Arial"/>
          <w:lang w:val="en-US"/>
        </w:rPr>
        <w:t>.</w:t>
      </w:r>
    </w:p>
    <w:p w:rsidR="00DB0ECD" w:rsidRPr="008334ED" w:rsidRDefault="009A032F" w:rsidP="009A032F">
      <w:pPr>
        <w:pStyle w:val="Ttulo2"/>
      </w:pPr>
      <w:r>
        <w:t xml:space="preserve">Figure </w:t>
      </w:r>
      <w:r w:rsidR="004A2BF0">
        <w:t>4</w:t>
      </w:r>
      <w:r>
        <w:t xml:space="preserve">. Gene expression changes upon </w:t>
      </w:r>
      <w:r w:rsidR="005D3042">
        <w:t>long-term culture</w:t>
      </w:r>
      <w:r>
        <w:t>.</w:t>
      </w:r>
    </w:p>
    <w:p w:rsidR="00D00DDC" w:rsidRDefault="005D3042" w:rsidP="00BD55A5">
      <w:pPr>
        <w:rPr>
          <w:lang w:val="en-US"/>
        </w:rPr>
      </w:pPr>
      <w:r>
        <w:rPr>
          <w:rFonts w:eastAsia="Arial"/>
          <w:lang w:val="en-US"/>
        </w:rPr>
        <w:t>Gene expression profiles (RNA-</w:t>
      </w:r>
      <w:r w:rsidR="000D577F">
        <w:rPr>
          <w:rFonts w:eastAsia="Arial"/>
          <w:lang w:val="en-US"/>
        </w:rPr>
        <w:t>s</w:t>
      </w:r>
      <w:r w:rsidR="00AD2EA9">
        <w:rPr>
          <w:rFonts w:eastAsia="Arial"/>
          <w:lang w:val="en-US"/>
        </w:rPr>
        <w:t>eq</w:t>
      </w:r>
      <w:r>
        <w:rPr>
          <w:rFonts w:eastAsia="Arial"/>
          <w:lang w:val="en-US"/>
        </w:rPr>
        <w:t xml:space="preserve">) were analyzed in MSCs of early passage (P4) and late passage (P13; n = 3). </w:t>
      </w:r>
      <w:r w:rsidR="00217A52">
        <w:rPr>
          <w:rFonts w:eastAsia="Arial"/>
          <w:lang w:val="en-US"/>
        </w:rPr>
        <w:t>The volcano plot demonstrates differential expression upon long-term culture</w:t>
      </w:r>
      <w:r w:rsidR="00B959E3">
        <w:rPr>
          <w:rFonts w:eastAsia="Arial"/>
          <w:lang w:val="en-US"/>
        </w:rPr>
        <w:t>.</w:t>
      </w:r>
      <w:r w:rsidR="00FF6FAB">
        <w:rPr>
          <w:rFonts w:eastAsia="Arial"/>
          <w:lang w:val="en-US"/>
        </w:rPr>
        <w:t xml:space="preserve"> </w:t>
      </w:r>
      <w:r w:rsidR="002F432D">
        <w:rPr>
          <w:rFonts w:eastAsia="Arial"/>
          <w:lang w:val="en-US"/>
        </w:rPr>
        <w:t>R</w:t>
      </w:r>
      <w:r w:rsidR="00217A52">
        <w:rPr>
          <w:rFonts w:eastAsia="Arial"/>
          <w:lang w:val="en-US"/>
        </w:rPr>
        <w:t xml:space="preserve">elevant genes are indicated in red </w:t>
      </w:r>
      <w:r w:rsidR="00217A52" w:rsidRPr="00217A52">
        <w:rPr>
          <w:rFonts w:eastAsia="Arial"/>
          <w:b/>
          <w:lang w:val="en-US"/>
        </w:rPr>
        <w:t>(A)</w:t>
      </w:r>
      <w:r w:rsidR="009A032F" w:rsidRPr="008334ED">
        <w:rPr>
          <w:rFonts w:eastAsia="Arial"/>
          <w:lang w:val="en-US"/>
        </w:rPr>
        <w:t xml:space="preserve">. </w:t>
      </w:r>
      <w:r w:rsidR="009F3C6E" w:rsidRPr="009F3C6E">
        <w:rPr>
          <w:rFonts w:eastAsia="Arial"/>
          <w:lang w:val="en-US"/>
        </w:rPr>
        <w:t>Particularly</w:t>
      </w:r>
      <w:r w:rsidR="00B15E9D">
        <w:rPr>
          <w:rFonts w:eastAsia="Arial"/>
          <w:lang w:val="en-US"/>
        </w:rPr>
        <w:t>,</w:t>
      </w:r>
      <w:r w:rsidR="009F3C6E" w:rsidRPr="009F3C6E">
        <w:rPr>
          <w:rFonts w:eastAsia="Arial"/>
          <w:lang w:val="en-US"/>
        </w:rPr>
        <w:t xml:space="preserve"> genes localized at the border of LADs were hardly expressed </w:t>
      </w:r>
      <w:r w:rsidR="009F3C6E" w:rsidRPr="003E27B3">
        <w:rPr>
          <w:rFonts w:eastAsia="Arial"/>
          <w:b/>
          <w:lang w:val="en-US"/>
        </w:rPr>
        <w:t>(B)</w:t>
      </w:r>
      <w:r w:rsidR="009F3C6E" w:rsidRPr="009F3C6E">
        <w:rPr>
          <w:rFonts w:eastAsia="Arial"/>
          <w:lang w:val="en-US"/>
        </w:rPr>
        <w:t>. No significant association of senescence-associated gene expression changes was observed at the border of LADs</w:t>
      </w:r>
      <w:r w:rsidR="00FF6FAB">
        <w:rPr>
          <w:rFonts w:eastAsia="Arial"/>
          <w:lang w:val="en-US"/>
        </w:rPr>
        <w:t xml:space="preserve"> </w:t>
      </w:r>
      <w:r w:rsidR="009F3C6E" w:rsidRPr="003E27B3">
        <w:rPr>
          <w:rFonts w:eastAsia="Arial"/>
          <w:b/>
          <w:lang w:val="en-US"/>
        </w:rPr>
        <w:t>(C)</w:t>
      </w:r>
      <w:r w:rsidR="009F3C6E" w:rsidRPr="009F3C6E">
        <w:rPr>
          <w:rFonts w:eastAsia="Arial"/>
          <w:lang w:val="en-US"/>
        </w:rPr>
        <w:t>.</w:t>
      </w:r>
      <w:r w:rsidR="00FF6FAB">
        <w:rPr>
          <w:rFonts w:eastAsia="Arial"/>
          <w:lang w:val="en-US"/>
        </w:rPr>
        <w:t xml:space="preserve"> </w:t>
      </w:r>
      <w:r w:rsidR="00041F66">
        <w:rPr>
          <w:rFonts w:eastAsia="Arial"/>
          <w:lang w:val="en-US"/>
        </w:rPr>
        <w:t xml:space="preserve">Differentially expressed genes are in genomic regions </w:t>
      </w:r>
      <w:r w:rsidR="002F432D">
        <w:rPr>
          <w:rFonts w:eastAsia="Arial"/>
          <w:lang w:val="en-US"/>
        </w:rPr>
        <w:t xml:space="preserve">that are </w:t>
      </w:r>
      <w:r w:rsidR="00041F66">
        <w:rPr>
          <w:rFonts w:eastAsia="Arial"/>
          <w:lang w:val="en-US"/>
        </w:rPr>
        <w:t xml:space="preserve">not </w:t>
      </w:r>
      <w:r w:rsidR="002F432D">
        <w:rPr>
          <w:rFonts w:eastAsia="Arial"/>
          <w:lang w:val="en-US"/>
        </w:rPr>
        <w:t xml:space="preserve">localized </w:t>
      </w:r>
      <w:r w:rsidR="00041F66">
        <w:rPr>
          <w:rFonts w:eastAsia="Arial"/>
          <w:lang w:val="en-US"/>
        </w:rPr>
        <w:t xml:space="preserve">in </w:t>
      </w:r>
      <w:r w:rsidR="002F432D">
        <w:rPr>
          <w:rFonts w:eastAsia="Arial"/>
          <w:lang w:val="en-US"/>
        </w:rPr>
        <w:t>LADs</w:t>
      </w:r>
      <w:r w:rsidR="00FF6FAB">
        <w:rPr>
          <w:rFonts w:eastAsia="Arial"/>
          <w:lang w:val="en-US"/>
        </w:rPr>
        <w:t xml:space="preserve"> </w:t>
      </w:r>
      <w:r w:rsidR="00041F66" w:rsidRPr="00217A52">
        <w:rPr>
          <w:rFonts w:eastAsia="Arial"/>
          <w:b/>
          <w:lang w:val="en-US"/>
        </w:rPr>
        <w:t>(</w:t>
      </w:r>
      <w:r w:rsidR="00041F66">
        <w:rPr>
          <w:rFonts w:eastAsia="Arial"/>
          <w:b/>
          <w:lang w:val="en-US"/>
        </w:rPr>
        <w:t>D</w:t>
      </w:r>
      <w:r w:rsidR="00041F66" w:rsidRPr="00217A52">
        <w:rPr>
          <w:rFonts w:eastAsia="Arial"/>
          <w:b/>
          <w:lang w:val="en-US"/>
        </w:rPr>
        <w:t>)</w:t>
      </w:r>
      <w:r w:rsidR="00041F66">
        <w:rPr>
          <w:rFonts w:eastAsia="Arial"/>
          <w:lang w:val="en-US"/>
        </w:rPr>
        <w:t xml:space="preserve">. </w:t>
      </w:r>
      <w:r w:rsidR="00217A52">
        <w:rPr>
          <w:rFonts w:eastAsia="Arial"/>
          <w:lang w:val="en-US"/>
        </w:rPr>
        <w:t>Gene Ontology (GO) analysis was performed for genes</w:t>
      </w:r>
      <w:r w:rsidR="00FF6FAB">
        <w:rPr>
          <w:rFonts w:eastAsia="Arial"/>
          <w:lang w:val="en-US"/>
        </w:rPr>
        <w:t>,</w:t>
      </w:r>
      <w:r w:rsidR="00217A52">
        <w:rPr>
          <w:rFonts w:eastAsia="Arial"/>
          <w:lang w:val="en-US"/>
        </w:rPr>
        <w:t xml:space="preserve"> which were either significantly up- or down-regulated compared to all genes </w:t>
      </w:r>
      <w:r w:rsidR="00367A82">
        <w:rPr>
          <w:rFonts w:eastAsia="Arial"/>
          <w:lang w:val="en-US"/>
        </w:rPr>
        <w:t>(Fisher</w:t>
      </w:r>
      <w:r w:rsidR="00AC51CF">
        <w:rPr>
          <w:rFonts w:eastAsia="Arial"/>
          <w:lang w:val="en-US"/>
        </w:rPr>
        <w:t>’s</w:t>
      </w:r>
      <w:r w:rsidR="00367A82">
        <w:rPr>
          <w:rFonts w:eastAsia="Arial"/>
          <w:lang w:val="en-US"/>
        </w:rPr>
        <w:t xml:space="preserve"> Exact </w:t>
      </w:r>
      <w:r w:rsidR="00FF6FAB">
        <w:rPr>
          <w:rFonts w:eastAsia="Arial"/>
          <w:lang w:val="en-US"/>
        </w:rPr>
        <w:t>t</w:t>
      </w:r>
      <w:r w:rsidR="00367A82">
        <w:rPr>
          <w:rFonts w:eastAsia="Arial"/>
          <w:lang w:val="en-US"/>
        </w:rPr>
        <w:t>est followed by Benjamin Hochberg multiple test correction</w:t>
      </w:r>
      <w:r w:rsidR="00217A52">
        <w:rPr>
          <w:rFonts w:eastAsia="Arial"/>
          <w:lang w:val="en-US"/>
        </w:rPr>
        <w:t>)</w:t>
      </w:r>
      <w:r w:rsidR="00773165">
        <w:rPr>
          <w:rFonts w:eastAsia="Arial"/>
          <w:lang w:val="en-US"/>
        </w:rPr>
        <w:t xml:space="preserve">. Shown are </w:t>
      </w:r>
      <w:r w:rsidR="00217A52">
        <w:rPr>
          <w:rFonts w:eastAsia="Arial"/>
          <w:lang w:val="en-US"/>
        </w:rPr>
        <w:t>the most significant categories</w:t>
      </w:r>
      <w:r w:rsidR="006E6348">
        <w:rPr>
          <w:rFonts w:eastAsia="Arial"/>
          <w:lang w:val="en-US"/>
        </w:rPr>
        <w:t xml:space="preserve"> </w:t>
      </w:r>
      <w:r w:rsidR="00217A52" w:rsidRPr="00217A52">
        <w:rPr>
          <w:rFonts w:eastAsia="Arial"/>
          <w:b/>
          <w:lang w:val="en-US"/>
        </w:rPr>
        <w:t>(</w:t>
      </w:r>
      <w:r w:rsidR="00041F66">
        <w:rPr>
          <w:rFonts w:eastAsia="Arial"/>
          <w:b/>
          <w:lang w:val="en-US"/>
        </w:rPr>
        <w:t>E</w:t>
      </w:r>
      <w:r w:rsidR="00217A52" w:rsidRPr="00217A52">
        <w:rPr>
          <w:rFonts w:eastAsia="Arial"/>
          <w:b/>
          <w:lang w:val="en-US"/>
        </w:rPr>
        <w:t>)</w:t>
      </w:r>
      <w:r w:rsidR="00217A52">
        <w:rPr>
          <w:rFonts w:eastAsia="Arial"/>
          <w:lang w:val="en-US"/>
        </w:rPr>
        <w:t xml:space="preserve">. </w:t>
      </w:r>
    </w:p>
    <w:p w:rsidR="0048751F" w:rsidRDefault="0048751F">
      <w:pPr>
        <w:spacing w:after="200" w:line="276" w:lineRule="auto"/>
        <w:jc w:val="left"/>
        <w:rPr>
          <w:rFonts w:eastAsia="Arial"/>
          <w:b/>
          <w:lang w:val="en-US"/>
        </w:rPr>
      </w:pPr>
      <w:r>
        <w:br w:type="page"/>
      </w:r>
    </w:p>
    <w:p w:rsidR="004A2BF0" w:rsidRDefault="004A2BF0" w:rsidP="004A2BF0">
      <w:pPr>
        <w:pStyle w:val="Ttulo2"/>
      </w:pPr>
      <w:r>
        <w:lastRenderedPageBreak/>
        <w:t xml:space="preserve">Figure 5. Transcription factor binding </w:t>
      </w:r>
      <w:r w:rsidR="00637D5A">
        <w:t>sites</w:t>
      </w:r>
      <w:r>
        <w:t xml:space="preserve"> in differentially methylated regions.</w:t>
      </w:r>
    </w:p>
    <w:p w:rsidR="004A2BF0" w:rsidRPr="00B9554D" w:rsidRDefault="002F432D" w:rsidP="004A2BF0">
      <w:pPr>
        <w:rPr>
          <w:rFonts w:eastAsia="Arial"/>
          <w:lang w:val="en-US"/>
        </w:rPr>
      </w:pPr>
      <w:r>
        <w:rPr>
          <w:rFonts w:eastAsia="Arial"/>
          <w:lang w:val="en-US"/>
        </w:rPr>
        <w:t>Analysis of t</w:t>
      </w:r>
      <w:r w:rsidR="00FF218F">
        <w:rPr>
          <w:rFonts w:eastAsia="Arial"/>
          <w:lang w:val="en-US"/>
        </w:rPr>
        <w:t xml:space="preserve">ranscription factor binding </w:t>
      </w:r>
      <w:r w:rsidR="00637D5A">
        <w:rPr>
          <w:rFonts w:eastAsia="Arial"/>
          <w:lang w:val="en-US"/>
        </w:rPr>
        <w:t>sites</w:t>
      </w:r>
      <w:r>
        <w:rPr>
          <w:rFonts w:eastAsia="Arial"/>
          <w:lang w:val="en-US"/>
        </w:rPr>
        <w:t xml:space="preserve"> </w:t>
      </w:r>
      <w:r w:rsidR="00B9554D">
        <w:rPr>
          <w:rFonts w:eastAsia="Arial"/>
          <w:lang w:val="en-US"/>
        </w:rPr>
        <w:t xml:space="preserve">was performed in </w:t>
      </w:r>
      <w:r w:rsidR="00FF218F">
        <w:rPr>
          <w:rFonts w:eastAsia="Arial"/>
          <w:lang w:val="en-US"/>
        </w:rPr>
        <w:t>DMRs</w:t>
      </w:r>
      <w:r w:rsidR="00A64B11">
        <w:rPr>
          <w:rFonts w:eastAsia="Arial"/>
          <w:lang w:val="en-US"/>
        </w:rPr>
        <w:t xml:space="preserve"> and promoter regions of up-/down-regulated genes</w:t>
      </w:r>
      <w:r w:rsidR="00B9554D">
        <w:rPr>
          <w:rFonts w:eastAsia="Arial"/>
          <w:lang w:val="en-US"/>
        </w:rPr>
        <w:t xml:space="preserve">. The heatmap shows the -log10 </w:t>
      </w:r>
      <w:r w:rsidR="00B9554D" w:rsidRPr="00B617D3">
        <w:rPr>
          <w:rFonts w:eastAsia="Arial"/>
          <w:i/>
          <w:lang w:val="en-US"/>
        </w:rPr>
        <w:t>p</w:t>
      </w:r>
      <w:r w:rsidR="00B9554D">
        <w:rPr>
          <w:rFonts w:eastAsia="Arial"/>
          <w:lang w:val="en-US"/>
        </w:rPr>
        <w:t xml:space="preserve">-value for motifs enriched in at least one </w:t>
      </w:r>
      <w:r w:rsidR="00A64B11">
        <w:rPr>
          <w:rFonts w:eastAsia="Arial"/>
          <w:lang w:val="en-US"/>
        </w:rPr>
        <w:t xml:space="preserve">DMR </w:t>
      </w:r>
      <w:r w:rsidR="00B9554D">
        <w:rPr>
          <w:rFonts w:eastAsia="Arial"/>
          <w:lang w:val="en-US"/>
        </w:rPr>
        <w:t>signature</w:t>
      </w:r>
      <w:r w:rsidR="00BB0DB8">
        <w:rPr>
          <w:rFonts w:eastAsia="Arial"/>
          <w:lang w:val="en-US"/>
        </w:rPr>
        <w:t xml:space="preserve"> </w:t>
      </w:r>
      <w:r>
        <w:rPr>
          <w:rFonts w:eastAsia="Arial"/>
          <w:lang w:val="en-US"/>
        </w:rPr>
        <w:t>(Fisher</w:t>
      </w:r>
      <w:r w:rsidR="00AC51CF">
        <w:rPr>
          <w:rFonts w:eastAsia="Arial"/>
          <w:lang w:val="en-US"/>
        </w:rPr>
        <w:t>’s</w:t>
      </w:r>
      <w:r>
        <w:rPr>
          <w:rFonts w:eastAsia="Arial"/>
          <w:lang w:val="en-US"/>
        </w:rPr>
        <w:t xml:space="preserve"> Exact </w:t>
      </w:r>
      <w:r w:rsidR="00FF6FAB">
        <w:rPr>
          <w:rFonts w:eastAsia="Arial"/>
          <w:lang w:val="en-US"/>
        </w:rPr>
        <w:t>t</w:t>
      </w:r>
      <w:r>
        <w:rPr>
          <w:rFonts w:eastAsia="Arial"/>
          <w:lang w:val="en-US"/>
        </w:rPr>
        <w:t xml:space="preserve">est followed by Benjamin Hochberg multiple test correction, </w:t>
      </w:r>
      <w:r w:rsidR="00BB0DB8">
        <w:rPr>
          <w:rFonts w:eastAsia="Arial"/>
          <w:lang w:val="en-US"/>
        </w:rPr>
        <w:t xml:space="preserve">adj. </w:t>
      </w:r>
      <w:r w:rsidRPr="00B617D3">
        <w:rPr>
          <w:rFonts w:eastAsia="Arial"/>
          <w:i/>
          <w:lang w:val="en-US"/>
        </w:rPr>
        <w:t>p</w:t>
      </w:r>
      <w:r>
        <w:rPr>
          <w:rFonts w:eastAsia="Arial"/>
          <w:lang w:val="en-US"/>
        </w:rPr>
        <w:t>-value &lt; 0.05)</w:t>
      </w:r>
      <w:r w:rsidR="00BB0DB8">
        <w:rPr>
          <w:rFonts w:eastAsia="Arial"/>
          <w:lang w:val="en-US"/>
        </w:rPr>
        <w:t xml:space="preserve"> </w:t>
      </w:r>
      <w:r w:rsidR="00A64B11" w:rsidRPr="002F432D">
        <w:rPr>
          <w:rFonts w:eastAsia="Arial"/>
          <w:b/>
          <w:lang w:val="en-US"/>
        </w:rPr>
        <w:t>(A)</w:t>
      </w:r>
      <w:r w:rsidRPr="002F432D">
        <w:rPr>
          <w:rFonts w:eastAsia="Arial"/>
          <w:lang w:val="en-US"/>
        </w:rPr>
        <w:t xml:space="preserve">. </w:t>
      </w:r>
      <w:r w:rsidR="00B11FDC">
        <w:rPr>
          <w:rFonts w:eastAsia="Arial"/>
          <w:lang w:val="en-US"/>
        </w:rPr>
        <w:t>M</w:t>
      </w:r>
      <w:r w:rsidR="00117A24">
        <w:rPr>
          <w:rFonts w:eastAsia="Arial"/>
          <w:lang w:val="en-US"/>
        </w:rPr>
        <w:t>otif</w:t>
      </w:r>
      <w:r w:rsidRPr="002F432D">
        <w:rPr>
          <w:rFonts w:eastAsia="Arial"/>
          <w:lang w:val="en-US"/>
        </w:rPr>
        <w:t xml:space="preserve">s for the five most significant transcription factors are depicted </w:t>
      </w:r>
      <w:r>
        <w:rPr>
          <w:rFonts w:eastAsia="Arial"/>
          <w:b/>
          <w:lang w:val="en-US"/>
        </w:rPr>
        <w:t>(B)</w:t>
      </w:r>
      <w:r w:rsidRPr="00593B7F">
        <w:rPr>
          <w:rFonts w:eastAsia="Arial"/>
          <w:lang w:val="en-US"/>
        </w:rPr>
        <w:t>.</w:t>
      </w:r>
      <w:r w:rsidR="00BB0DB8">
        <w:rPr>
          <w:rFonts w:eastAsia="Arial"/>
          <w:lang w:val="en-US"/>
        </w:rPr>
        <w:t xml:space="preserve"> </w:t>
      </w:r>
      <w:r>
        <w:rPr>
          <w:rFonts w:eastAsia="Arial"/>
          <w:lang w:val="en-US"/>
        </w:rPr>
        <w:t xml:space="preserve">Subsequently, binding sites in </w:t>
      </w:r>
      <w:r w:rsidR="00A64B11">
        <w:rPr>
          <w:rFonts w:eastAsia="Arial"/>
          <w:lang w:val="en-US"/>
        </w:rPr>
        <w:t>promoter regions of either up-</w:t>
      </w:r>
      <w:r w:rsidR="00BB0DB8">
        <w:rPr>
          <w:rFonts w:eastAsia="Arial"/>
          <w:lang w:val="en-US"/>
        </w:rPr>
        <w:t xml:space="preserve"> or </w:t>
      </w:r>
      <w:r w:rsidR="00A64B11">
        <w:rPr>
          <w:rFonts w:eastAsia="Arial"/>
          <w:lang w:val="en-US"/>
        </w:rPr>
        <w:t>down-regulated gene</w:t>
      </w:r>
      <w:r w:rsidR="00BB0DB8">
        <w:rPr>
          <w:rFonts w:eastAsia="Arial"/>
          <w:lang w:val="en-US"/>
        </w:rPr>
        <w:t>s</w:t>
      </w:r>
      <w:r w:rsidR="00DF7EF8">
        <w:rPr>
          <w:rFonts w:eastAsia="Arial"/>
          <w:lang w:val="en-US"/>
        </w:rPr>
        <w:t xml:space="preserve"> </w:t>
      </w:r>
      <w:r w:rsidR="00462E6D">
        <w:rPr>
          <w:rFonts w:eastAsia="Arial"/>
          <w:lang w:val="en-US"/>
        </w:rPr>
        <w:t xml:space="preserve">were </w:t>
      </w:r>
      <w:r>
        <w:rPr>
          <w:rFonts w:eastAsia="Arial"/>
          <w:lang w:val="en-US"/>
        </w:rPr>
        <w:t xml:space="preserve">analyzed and </w:t>
      </w:r>
      <w:r w:rsidR="00117A24">
        <w:rPr>
          <w:rFonts w:eastAsia="Arial"/>
          <w:lang w:val="en-US"/>
        </w:rPr>
        <w:t>motif</w:t>
      </w:r>
      <w:r>
        <w:rPr>
          <w:rFonts w:eastAsia="Arial"/>
          <w:lang w:val="en-US"/>
        </w:rPr>
        <w:t>s common in both list</w:t>
      </w:r>
      <w:r w:rsidR="00BB0DB8">
        <w:rPr>
          <w:rFonts w:eastAsia="Arial"/>
          <w:lang w:val="en-US"/>
        </w:rPr>
        <w:t>s</w:t>
      </w:r>
      <w:r>
        <w:rPr>
          <w:rFonts w:eastAsia="Arial"/>
          <w:lang w:val="en-US"/>
        </w:rPr>
        <w:t xml:space="preserve"> are marked in bold </w:t>
      </w:r>
      <w:r w:rsidR="00FF218F">
        <w:rPr>
          <w:rFonts w:eastAsia="Arial"/>
          <w:lang w:val="en-US"/>
        </w:rPr>
        <w:t>(Fisher</w:t>
      </w:r>
      <w:r w:rsidR="00AC51CF">
        <w:rPr>
          <w:rFonts w:eastAsia="Arial"/>
          <w:lang w:val="en-US"/>
        </w:rPr>
        <w:t>’s</w:t>
      </w:r>
      <w:r w:rsidR="00FF218F">
        <w:rPr>
          <w:rFonts w:eastAsia="Arial"/>
          <w:lang w:val="en-US"/>
        </w:rPr>
        <w:t xml:space="preserve"> Exact </w:t>
      </w:r>
      <w:r w:rsidR="00FF6FAB">
        <w:rPr>
          <w:rFonts w:eastAsia="Arial"/>
          <w:lang w:val="en-US"/>
        </w:rPr>
        <w:t>t</w:t>
      </w:r>
      <w:r w:rsidR="00FF218F">
        <w:rPr>
          <w:rFonts w:eastAsia="Arial"/>
          <w:lang w:val="en-US"/>
        </w:rPr>
        <w:t>est followed by Benjamin Hochberg mul</w:t>
      </w:r>
      <w:r w:rsidR="00A64B11">
        <w:rPr>
          <w:rFonts w:eastAsia="Arial"/>
          <w:lang w:val="en-US"/>
        </w:rPr>
        <w:t xml:space="preserve">tiple test correction, </w:t>
      </w:r>
      <w:r w:rsidR="00C43B92">
        <w:rPr>
          <w:rFonts w:eastAsia="Arial"/>
          <w:lang w:val="en-US"/>
        </w:rPr>
        <w:t xml:space="preserve">adj. </w:t>
      </w:r>
      <w:r w:rsidR="00A64B11" w:rsidRPr="00B617D3">
        <w:rPr>
          <w:rFonts w:eastAsia="Arial"/>
          <w:i/>
          <w:lang w:val="en-US"/>
        </w:rPr>
        <w:t>p</w:t>
      </w:r>
      <w:r w:rsidR="00A64B11">
        <w:rPr>
          <w:rFonts w:eastAsia="Arial"/>
          <w:lang w:val="en-US"/>
        </w:rPr>
        <w:t>-value &lt;</w:t>
      </w:r>
      <w:r w:rsidR="00FF218F">
        <w:rPr>
          <w:rFonts w:eastAsia="Arial"/>
          <w:lang w:val="en-US"/>
        </w:rPr>
        <w:t xml:space="preserve"> 0.05</w:t>
      </w:r>
      <w:r w:rsidR="00A64B11">
        <w:rPr>
          <w:rFonts w:eastAsia="Arial"/>
          <w:lang w:val="en-US"/>
        </w:rPr>
        <w:t>)</w:t>
      </w:r>
      <w:r w:rsidR="0047499D">
        <w:rPr>
          <w:rFonts w:eastAsia="Arial"/>
          <w:lang w:val="en-US"/>
        </w:rPr>
        <w:t xml:space="preserve"> </w:t>
      </w:r>
      <w:r>
        <w:rPr>
          <w:rFonts w:eastAsia="Arial"/>
          <w:b/>
          <w:lang w:val="en-US"/>
        </w:rPr>
        <w:t>(C)</w:t>
      </w:r>
      <w:r w:rsidR="00A64B11">
        <w:rPr>
          <w:rFonts w:eastAsia="Arial"/>
          <w:lang w:val="en-US"/>
        </w:rPr>
        <w:t>.</w:t>
      </w:r>
    </w:p>
    <w:p w:rsidR="009A032F" w:rsidRDefault="00D00DDC" w:rsidP="00062AD0">
      <w:pPr>
        <w:pStyle w:val="Ttulo2"/>
      </w:pPr>
      <w:r>
        <w:t xml:space="preserve">Figure </w:t>
      </w:r>
      <w:r w:rsidR="00B959E3">
        <w:t>6</w:t>
      </w:r>
      <w:r>
        <w:t xml:space="preserve">. </w:t>
      </w:r>
      <w:r w:rsidR="00E4441F" w:rsidRPr="00E4441F">
        <w:t>Schem</w:t>
      </w:r>
      <w:r w:rsidR="00E4441F">
        <w:t xml:space="preserve">e </w:t>
      </w:r>
      <w:r w:rsidR="00E4441F" w:rsidRPr="00E4441F">
        <w:t>of chromosomal changes in replicative senescence.</w:t>
      </w:r>
    </w:p>
    <w:p w:rsidR="00E45E74" w:rsidRDefault="00C65A93" w:rsidP="00593B7F">
      <w:pPr>
        <w:rPr>
          <w:rFonts w:eastAsia="Arial" w:cs="Arial"/>
          <w:sz w:val="19"/>
          <w:szCs w:val="19"/>
          <w:lang w:val="en-US"/>
        </w:rPr>
      </w:pPr>
      <w:r>
        <w:rPr>
          <w:lang w:val="en-US"/>
        </w:rPr>
        <w:t xml:space="preserve">Nuclear size increases; </w:t>
      </w:r>
      <w:r w:rsidR="00DA478F">
        <w:rPr>
          <w:lang w:val="en-US"/>
        </w:rPr>
        <w:t>t</w:t>
      </w:r>
      <w:r>
        <w:rPr>
          <w:lang w:val="en-US"/>
        </w:rPr>
        <w:t xml:space="preserve">elomeres shorten and shift towards the nuclear center; DNA hypermethylation is </w:t>
      </w:r>
      <w:r w:rsidR="00DA478F">
        <w:rPr>
          <w:lang w:val="en-US"/>
        </w:rPr>
        <w:t>rather</w:t>
      </w:r>
      <w:r>
        <w:rPr>
          <w:lang w:val="en-US"/>
        </w:rPr>
        <w:t xml:space="preserve"> observed in regions </w:t>
      </w:r>
      <w:r w:rsidR="00DA478F">
        <w:rPr>
          <w:lang w:val="en-US"/>
        </w:rPr>
        <w:t>with</w:t>
      </w:r>
      <w:r>
        <w:rPr>
          <w:lang w:val="en-US"/>
        </w:rPr>
        <w:t xml:space="preserve"> the repressive histone mark H3K27me3, whereas hypomethylation is associated with H3K9me3 and LADs; gene expression changes are particularly observed in hypermethylated regions</w:t>
      </w:r>
      <w:r w:rsidR="00FA7428">
        <w:rPr>
          <w:lang w:val="en-US"/>
        </w:rPr>
        <w:t>.</w:t>
      </w:r>
      <w:r>
        <w:rPr>
          <w:lang w:val="en-US"/>
        </w:rPr>
        <w:t xml:space="preserve"> DNAm changes</w:t>
      </w:r>
      <w:r w:rsidR="00D94812">
        <w:rPr>
          <w:lang w:val="en-US"/>
        </w:rPr>
        <w:t xml:space="preserve"> </w:t>
      </w:r>
      <w:r w:rsidR="00FA7428">
        <w:rPr>
          <w:lang w:val="en-US"/>
        </w:rPr>
        <w:t>and</w:t>
      </w:r>
      <w:r w:rsidR="009E42E0">
        <w:rPr>
          <w:lang w:val="en-US"/>
        </w:rPr>
        <w:t xml:space="preserve"> differentially expressed genes</w:t>
      </w:r>
      <w:r w:rsidR="00D94812">
        <w:rPr>
          <w:lang w:val="en-US"/>
        </w:rPr>
        <w:t xml:space="preserve"> </w:t>
      </w:r>
      <w:r>
        <w:rPr>
          <w:lang w:val="en-US"/>
        </w:rPr>
        <w:t xml:space="preserve">coincide with binding </w:t>
      </w:r>
      <w:r w:rsidR="00117A24">
        <w:rPr>
          <w:lang w:val="en-US"/>
        </w:rPr>
        <w:t>motif</w:t>
      </w:r>
      <w:r>
        <w:rPr>
          <w:lang w:val="en-US"/>
        </w:rPr>
        <w:t xml:space="preserve">s for </w:t>
      </w:r>
      <w:r w:rsidR="009E42E0">
        <w:rPr>
          <w:lang w:val="en-US"/>
        </w:rPr>
        <w:t>specific</w:t>
      </w:r>
      <w:r>
        <w:rPr>
          <w:lang w:val="en-US"/>
        </w:rPr>
        <w:t xml:space="preserve"> TFs</w:t>
      </w:r>
      <w:r w:rsidR="009E42E0">
        <w:rPr>
          <w:lang w:val="en-US"/>
        </w:rPr>
        <w:t>.</w:t>
      </w:r>
    </w:p>
    <w:p w:rsidR="00E06382" w:rsidRDefault="00E06382" w:rsidP="00D02040">
      <w:pPr>
        <w:tabs>
          <w:tab w:val="left" w:pos="9923"/>
        </w:tabs>
        <w:spacing w:line="360" w:lineRule="auto"/>
        <w:ind w:right="615"/>
        <w:rPr>
          <w:rFonts w:eastAsia="Arial" w:cs="Arial"/>
          <w:sz w:val="19"/>
          <w:szCs w:val="19"/>
          <w:lang w:val="en-US"/>
        </w:rPr>
      </w:pPr>
    </w:p>
    <w:p w:rsidR="00E06382" w:rsidRDefault="00E06382" w:rsidP="00D02040">
      <w:pPr>
        <w:tabs>
          <w:tab w:val="left" w:pos="9923"/>
        </w:tabs>
        <w:spacing w:line="360" w:lineRule="auto"/>
        <w:ind w:right="615"/>
        <w:rPr>
          <w:rFonts w:eastAsia="Arial" w:cs="Arial"/>
          <w:sz w:val="19"/>
          <w:szCs w:val="19"/>
          <w:lang w:val="en-US"/>
        </w:rPr>
      </w:pPr>
    </w:p>
    <w:p w:rsidR="00B959E3" w:rsidRDefault="00B959E3" w:rsidP="00D02040">
      <w:pPr>
        <w:tabs>
          <w:tab w:val="left" w:pos="9923"/>
        </w:tabs>
        <w:spacing w:line="360" w:lineRule="auto"/>
        <w:ind w:right="615"/>
        <w:rPr>
          <w:rFonts w:eastAsia="Arial" w:cs="Arial"/>
          <w:sz w:val="19"/>
          <w:szCs w:val="19"/>
          <w:lang w:val="en-US"/>
        </w:rPr>
      </w:pPr>
    </w:p>
    <w:p w:rsidR="00E06382" w:rsidRDefault="00B959E3" w:rsidP="00062AD0">
      <w:pPr>
        <w:pStyle w:val="Ttulo1"/>
        <w:rPr>
          <w:rFonts w:eastAsia="Arial"/>
          <w:lang w:val="en-US"/>
        </w:rPr>
      </w:pPr>
      <w:r>
        <w:rPr>
          <w:rFonts w:eastAsia="Arial"/>
          <w:lang w:val="en-US"/>
        </w:rPr>
        <w:t>Supplemental information</w:t>
      </w:r>
    </w:p>
    <w:p w:rsidR="00E06382" w:rsidRDefault="00E06382" w:rsidP="00D02040">
      <w:pPr>
        <w:tabs>
          <w:tab w:val="left" w:pos="9923"/>
        </w:tabs>
        <w:spacing w:line="360" w:lineRule="auto"/>
        <w:ind w:right="615"/>
        <w:rPr>
          <w:rFonts w:eastAsia="Arial" w:cs="Arial"/>
          <w:sz w:val="19"/>
          <w:szCs w:val="19"/>
          <w:lang w:val="en-US"/>
        </w:rPr>
      </w:pPr>
    </w:p>
    <w:p w:rsidR="00B959E3" w:rsidRPr="00421895" w:rsidRDefault="00B959E3" w:rsidP="00062AD0">
      <w:pPr>
        <w:pStyle w:val="Ttulo2"/>
      </w:pPr>
      <w:r>
        <w:t>Supplemental table 1: EXCEL file of differentially expressed genes</w:t>
      </w:r>
    </w:p>
    <w:p w:rsidR="0048751F" w:rsidDel="0048751F" w:rsidRDefault="0048751F">
      <w:pPr>
        <w:spacing w:after="200" w:line="276" w:lineRule="auto"/>
        <w:jc w:val="left"/>
        <w:rPr>
          <w:rFonts w:cs="Arial"/>
          <w:lang w:val="en-US"/>
        </w:rPr>
      </w:pPr>
    </w:p>
    <w:p w:rsidR="005061F8" w:rsidRPr="008334ED" w:rsidRDefault="005061F8" w:rsidP="002F432D">
      <w:pPr>
        <w:spacing w:after="200" w:line="276" w:lineRule="auto"/>
        <w:jc w:val="left"/>
        <w:rPr>
          <w:rFonts w:cs="Arial"/>
          <w:lang w:val="en-US"/>
        </w:rPr>
      </w:pPr>
    </w:p>
    <w:sectPr w:rsidR="005061F8" w:rsidRPr="008334ED" w:rsidSect="00B9215B">
      <w:footerReference w:type="default" r:id="rId12"/>
      <w:pgSz w:w="12240" w:h="15840"/>
      <w:pgMar w:top="1134" w:right="1134" w:bottom="1134" w:left="1134" w:header="0" w:footer="720" w:gutter="0"/>
      <w:cols w:space="720"/>
      <w:formProt w:val="0"/>
      <w:docGrid w:linePitch="240" w:charSpace="-2457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Ivan Gesteira Costa Filho" w:date="2014-09-24T10:15:00Z" w:initials="IF">
    <w:p w:rsidR="006E027E" w:rsidRDefault="006E027E" w:rsidP="00721B0F">
      <w:pPr>
        <w:pStyle w:val="Textodecomentrio"/>
      </w:pPr>
      <w:r>
        <w:rPr>
          <w:rStyle w:val="Refdecomentrio"/>
        </w:rPr>
        <w:annotationRef/>
      </w:r>
      <w:r>
        <w:t xml:space="preserve">Sonja: </w:t>
      </w:r>
      <w:r>
        <w:rPr>
          <w:rStyle w:val="Refdecomentrio"/>
        </w:rPr>
        <w:annotationRef/>
      </w:r>
      <w:r>
        <w:t xml:space="preserve">We should probably leave this out as the reviewers were confused by this and said that they don’t understand why we used the </w:t>
      </w:r>
      <w:proofErr w:type="spellStart"/>
      <w:r>
        <w:t>methylcap</w:t>
      </w:r>
      <w:proofErr w:type="spellEnd"/>
      <w:r>
        <w:t xml:space="preserve"> </w:t>
      </w:r>
      <w:proofErr w:type="spellStart"/>
      <w:r>
        <w:t>seq</w:t>
      </w:r>
      <w:proofErr w:type="spellEnd"/>
      <w:r>
        <w:t xml:space="preserve"> if we had the much better 450k chips. </w:t>
      </w:r>
    </w:p>
    <w:p w:rsidR="006E027E" w:rsidRDefault="006E027E" w:rsidP="00721B0F">
      <w:pPr>
        <w:pStyle w:val="Textodecomentrio"/>
      </w:pPr>
    </w:p>
    <w:p w:rsidR="006E027E" w:rsidRDefault="006E027E" w:rsidP="00721B0F">
      <w:pPr>
        <w:pStyle w:val="Textodecomentrio"/>
      </w:pPr>
      <w:r>
        <w:t>From reviewer 3:</w:t>
      </w:r>
    </w:p>
    <w:p w:rsidR="006E027E" w:rsidRDefault="006E027E" w:rsidP="00721B0F">
      <w:pPr>
        <w:pStyle w:val="Textodecomentrio"/>
      </w:pPr>
      <w:r>
        <w:t>“</w:t>
      </w:r>
      <w:r w:rsidRPr="00E50A31">
        <w:t>I would have used at least 10 donors. At this point, one cannot blame the technology (</w:t>
      </w:r>
      <w:proofErr w:type="spellStart"/>
      <w:r w:rsidRPr="00E50A31">
        <w:t>MethylCap</w:t>
      </w:r>
      <w:proofErr w:type="spellEnd"/>
      <w:r w:rsidRPr="00E50A31">
        <w:t xml:space="preserve"> </w:t>
      </w:r>
      <w:proofErr w:type="spellStart"/>
      <w:r w:rsidRPr="00E50A31">
        <w:t>seq</w:t>
      </w:r>
      <w:proofErr w:type="spellEnd"/>
      <w:r w:rsidRPr="00E50A31">
        <w:t xml:space="preserve">) for the poor reproducibility of DMRs (around 4%). It is far more likely that the low sample size explains the poor reproducibility. The previously published results (references 30, 31) could also contain </w:t>
      </w:r>
      <w:proofErr w:type="gramStart"/>
      <w:r w:rsidRPr="00E50A31">
        <w:t>false  positives</w:t>
      </w:r>
      <w:proofErr w:type="gramEnd"/>
      <w:r w:rsidRPr="00E50A31">
        <w:t>, which might explain the poor reproducibility.</w:t>
      </w:r>
      <w:r>
        <w:t>”</w:t>
      </w:r>
    </w:p>
    <w:p w:rsidR="006E027E" w:rsidRDefault="006E027E">
      <w:pPr>
        <w:pStyle w:val="Textodecomentrio"/>
      </w:pPr>
    </w:p>
  </w:comment>
  <w:comment w:id="19" w:author="Ivan Gesteira Costa Filho" w:date="2014-09-24T10:19:00Z" w:initials="IF">
    <w:p w:rsidR="006E027E" w:rsidRDefault="006E027E" w:rsidP="004B6D27">
      <w:pPr>
        <w:pStyle w:val="Textodecomentrio"/>
      </w:pPr>
      <w:r>
        <w:rPr>
          <w:rStyle w:val="Refdecomentrio"/>
        </w:rPr>
        <w:annotationRef/>
      </w:r>
      <w:r>
        <w:rPr>
          <w:rStyle w:val="Refdecomentrio"/>
        </w:rPr>
        <w:annotationRef/>
      </w:r>
      <w:r>
        <w:t xml:space="preserve">Referees request to cite </w:t>
      </w:r>
      <w:proofErr w:type="spellStart"/>
      <w:r>
        <w:t>Cruishans</w:t>
      </w:r>
      <w:proofErr w:type="spellEnd"/>
      <w:r>
        <w:t>, 2013 [17]</w:t>
      </w:r>
    </w:p>
    <w:p w:rsidR="006E027E" w:rsidRDefault="006E027E">
      <w:pPr>
        <w:pStyle w:val="Textodecomentrio"/>
      </w:pPr>
    </w:p>
  </w:comment>
  <w:comment w:id="20" w:author="Ivan Gesteira Costa Filho" w:date="2014-09-24T10:20:00Z" w:initials="IF">
    <w:p w:rsidR="006E027E" w:rsidRDefault="006E027E" w:rsidP="004B6D27">
      <w:pPr>
        <w:pStyle w:val="Textodecomentrio"/>
      </w:pPr>
      <w:r>
        <w:rPr>
          <w:rStyle w:val="Refdecomentrio"/>
        </w:rPr>
        <w:annotationRef/>
      </w:r>
      <w:r>
        <w:rPr>
          <w:rStyle w:val="Refdecomentrio"/>
        </w:rPr>
        <w:annotationRef/>
      </w:r>
      <w:r>
        <w:t>Include citation from nuclear size increase?</w:t>
      </w:r>
    </w:p>
    <w:p w:rsidR="006E027E" w:rsidRPr="009947C6" w:rsidRDefault="006E027E" w:rsidP="004B6D27">
      <w:pPr>
        <w:spacing w:after="200" w:line="276" w:lineRule="auto"/>
        <w:rPr>
          <w:rFonts w:ascii="Times" w:hAnsi="Times"/>
          <w:sz w:val="20"/>
          <w:szCs w:val="20"/>
          <w:lang w:val="en-US"/>
        </w:rPr>
      </w:pPr>
      <w:r w:rsidRPr="009947C6">
        <w:rPr>
          <w:color w:val="222222"/>
          <w:sz w:val="17"/>
          <w:szCs w:val="17"/>
          <w:shd w:val="clear" w:color="auto" w:fill="FFFFFF"/>
          <w:lang w:val="en-US"/>
        </w:rPr>
        <w:t>As the authors hint in their discussion, the increase in nuclear size appears to be a widely reported aspect of senescent cells and is not a novel (</w:t>
      </w:r>
      <w:proofErr w:type="spellStart"/>
      <w:r w:rsidRPr="009947C6">
        <w:rPr>
          <w:color w:val="222222"/>
          <w:sz w:val="17"/>
          <w:szCs w:val="17"/>
          <w:shd w:val="clear" w:color="auto" w:fill="FFFFFF"/>
          <w:lang w:val="en-US"/>
        </w:rPr>
        <w:t>eg</w:t>
      </w:r>
      <w:proofErr w:type="spellEnd"/>
      <w:r w:rsidRPr="009947C6">
        <w:rPr>
          <w:color w:val="222222"/>
          <w:sz w:val="17"/>
          <w:szCs w:val="17"/>
          <w:shd w:val="clear" w:color="auto" w:fill="FFFFFF"/>
          <w:lang w:val="en-US"/>
        </w:rPr>
        <w:t xml:space="preserve"> see Mehta et al 2007 PMID: 17460187).</w:t>
      </w:r>
    </w:p>
    <w:p w:rsidR="006E027E" w:rsidRDefault="006E027E" w:rsidP="004B6D27">
      <w:pPr>
        <w:pStyle w:val="Textodecomentrio"/>
      </w:pPr>
    </w:p>
    <w:p w:rsidR="006E027E" w:rsidRDefault="006E027E">
      <w:pPr>
        <w:pStyle w:val="Textodecomentrio"/>
      </w:pPr>
    </w:p>
  </w:comment>
  <w:comment w:id="29" w:author="Ivan Gesteira Costa Filho" w:date="2014-09-24T10:23:00Z" w:initials="IF">
    <w:p w:rsidR="006E027E" w:rsidRDefault="006E027E" w:rsidP="004B6D27">
      <w:pPr>
        <w:pStyle w:val="Textodecomentrio"/>
      </w:pPr>
      <w:r>
        <w:rPr>
          <w:rStyle w:val="Refdecomentrio"/>
        </w:rPr>
        <w:annotationRef/>
      </w:r>
      <w:r>
        <w:rPr>
          <w:rStyle w:val="Refdecomentrio"/>
        </w:rPr>
        <w:annotationRef/>
      </w:r>
      <w:r>
        <w:t xml:space="preserve">One advantage of </w:t>
      </w:r>
      <w:proofErr w:type="spellStart"/>
      <w:r>
        <w:t>myethylcap-seq</w:t>
      </w:r>
      <w:proofErr w:type="spellEnd"/>
      <w:r>
        <w:t xml:space="preserve"> comparing to </w:t>
      </w:r>
      <w:proofErr w:type="spellStart"/>
      <w:r>
        <w:t>bisulfite</w:t>
      </w:r>
      <w:proofErr w:type="spellEnd"/>
      <w:r>
        <w:t xml:space="preserve"> sequencing is that it do not require genome wide sequencing (too expensive!). Arrays only </w:t>
      </w:r>
      <w:proofErr w:type="spellStart"/>
      <w:r>
        <w:t>prope</w:t>
      </w:r>
      <w:proofErr w:type="spellEnd"/>
      <w:r>
        <w:t xml:space="preserve"> a small proportion of </w:t>
      </w:r>
      <w:proofErr w:type="spellStart"/>
      <w:r>
        <w:t>CgC</w:t>
      </w:r>
      <w:proofErr w:type="spellEnd"/>
      <w:r>
        <w:t xml:space="preserve"> (2%). Do you want to include something in those lines?</w:t>
      </w:r>
    </w:p>
    <w:p w:rsidR="006E027E" w:rsidRDefault="006E027E">
      <w:pPr>
        <w:pStyle w:val="Textodecoment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6A9" w:rsidRDefault="005F16A9">
      <w:pPr>
        <w:spacing w:line="240" w:lineRule="auto"/>
      </w:pPr>
      <w:r>
        <w:separator/>
      </w:r>
    </w:p>
  </w:endnote>
  <w:endnote w:type="continuationSeparator" w:id="0">
    <w:p w:rsidR="005F16A9" w:rsidRDefault="005F1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Liberation Sans">
    <w:altName w:val="Arial Unicode MS"/>
    <w:charset w:val="80"/>
    <w:family w:val="swiss"/>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27E" w:rsidRDefault="006E027E" w:rsidP="00ED78A0">
    <w:pPr>
      <w:jc w:val="center"/>
    </w:pPr>
    <w:r>
      <w:fldChar w:fldCharType="begin"/>
    </w:r>
    <w:r>
      <w:instrText>PAGE</w:instrText>
    </w:r>
    <w:r>
      <w:fldChar w:fldCharType="separate"/>
    </w:r>
    <w:r w:rsidR="002660F2">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6A9" w:rsidRDefault="005F16A9">
      <w:pPr>
        <w:spacing w:line="240" w:lineRule="auto"/>
      </w:pPr>
      <w:r>
        <w:separator/>
      </w:r>
    </w:p>
  </w:footnote>
  <w:footnote w:type="continuationSeparator" w:id="0">
    <w:p w:rsidR="005F16A9" w:rsidRDefault="005F16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A76"/>
    <w:multiLevelType w:val="multilevel"/>
    <w:tmpl w:val="04F484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280FA2"/>
    <w:multiLevelType w:val="hybridMultilevel"/>
    <w:tmpl w:val="338E460E"/>
    <w:lvl w:ilvl="0" w:tplc="C7BADFDA">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42E28"/>
    <w:multiLevelType w:val="multilevel"/>
    <w:tmpl w:val="E86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F34A3"/>
    <w:multiLevelType w:val="multilevel"/>
    <w:tmpl w:val="191EF718"/>
    <w:lvl w:ilvl="0">
      <w:start w:val="1"/>
      <w:numFmt w:val="decimal"/>
      <w:lvlText w:val="%1."/>
      <w:lvlJc w:val="left"/>
      <w:pPr>
        <w:ind w:left="720" w:hanging="360"/>
      </w:pPr>
      <w:rPr>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REFMGR.InstantFormat" w:val="&lt;ENInstantFormat&gt;&lt;Enabled&gt;1&lt;/Enabled&gt;&lt;ScanUnformatted&gt;1&lt;/ScanUnformatted&gt;&lt;ScanChanges&gt;1&lt;/ScanChanges&gt;&lt;/ENInstantFormat&gt;"/>
    <w:docVar w:name="REFMGR.Layout" w:val="&lt;ENLayout&gt;&lt;Style&gt;D:\Wolfgang Wagner\Reference manager\plos.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Wolfgang RM12&lt;/item&gt;&lt;/Libraries&gt;&lt;/ENLibraries&gt;"/>
  </w:docVars>
  <w:rsids>
    <w:rsidRoot w:val="00E45E74"/>
    <w:rsid w:val="0000228D"/>
    <w:rsid w:val="00003611"/>
    <w:rsid w:val="0000492C"/>
    <w:rsid w:val="00004B3A"/>
    <w:rsid w:val="00006309"/>
    <w:rsid w:val="00006E03"/>
    <w:rsid w:val="00007128"/>
    <w:rsid w:val="00007838"/>
    <w:rsid w:val="000078F9"/>
    <w:rsid w:val="00007D9C"/>
    <w:rsid w:val="00011588"/>
    <w:rsid w:val="000115BF"/>
    <w:rsid w:val="000115EA"/>
    <w:rsid w:val="00011845"/>
    <w:rsid w:val="000141D8"/>
    <w:rsid w:val="0001464D"/>
    <w:rsid w:val="00016F69"/>
    <w:rsid w:val="000178DB"/>
    <w:rsid w:val="000218FB"/>
    <w:rsid w:val="00021AFA"/>
    <w:rsid w:val="0002421F"/>
    <w:rsid w:val="000242DF"/>
    <w:rsid w:val="00025D9B"/>
    <w:rsid w:val="0002690A"/>
    <w:rsid w:val="00026FE7"/>
    <w:rsid w:val="000274B9"/>
    <w:rsid w:val="0003182C"/>
    <w:rsid w:val="000333C5"/>
    <w:rsid w:val="0003364D"/>
    <w:rsid w:val="00035D3A"/>
    <w:rsid w:val="0004017E"/>
    <w:rsid w:val="00041F66"/>
    <w:rsid w:val="000428DC"/>
    <w:rsid w:val="000444E1"/>
    <w:rsid w:val="0004696E"/>
    <w:rsid w:val="000469E9"/>
    <w:rsid w:val="00046A01"/>
    <w:rsid w:val="00046BCE"/>
    <w:rsid w:val="00046E91"/>
    <w:rsid w:val="00050788"/>
    <w:rsid w:val="00050F39"/>
    <w:rsid w:val="0005193E"/>
    <w:rsid w:val="00051997"/>
    <w:rsid w:val="00052E53"/>
    <w:rsid w:val="000535B9"/>
    <w:rsid w:val="000545A8"/>
    <w:rsid w:val="00056970"/>
    <w:rsid w:val="00057655"/>
    <w:rsid w:val="000577BA"/>
    <w:rsid w:val="00060AE1"/>
    <w:rsid w:val="00060AE7"/>
    <w:rsid w:val="00060FD8"/>
    <w:rsid w:val="00062AD0"/>
    <w:rsid w:val="00062B29"/>
    <w:rsid w:val="00062ECE"/>
    <w:rsid w:val="00064EF4"/>
    <w:rsid w:val="00064F6E"/>
    <w:rsid w:val="00065DAC"/>
    <w:rsid w:val="000673DD"/>
    <w:rsid w:val="000726AE"/>
    <w:rsid w:val="00072F8B"/>
    <w:rsid w:val="000745E1"/>
    <w:rsid w:val="000760B8"/>
    <w:rsid w:val="000761D5"/>
    <w:rsid w:val="00081E80"/>
    <w:rsid w:val="000823EE"/>
    <w:rsid w:val="00082494"/>
    <w:rsid w:val="00083C55"/>
    <w:rsid w:val="00085E5C"/>
    <w:rsid w:val="00090E0C"/>
    <w:rsid w:val="00092AFD"/>
    <w:rsid w:val="0009526B"/>
    <w:rsid w:val="0009625E"/>
    <w:rsid w:val="000A2323"/>
    <w:rsid w:val="000A28A2"/>
    <w:rsid w:val="000A2C24"/>
    <w:rsid w:val="000A37F6"/>
    <w:rsid w:val="000A3EF0"/>
    <w:rsid w:val="000A5222"/>
    <w:rsid w:val="000A5C64"/>
    <w:rsid w:val="000B010A"/>
    <w:rsid w:val="000B023C"/>
    <w:rsid w:val="000B2130"/>
    <w:rsid w:val="000B3288"/>
    <w:rsid w:val="000B4ED4"/>
    <w:rsid w:val="000B6427"/>
    <w:rsid w:val="000B6AF3"/>
    <w:rsid w:val="000B7044"/>
    <w:rsid w:val="000B730E"/>
    <w:rsid w:val="000C127B"/>
    <w:rsid w:val="000C42B5"/>
    <w:rsid w:val="000C42E5"/>
    <w:rsid w:val="000C5A2E"/>
    <w:rsid w:val="000D08DF"/>
    <w:rsid w:val="000D0C9F"/>
    <w:rsid w:val="000D1BEF"/>
    <w:rsid w:val="000D2028"/>
    <w:rsid w:val="000D577F"/>
    <w:rsid w:val="000D6E02"/>
    <w:rsid w:val="000E0BA6"/>
    <w:rsid w:val="000E0D13"/>
    <w:rsid w:val="000E10DC"/>
    <w:rsid w:val="000E4DD9"/>
    <w:rsid w:val="000E7213"/>
    <w:rsid w:val="000F006B"/>
    <w:rsid w:val="000F186E"/>
    <w:rsid w:val="000F324F"/>
    <w:rsid w:val="000F3E85"/>
    <w:rsid w:val="000F6459"/>
    <w:rsid w:val="00100ADC"/>
    <w:rsid w:val="00102B97"/>
    <w:rsid w:val="0010327D"/>
    <w:rsid w:val="0010468C"/>
    <w:rsid w:val="00105A3B"/>
    <w:rsid w:val="00105E40"/>
    <w:rsid w:val="001069C1"/>
    <w:rsid w:val="00110F0E"/>
    <w:rsid w:val="00111588"/>
    <w:rsid w:val="00112AF5"/>
    <w:rsid w:val="0011433D"/>
    <w:rsid w:val="001150DB"/>
    <w:rsid w:val="001166B0"/>
    <w:rsid w:val="00117A24"/>
    <w:rsid w:val="00121375"/>
    <w:rsid w:val="0012140F"/>
    <w:rsid w:val="00121A66"/>
    <w:rsid w:val="0012438E"/>
    <w:rsid w:val="00125645"/>
    <w:rsid w:val="00125FA6"/>
    <w:rsid w:val="00126ABF"/>
    <w:rsid w:val="00126C60"/>
    <w:rsid w:val="00133BCD"/>
    <w:rsid w:val="00134AAA"/>
    <w:rsid w:val="00135993"/>
    <w:rsid w:val="001360D3"/>
    <w:rsid w:val="00136FDE"/>
    <w:rsid w:val="0013747E"/>
    <w:rsid w:val="00140835"/>
    <w:rsid w:val="00141598"/>
    <w:rsid w:val="001419B7"/>
    <w:rsid w:val="00142680"/>
    <w:rsid w:val="0014332B"/>
    <w:rsid w:val="00143DB9"/>
    <w:rsid w:val="00146535"/>
    <w:rsid w:val="00147F28"/>
    <w:rsid w:val="00151BFA"/>
    <w:rsid w:val="00151C8E"/>
    <w:rsid w:val="00152474"/>
    <w:rsid w:val="00153BC2"/>
    <w:rsid w:val="00154A1A"/>
    <w:rsid w:val="00156A01"/>
    <w:rsid w:val="00157CE4"/>
    <w:rsid w:val="00161C61"/>
    <w:rsid w:val="0016413A"/>
    <w:rsid w:val="00165ABC"/>
    <w:rsid w:val="0016618D"/>
    <w:rsid w:val="0016708A"/>
    <w:rsid w:val="00171000"/>
    <w:rsid w:val="001710B6"/>
    <w:rsid w:val="00171257"/>
    <w:rsid w:val="00172C29"/>
    <w:rsid w:val="00173993"/>
    <w:rsid w:val="00176C00"/>
    <w:rsid w:val="00177085"/>
    <w:rsid w:val="001832E5"/>
    <w:rsid w:val="0018339D"/>
    <w:rsid w:val="00184E28"/>
    <w:rsid w:val="001851A6"/>
    <w:rsid w:val="001857C5"/>
    <w:rsid w:val="0018611B"/>
    <w:rsid w:val="00186F50"/>
    <w:rsid w:val="001876B8"/>
    <w:rsid w:val="0019058F"/>
    <w:rsid w:val="001912AA"/>
    <w:rsid w:val="00192303"/>
    <w:rsid w:val="001941B3"/>
    <w:rsid w:val="001967D9"/>
    <w:rsid w:val="001979EC"/>
    <w:rsid w:val="001A0C65"/>
    <w:rsid w:val="001A1229"/>
    <w:rsid w:val="001A2942"/>
    <w:rsid w:val="001A3CBF"/>
    <w:rsid w:val="001A47D1"/>
    <w:rsid w:val="001A56AB"/>
    <w:rsid w:val="001B1D59"/>
    <w:rsid w:val="001B3AA2"/>
    <w:rsid w:val="001B3B2A"/>
    <w:rsid w:val="001B3CD7"/>
    <w:rsid w:val="001B5D09"/>
    <w:rsid w:val="001B6D76"/>
    <w:rsid w:val="001B7C18"/>
    <w:rsid w:val="001C0220"/>
    <w:rsid w:val="001C24F3"/>
    <w:rsid w:val="001C5AC3"/>
    <w:rsid w:val="001C5D96"/>
    <w:rsid w:val="001C672C"/>
    <w:rsid w:val="001C6FF4"/>
    <w:rsid w:val="001C72A7"/>
    <w:rsid w:val="001D0601"/>
    <w:rsid w:val="001D2B79"/>
    <w:rsid w:val="001E36C9"/>
    <w:rsid w:val="001E5285"/>
    <w:rsid w:val="001E52B3"/>
    <w:rsid w:val="001E732D"/>
    <w:rsid w:val="001E799F"/>
    <w:rsid w:val="001F0089"/>
    <w:rsid w:val="001F0607"/>
    <w:rsid w:val="001F0B8B"/>
    <w:rsid w:val="001F1FF1"/>
    <w:rsid w:val="001F2002"/>
    <w:rsid w:val="001F3536"/>
    <w:rsid w:val="001F46B2"/>
    <w:rsid w:val="001F5578"/>
    <w:rsid w:val="001F5A7F"/>
    <w:rsid w:val="002025E0"/>
    <w:rsid w:val="00202848"/>
    <w:rsid w:val="00202ED4"/>
    <w:rsid w:val="00203D04"/>
    <w:rsid w:val="002053F9"/>
    <w:rsid w:val="002064E1"/>
    <w:rsid w:val="002066F2"/>
    <w:rsid w:val="0020777A"/>
    <w:rsid w:val="002079B5"/>
    <w:rsid w:val="00210090"/>
    <w:rsid w:val="0021128E"/>
    <w:rsid w:val="002119AA"/>
    <w:rsid w:val="00214264"/>
    <w:rsid w:val="00215405"/>
    <w:rsid w:val="00215E6B"/>
    <w:rsid w:val="00215FA3"/>
    <w:rsid w:val="00216A2A"/>
    <w:rsid w:val="00217A52"/>
    <w:rsid w:val="00217D54"/>
    <w:rsid w:val="0022162C"/>
    <w:rsid w:val="002218DF"/>
    <w:rsid w:val="00221DC3"/>
    <w:rsid w:val="002228E4"/>
    <w:rsid w:val="00223242"/>
    <w:rsid w:val="00223487"/>
    <w:rsid w:val="002271DA"/>
    <w:rsid w:val="00233141"/>
    <w:rsid w:val="002337B7"/>
    <w:rsid w:val="00235543"/>
    <w:rsid w:val="00235BA7"/>
    <w:rsid w:val="00235D61"/>
    <w:rsid w:val="00236328"/>
    <w:rsid w:val="00236AA3"/>
    <w:rsid w:val="0024031F"/>
    <w:rsid w:val="00245DB9"/>
    <w:rsid w:val="00246211"/>
    <w:rsid w:val="00246500"/>
    <w:rsid w:val="00252720"/>
    <w:rsid w:val="002534BD"/>
    <w:rsid w:val="00255296"/>
    <w:rsid w:val="0025587A"/>
    <w:rsid w:val="002565EE"/>
    <w:rsid w:val="0025747E"/>
    <w:rsid w:val="00257BF1"/>
    <w:rsid w:val="00260AC2"/>
    <w:rsid w:val="00260CC0"/>
    <w:rsid w:val="002628F7"/>
    <w:rsid w:val="002659BB"/>
    <w:rsid w:val="002660F2"/>
    <w:rsid w:val="0026682A"/>
    <w:rsid w:val="0027086E"/>
    <w:rsid w:val="00270B0E"/>
    <w:rsid w:val="00271C72"/>
    <w:rsid w:val="002725F4"/>
    <w:rsid w:val="002728A9"/>
    <w:rsid w:val="002734C6"/>
    <w:rsid w:val="00274392"/>
    <w:rsid w:val="002746A7"/>
    <w:rsid w:val="002748E2"/>
    <w:rsid w:val="0027573C"/>
    <w:rsid w:val="002772CC"/>
    <w:rsid w:val="00281097"/>
    <w:rsid w:val="00283E8B"/>
    <w:rsid w:val="0028528D"/>
    <w:rsid w:val="00287DBE"/>
    <w:rsid w:val="00290FC0"/>
    <w:rsid w:val="00292FC9"/>
    <w:rsid w:val="0029362A"/>
    <w:rsid w:val="00293A69"/>
    <w:rsid w:val="00293F9A"/>
    <w:rsid w:val="0029636F"/>
    <w:rsid w:val="00297076"/>
    <w:rsid w:val="0029762E"/>
    <w:rsid w:val="00297F0A"/>
    <w:rsid w:val="002A0286"/>
    <w:rsid w:val="002A0A97"/>
    <w:rsid w:val="002A0FA3"/>
    <w:rsid w:val="002A1F52"/>
    <w:rsid w:val="002A4A66"/>
    <w:rsid w:val="002A4FC8"/>
    <w:rsid w:val="002A69C6"/>
    <w:rsid w:val="002A6EE8"/>
    <w:rsid w:val="002B0CEA"/>
    <w:rsid w:val="002B138E"/>
    <w:rsid w:val="002B1996"/>
    <w:rsid w:val="002B1CFB"/>
    <w:rsid w:val="002B23A6"/>
    <w:rsid w:val="002B264A"/>
    <w:rsid w:val="002B3636"/>
    <w:rsid w:val="002C00FA"/>
    <w:rsid w:val="002C0D22"/>
    <w:rsid w:val="002C18A8"/>
    <w:rsid w:val="002C192D"/>
    <w:rsid w:val="002C26E5"/>
    <w:rsid w:val="002C2F82"/>
    <w:rsid w:val="002C3500"/>
    <w:rsid w:val="002C3E90"/>
    <w:rsid w:val="002C57A5"/>
    <w:rsid w:val="002C5BEA"/>
    <w:rsid w:val="002C7455"/>
    <w:rsid w:val="002C7ADF"/>
    <w:rsid w:val="002D00AD"/>
    <w:rsid w:val="002D1C06"/>
    <w:rsid w:val="002D1E98"/>
    <w:rsid w:val="002D1F6C"/>
    <w:rsid w:val="002D223F"/>
    <w:rsid w:val="002D27BC"/>
    <w:rsid w:val="002D36BD"/>
    <w:rsid w:val="002D5044"/>
    <w:rsid w:val="002D5310"/>
    <w:rsid w:val="002D614A"/>
    <w:rsid w:val="002D76A0"/>
    <w:rsid w:val="002D7D39"/>
    <w:rsid w:val="002E148C"/>
    <w:rsid w:val="002E5883"/>
    <w:rsid w:val="002E5BAC"/>
    <w:rsid w:val="002E62C7"/>
    <w:rsid w:val="002F0A43"/>
    <w:rsid w:val="002F30F9"/>
    <w:rsid w:val="002F432D"/>
    <w:rsid w:val="002F7562"/>
    <w:rsid w:val="00301E67"/>
    <w:rsid w:val="00302286"/>
    <w:rsid w:val="00305739"/>
    <w:rsid w:val="00307825"/>
    <w:rsid w:val="00310915"/>
    <w:rsid w:val="00310C13"/>
    <w:rsid w:val="00312CFF"/>
    <w:rsid w:val="0031568F"/>
    <w:rsid w:val="00320256"/>
    <w:rsid w:val="0032163A"/>
    <w:rsid w:val="00322275"/>
    <w:rsid w:val="003226DA"/>
    <w:rsid w:val="00327036"/>
    <w:rsid w:val="00332B32"/>
    <w:rsid w:val="00332C1A"/>
    <w:rsid w:val="00335440"/>
    <w:rsid w:val="0033684A"/>
    <w:rsid w:val="003369DD"/>
    <w:rsid w:val="003377A1"/>
    <w:rsid w:val="00337C6F"/>
    <w:rsid w:val="00337E53"/>
    <w:rsid w:val="00340285"/>
    <w:rsid w:val="00341697"/>
    <w:rsid w:val="00342145"/>
    <w:rsid w:val="003423B4"/>
    <w:rsid w:val="003454E1"/>
    <w:rsid w:val="00346A4B"/>
    <w:rsid w:val="00346E70"/>
    <w:rsid w:val="00347B75"/>
    <w:rsid w:val="00350390"/>
    <w:rsid w:val="00351E83"/>
    <w:rsid w:val="00352933"/>
    <w:rsid w:val="00353B0E"/>
    <w:rsid w:val="00353E4C"/>
    <w:rsid w:val="003663BD"/>
    <w:rsid w:val="003665C3"/>
    <w:rsid w:val="00367A82"/>
    <w:rsid w:val="00371854"/>
    <w:rsid w:val="003720BB"/>
    <w:rsid w:val="00372163"/>
    <w:rsid w:val="0037259D"/>
    <w:rsid w:val="00372924"/>
    <w:rsid w:val="00372E19"/>
    <w:rsid w:val="003734BD"/>
    <w:rsid w:val="00374855"/>
    <w:rsid w:val="00374D60"/>
    <w:rsid w:val="00374E01"/>
    <w:rsid w:val="003753B6"/>
    <w:rsid w:val="00375460"/>
    <w:rsid w:val="00376CA0"/>
    <w:rsid w:val="00380300"/>
    <w:rsid w:val="00382E57"/>
    <w:rsid w:val="00384FEC"/>
    <w:rsid w:val="00385A84"/>
    <w:rsid w:val="00386CFD"/>
    <w:rsid w:val="00392648"/>
    <w:rsid w:val="003943DE"/>
    <w:rsid w:val="003948E1"/>
    <w:rsid w:val="003956E4"/>
    <w:rsid w:val="003973C9"/>
    <w:rsid w:val="003A0B43"/>
    <w:rsid w:val="003A24D8"/>
    <w:rsid w:val="003A28FC"/>
    <w:rsid w:val="003A2ECE"/>
    <w:rsid w:val="003A5FC0"/>
    <w:rsid w:val="003A6B1D"/>
    <w:rsid w:val="003A797D"/>
    <w:rsid w:val="003B0123"/>
    <w:rsid w:val="003B0948"/>
    <w:rsid w:val="003B0D5A"/>
    <w:rsid w:val="003B1AC3"/>
    <w:rsid w:val="003B3C05"/>
    <w:rsid w:val="003B4F1A"/>
    <w:rsid w:val="003B5539"/>
    <w:rsid w:val="003B5DD7"/>
    <w:rsid w:val="003B6BFA"/>
    <w:rsid w:val="003C0622"/>
    <w:rsid w:val="003C170E"/>
    <w:rsid w:val="003C23BC"/>
    <w:rsid w:val="003C3DCB"/>
    <w:rsid w:val="003C4DDB"/>
    <w:rsid w:val="003C7D35"/>
    <w:rsid w:val="003D0DE1"/>
    <w:rsid w:val="003D0E4A"/>
    <w:rsid w:val="003D1CD0"/>
    <w:rsid w:val="003D1DE7"/>
    <w:rsid w:val="003D4348"/>
    <w:rsid w:val="003D646F"/>
    <w:rsid w:val="003D676E"/>
    <w:rsid w:val="003D7266"/>
    <w:rsid w:val="003E0488"/>
    <w:rsid w:val="003E10E5"/>
    <w:rsid w:val="003E1B2A"/>
    <w:rsid w:val="003E27B3"/>
    <w:rsid w:val="003E51FA"/>
    <w:rsid w:val="003E5DEA"/>
    <w:rsid w:val="003E5DEE"/>
    <w:rsid w:val="003E62DF"/>
    <w:rsid w:val="003E63B7"/>
    <w:rsid w:val="003E6654"/>
    <w:rsid w:val="003E6D38"/>
    <w:rsid w:val="003E716B"/>
    <w:rsid w:val="003F008B"/>
    <w:rsid w:val="003F03F3"/>
    <w:rsid w:val="003F11E5"/>
    <w:rsid w:val="003F1403"/>
    <w:rsid w:val="003F20D8"/>
    <w:rsid w:val="003F3C56"/>
    <w:rsid w:val="003F3F69"/>
    <w:rsid w:val="003F5CAB"/>
    <w:rsid w:val="003F5F88"/>
    <w:rsid w:val="003F62A2"/>
    <w:rsid w:val="003F6E71"/>
    <w:rsid w:val="003F7E78"/>
    <w:rsid w:val="003F7FF2"/>
    <w:rsid w:val="00400B24"/>
    <w:rsid w:val="00400DA7"/>
    <w:rsid w:val="004014AB"/>
    <w:rsid w:val="00401C2F"/>
    <w:rsid w:val="00401DCF"/>
    <w:rsid w:val="00402562"/>
    <w:rsid w:val="00402C09"/>
    <w:rsid w:val="00403323"/>
    <w:rsid w:val="0040464E"/>
    <w:rsid w:val="004047C9"/>
    <w:rsid w:val="0040558E"/>
    <w:rsid w:val="00405904"/>
    <w:rsid w:val="004112F9"/>
    <w:rsid w:val="00411EFA"/>
    <w:rsid w:val="00412FA0"/>
    <w:rsid w:val="00413F17"/>
    <w:rsid w:val="00415784"/>
    <w:rsid w:val="004162B7"/>
    <w:rsid w:val="00417F0A"/>
    <w:rsid w:val="0042004D"/>
    <w:rsid w:val="00420B07"/>
    <w:rsid w:val="00421895"/>
    <w:rsid w:val="004219E5"/>
    <w:rsid w:val="00422A6A"/>
    <w:rsid w:val="00422A96"/>
    <w:rsid w:val="00422DF3"/>
    <w:rsid w:val="00423265"/>
    <w:rsid w:val="00427215"/>
    <w:rsid w:val="0042729A"/>
    <w:rsid w:val="00430163"/>
    <w:rsid w:val="00430330"/>
    <w:rsid w:val="00432D0B"/>
    <w:rsid w:val="004336CB"/>
    <w:rsid w:val="004376EE"/>
    <w:rsid w:val="00441C2D"/>
    <w:rsid w:val="004423A0"/>
    <w:rsid w:val="00443106"/>
    <w:rsid w:val="00443492"/>
    <w:rsid w:val="00443B42"/>
    <w:rsid w:val="0044665B"/>
    <w:rsid w:val="00453003"/>
    <w:rsid w:val="00453D33"/>
    <w:rsid w:val="00455FA0"/>
    <w:rsid w:val="004568C8"/>
    <w:rsid w:val="004568D1"/>
    <w:rsid w:val="004569B5"/>
    <w:rsid w:val="00456BD3"/>
    <w:rsid w:val="00457146"/>
    <w:rsid w:val="00460D54"/>
    <w:rsid w:val="00461EAE"/>
    <w:rsid w:val="00462E6D"/>
    <w:rsid w:val="00467682"/>
    <w:rsid w:val="00467C1D"/>
    <w:rsid w:val="004706DF"/>
    <w:rsid w:val="004725CD"/>
    <w:rsid w:val="0047332D"/>
    <w:rsid w:val="0047499D"/>
    <w:rsid w:val="00474FAC"/>
    <w:rsid w:val="00475FC2"/>
    <w:rsid w:val="00480B87"/>
    <w:rsid w:val="004817D7"/>
    <w:rsid w:val="004847DF"/>
    <w:rsid w:val="004849BC"/>
    <w:rsid w:val="00485286"/>
    <w:rsid w:val="00486733"/>
    <w:rsid w:val="0048751F"/>
    <w:rsid w:val="00487ABF"/>
    <w:rsid w:val="00490AA9"/>
    <w:rsid w:val="00491D23"/>
    <w:rsid w:val="00492B6C"/>
    <w:rsid w:val="00493699"/>
    <w:rsid w:val="00494442"/>
    <w:rsid w:val="004955D5"/>
    <w:rsid w:val="0049568A"/>
    <w:rsid w:val="004964C5"/>
    <w:rsid w:val="004A022F"/>
    <w:rsid w:val="004A1A3F"/>
    <w:rsid w:val="004A24B3"/>
    <w:rsid w:val="004A2BF0"/>
    <w:rsid w:val="004A30FF"/>
    <w:rsid w:val="004A3252"/>
    <w:rsid w:val="004A40E1"/>
    <w:rsid w:val="004A4CD3"/>
    <w:rsid w:val="004A6A84"/>
    <w:rsid w:val="004A6CC1"/>
    <w:rsid w:val="004A70A8"/>
    <w:rsid w:val="004A78CB"/>
    <w:rsid w:val="004A7EC0"/>
    <w:rsid w:val="004B2443"/>
    <w:rsid w:val="004B2DB7"/>
    <w:rsid w:val="004B350F"/>
    <w:rsid w:val="004B3A02"/>
    <w:rsid w:val="004B3A0C"/>
    <w:rsid w:val="004B4145"/>
    <w:rsid w:val="004B550C"/>
    <w:rsid w:val="004B5F42"/>
    <w:rsid w:val="004B6D27"/>
    <w:rsid w:val="004B7BDD"/>
    <w:rsid w:val="004C03C0"/>
    <w:rsid w:val="004C0400"/>
    <w:rsid w:val="004C294F"/>
    <w:rsid w:val="004C2E81"/>
    <w:rsid w:val="004C3827"/>
    <w:rsid w:val="004C4FF4"/>
    <w:rsid w:val="004C53F6"/>
    <w:rsid w:val="004C56EB"/>
    <w:rsid w:val="004C596D"/>
    <w:rsid w:val="004C63AD"/>
    <w:rsid w:val="004C6807"/>
    <w:rsid w:val="004C75CF"/>
    <w:rsid w:val="004C7A53"/>
    <w:rsid w:val="004D1D08"/>
    <w:rsid w:val="004D311F"/>
    <w:rsid w:val="004D3489"/>
    <w:rsid w:val="004D35F9"/>
    <w:rsid w:val="004D59EB"/>
    <w:rsid w:val="004D6C88"/>
    <w:rsid w:val="004D7B65"/>
    <w:rsid w:val="004E0910"/>
    <w:rsid w:val="004E0B9A"/>
    <w:rsid w:val="004E1B34"/>
    <w:rsid w:val="004E4922"/>
    <w:rsid w:val="004E54CB"/>
    <w:rsid w:val="004E5F55"/>
    <w:rsid w:val="004E60BA"/>
    <w:rsid w:val="004E6E3D"/>
    <w:rsid w:val="004E76A5"/>
    <w:rsid w:val="004E77A3"/>
    <w:rsid w:val="004F000B"/>
    <w:rsid w:val="004F0A7F"/>
    <w:rsid w:val="004F10CD"/>
    <w:rsid w:val="004F1681"/>
    <w:rsid w:val="004F1A28"/>
    <w:rsid w:val="004F470E"/>
    <w:rsid w:val="004F4787"/>
    <w:rsid w:val="004F58E8"/>
    <w:rsid w:val="004F651D"/>
    <w:rsid w:val="004F6CD2"/>
    <w:rsid w:val="005037D1"/>
    <w:rsid w:val="005041AB"/>
    <w:rsid w:val="0050443B"/>
    <w:rsid w:val="005059E8"/>
    <w:rsid w:val="00506159"/>
    <w:rsid w:val="005061F8"/>
    <w:rsid w:val="005076E0"/>
    <w:rsid w:val="00507B66"/>
    <w:rsid w:val="005103B6"/>
    <w:rsid w:val="005152FA"/>
    <w:rsid w:val="005159DE"/>
    <w:rsid w:val="00516D12"/>
    <w:rsid w:val="00516E9C"/>
    <w:rsid w:val="00520B02"/>
    <w:rsid w:val="00520E31"/>
    <w:rsid w:val="00521299"/>
    <w:rsid w:val="00521FE9"/>
    <w:rsid w:val="00524CDF"/>
    <w:rsid w:val="00524FAB"/>
    <w:rsid w:val="00526269"/>
    <w:rsid w:val="00526AA5"/>
    <w:rsid w:val="00527376"/>
    <w:rsid w:val="00527A58"/>
    <w:rsid w:val="00527EFA"/>
    <w:rsid w:val="0053016B"/>
    <w:rsid w:val="00530B00"/>
    <w:rsid w:val="00530E04"/>
    <w:rsid w:val="00533C8C"/>
    <w:rsid w:val="00533FD8"/>
    <w:rsid w:val="00534C33"/>
    <w:rsid w:val="0053666D"/>
    <w:rsid w:val="005449B3"/>
    <w:rsid w:val="005450B3"/>
    <w:rsid w:val="00545245"/>
    <w:rsid w:val="005479D3"/>
    <w:rsid w:val="005509B7"/>
    <w:rsid w:val="00550D07"/>
    <w:rsid w:val="00553A94"/>
    <w:rsid w:val="00553B69"/>
    <w:rsid w:val="00554987"/>
    <w:rsid w:val="00556B0E"/>
    <w:rsid w:val="005624B6"/>
    <w:rsid w:val="00564E59"/>
    <w:rsid w:val="00566D52"/>
    <w:rsid w:val="0056749C"/>
    <w:rsid w:val="00567562"/>
    <w:rsid w:val="005722A6"/>
    <w:rsid w:val="00572912"/>
    <w:rsid w:val="00572C1A"/>
    <w:rsid w:val="00572E29"/>
    <w:rsid w:val="00575569"/>
    <w:rsid w:val="00575DB3"/>
    <w:rsid w:val="00575E94"/>
    <w:rsid w:val="00576DAB"/>
    <w:rsid w:val="00577136"/>
    <w:rsid w:val="0057721C"/>
    <w:rsid w:val="00577B59"/>
    <w:rsid w:val="005817A0"/>
    <w:rsid w:val="00581F9D"/>
    <w:rsid w:val="00582578"/>
    <w:rsid w:val="0058362B"/>
    <w:rsid w:val="00583DFB"/>
    <w:rsid w:val="0058594D"/>
    <w:rsid w:val="00587D96"/>
    <w:rsid w:val="005913E0"/>
    <w:rsid w:val="00592D56"/>
    <w:rsid w:val="00593B7F"/>
    <w:rsid w:val="005961C1"/>
    <w:rsid w:val="005965A7"/>
    <w:rsid w:val="005A1752"/>
    <w:rsid w:val="005A2EDC"/>
    <w:rsid w:val="005A580B"/>
    <w:rsid w:val="005A62ED"/>
    <w:rsid w:val="005A6992"/>
    <w:rsid w:val="005A6F6A"/>
    <w:rsid w:val="005A7073"/>
    <w:rsid w:val="005B20C4"/>
    <w:rsid w:val="005B4C1A"/>
    <w:rsid w:val="005B4E3E"/>
    <w:rsid w:val="005B6980"/>
    <w:rsid w:val="005C00D0"/>
    <w:rsid w:val="005C0C26"/>
    <w:rsid w:val="005C2C99"/>
    <w:rsid w:val="005C344E"/>
    <w:rsid w:val="005C352E"/>
    <w:rsid w:val="005C6992"/>
    <w:rsid w:val="005D038D"/>
    <w:rsid w:val="005D1DFD"/>
    <w:rsid w:val="005D20D8"/>
    <w:rsid w:val="005D279A"/>
    <w:rsid w:val="005D3042"/>
    <w:rsid w:val="005D4FF2"/>
    <w:rsid w:val="005D6AF1"/>
    <w:rsid w:val="005E339C"/>
    <w:rsid w:val="005E3E02"/>
    <w:rsid w:val="005E4159"/>
    <w:rsid w:val="005F16A9"/>
    <w:rsid w:val="005F248A"/>
    <w:rsid w:val="005F27DF"/>
    <w:rsid w:val="005F4299"/>
    <w:rsid w:val="005F72BC"/>
    <w:rsid w:val="00600065"/>
    <w:rsid w:val="00600877"/>
    <w:rsid w:val="00602345"/>
    <w:rsid w:val="00604D93"/>
    <w:rsid w:val="00605B39"/>
    <w:rsid w:val="00612EE9"/>
    <w:rsid w:val="00613418"/>
    <w:rsid w:val="00613A95"/>
    <w:rsid w:val="0061402D"/>
    <w:rsid w:val="00615A50"/>
    <w:rsid w:val="00615F8D"/>
    <w:rsid w:val="0061614B"/>
    <w:rsid w:val="0061738D"/>
    <w:rsid w:val="00620E59"/>
    <w:rsid w:val="00620FD6"/>
    <w:rsid w:val="00623BD4"/>
    <w:rsid w:val="00624001"/>
    <w:rsid w:val="00624B11"/>
    <w:rsid w:val="00625704"/>
    <w:rsid w:val="00627E10"/>
    <w:rsid w:val="00630CC5"/>
    <w:rsid w:val="006332C6"/>
    <w:rsid w:val="00633BA5"/>
    <w:rsid w:val="00634655"/>
    <w:rsid w:val="00637A2A"/>
    <w:rsid w:val="00637D5A"/>
    <w:rsid w:val="006407A0"/>
    <w:rsid w:val="00640C1A"/>
    <w:rsid w:val="00642AE8"/>
    <w:rsid w:val="00642B5D"/>
    <w:rsid w:val="006436C0"/>
    <w:rsid w:val="0064479E"/>
    <w:rsid w:val="00650024"/>
    <w:rsid w:val="00650D67"/>
    <w:rsid w:val="00651602"/>
    <w:rsid w:val="00651785"/>
    <w:rsid w:val="00653764"/>
    <w:rsid w:val="00654278"/>
    <w:rsid w:val="006547DC"/>
    <w:rsid w:val="00655A8E"/>
    <w:rsid w:val="0066270B"/>
    <w:rsid w:val="00662A0F"/>
    <w:rsid w:val="006639C0"/>
    <w:rsid w:val="00667925"/>
    <w:rsid w:val="00670294"/>
    <w:rsid w:val="006704D5"/>
    <w:rsid w:val="0067084D"/>
    <w:rsid w:val="00673E86"/>
    <w:rsid w:val="00674799"/>
    <w:rsid w:val="00676492"/>
    <w:rsid w:val="00687992"/>
    <w:rsid w:val="00687CBC"/>
    <w:rsid w:val="006900C1"/>
    <w:rsid w:val="00690236"/>
    <w:rsid w:val="00693B93"/>
    <w:rsid w:val="00693D88"/>
    <w:rsid w:val="006948FC"/>
    <w:rsid w:val="006957AC"/>
    <w:rsid w:val="00695B50"/>
    <w:rsid w:val="006A037F"/>
    <w:rsid w:val="006A059C"/>
    <w:rsid w:val="006A0840"/>
    <w:rsid w:val="006A0F59"/>
    <w:rsid w:val="006A3208"/>
    <w:rsid w:val="006A3BE3"/>
    <w:rsid w:val="006A61F5"/>
    <w:rsid w:val="006A6EDC"/>
    <w:rsid w:val="006A7B50"/>
    <w:rsid w:val="006B2BEC"/>
    <w:rsid w:val="006B32FA"/>
    <w:rsid w:val="006B3DA2"/>
    <w:rsid w:val="006B560D"/>
    <w:rsid w:val="006B56A8"/>
    <w:rsid w:val="006B5FC5"/>
    <w:rsid w:val="006B6A2F"/>
    <w:rsid w:val="006B709F"/>
    <w:rsid w:val="006B76F9"/>
    <w:rsid w:val="006B7C76"/>
    <w:rsid w:val="006C295A"/>
    <w:rsid w:val="006C2B30"/>
    <w:rsid w:val="006C464F"/>
    <w:rsid w:val="006C7549"/>
    <w:rsid w:val="006C7F3A"/>
    <w:rsid w:val="006D0AAD"/>
    <w:rsid w:val="006D105C"/>
    <w:rsid w:val="006D1CD3"/>
    <w:rsid w:val="006D22A0"/>
    <w:rsid w:val="006E027E"/>
    <w:rsid w:val="006E0314"/>
    <w:rsid w:val="006E0B3F"/>
    <w:rsid w:val="006E114C"/>
    <w:rsid w:val="006E33E8"/>
    <w:rsid w:val="006E6348"/>
    <w:rsid w:val="006E6762"/>
    <w:rsid w:val="006E755F"/>
    <w:rsid w:val="006F18B4"/>
    <w:rsid w:val="006F2317"/>
    <w:rsid w:val="006F2401"/>
    <w:rsid w:val="006F3690"/>
    <w:rsid w:val="006F47AA"/>
    <w:rsid w:val="006F538E"/>
    <w:rsid w:val="006F5587"/>
    <w:rsid w:val="006F57E7"/>
    <w:rsid w:val="006F5816"/>
    <w:rsid w:val="007000AC"/>
    <w:rsid w:val="00701CC4"/>
    <w:rsid w:val="00701E03"/>
    <w:rsid w:val="00702015"/>
    <w:rsid w:val="00702EA7"/>
    <w:rsid w:val="007034D4"/>
    <w:rsid w:val="0070384E"/>
    <w:rsid w:val="00703D7A"/>
    <w:rsid w:val="00704AD4"/>
    <w:rsid w:val="00705810"/>
    <w:rsid w:val="0070654A"/>
    <w:rsid w:val="00707AA3"/>
    <w:rsid w:val="00710040"/>
    <w:rsid w:val="00710212"/>
    <w:rsid w:val="00713737"/>
    <w:rsid w:val="00713A13"/>
    <w:rsid w:val="00715EDD"/>
    <w:rsid w:val="00716A6C"/>
    <w:rsid w:val="00717375"/>
    <w:rsid w:val="00720186"/>
    <w:rsid w:val="007203E1"/>
    <w:rsid w:val="00721B0F"/>
    <w:rsid w:val="007234DD"/>
    <w:rsid w:val="0072519E"/>
    <w:rsid w:val="00725ED7"/>
    <w:rsid w:val="0073031C"/>
    <w:rsid w:val="007311AE"/>
    <w:rsid w:val="007330BB"/>
    <w:rsid w:val="00733A11"/>
    <w:rsid w:val="007360C8"/>
    <w:rsid w:val="007368F0"/>
    <w:rsid w:val="00737A4B"/>
    <w:rsid w:val="00737A50"/>
    <w:rsid w:val="0074180E"/>
    <w:rsid w:val="00742E00"/>
    <w:rsid w:val="0074464A"/>
    <w:rsid w:val="007446E7"/>
    <w:rsid w:val="0074790B"/>
    <w:rsid w:val="00747B56"/>
    <w:rsid w:val="007508E6"/>
    <w:rsid w:val="00754752"/>
    <w:rsid w:val="0075576F"/>
    <w:rsid w:val="00755E19"/>
    <w:rsid w:val="00757ECA"/>
    <w:rsid w:val="00760262"/>
    <w:rsid w:val="00760828"/>
    <w:rsid w:val="0076105C"/>
    <w:rsid w:val="00761B5B"/>
    <w:rsid w:val="007627AA"/>
    <w:rsid w:val="007632BE"/>
    <w:rsid w:val="0076374E"/>
    <w:rsid w:val="00765079"/>
    <w:rsid w:val="0076591F"/>
    <w:rsid w:val="0076629E"/>
    <w:rsid w:val="007664E4"/>
    <w:rsid w:val="00766B9E"/>
    <w:rsid w:val="00770090"/>
    <w:rsid w:val="007712F1"/>
    <w:rsid w:val="0077163A"/>
    <w:rsid w:val="007718BC"/>
    <w:rsid w:val="00773165"/>
    <w:rsid w:val="007740C6"/>
    <w:rsid w:val="007754AA"/>
    <w:rsid w:val="0077656C"/>
    <w:rsid w:val="0077686F"/>
    <w:rsid w:val="00776B43"/>
    <w:rsid w:val="007773F2"/>
    <w:rsid w:val="00781D11"/>
    <w:rsid w:val="00781F01"/>
    <w:rsid w:val="00782532"/>
    <w:rsid w:val="00783692"/>
    <w:rsid w:val="00783DF4"/>
    <w:rsid w:val="0078407A"/>
    <w:rsid w:val="00784176"/>
    <w:rsid w:val="00784F88"/>
    <w:rsid w:val="00785918"/>
    <w:rsid w:val="0078661A"/>
    <w:rsid w:val="0078767F"/>
    <w:rsid w:val="00787799"/>
    <w:rsid w:val="007917C5"/>
    <w:rsid w:val="00794F91"/>
    <w:rsid w:val="007976A6"/>
    <w:rsid w:val="007A0C36"/>
    <w:rsid w:val="007A114D"/>
    <w:rsid w:val="007A40FA"/>
    <w:rsid w:val="007A4150"/>
    <w:rsid w:val="007A4CBA"/>
    <w:rsid w:val="007A7414"/>
    <w:rsid w:val="007B0950"/>
    <w:rsid w:val="007B4782"/>
    <w:rsid w:val="007B4A3A"/>
    <w:rsid w:val="007B6A8C"/>
    <w:rsid w:val="007B7B25"/>
    <w:rsid w:val="007D0113"/>
    <w:rsid w:val="007D18D9"/>
    <w:rsid w:val="007D36BE"/>
    <w:rsid w:val="007D38D4"/>
    <w:rsid w:val="007D3BAC"/>
    <w:rsid w:val="007D5117"/>
    <w:rsid w:val="007D538A"/>
    <w:rsid w:val="007D5BDB"/>
    <w:rsid w:val="007D5D0A"/>
    <w:rsid w:val="007D6847"/>
    <w:rsid w:val="007D6D7B"/>
    <w:rsid w:val="007D788E"/>
    <w:rsid w:val="007E1EBB"/>
    <w:rsid w:val="007E24FF"/>
    <w:rsid w:val="007E3534"/>
    <w:rsid w:val="007E4E85"/>
    <w:rsid w:val="007E60AA"/>
    <w:rsid w:val="007E7CA8"/>
    <w:rsid w:val="007F200B"/>
    <w:rsid w:val="007F2921"/>
    <w:rsid w:val="007F31B1"/>
    <w:rsid w:val="007F3619"/>
    <w:rsid w:val="007F3A95"/>
    <w:rsid w:val="007F3E56"/>
    <w:rsid w:val="007F46C2"/>
    <w:rsid w:val="007F5CD4"/>
    <w:rsid w:val="007F5D0F"/>
    <w:rsid w:val="007F6519"/>
    <w:rsid w:val="007F6B28"/>
    <w:rsid w:val="00800F82"/>
    <w:rsid w:val="0080240F"/>
    <w:rsid w:val="0080352C"/>
    <w:rsid w:val="008040F7"/>
    <w:rsid w:val="00805377"/>
    <w:rsid w:val="00806832"/>
    <w:rsid w:val="0080687B"/>
    <w:rsid w:val="00806BFC"/>
    <w:rsid w:val="00807807"/>
    <w:rsid w:val="00807B3F"/>
    <w:rsid w:val="00810CDF"/>
    <w:rsid w:val="0081200B"/>
    <w:rsid w:val="00813671"/>
    <w:rsid w:val="00814768"/>
    <w:rsid w:val="00816192"/>
    <w:rsid w:val="00821153"/>
    <w:rsid w:val="008214B6"/>
    <w:rsid w:val="008227A0"/>
    <w:rsid w:val="008235CE"/>
    <w:rsid w:val="00823FF8"/>
    <w:rsid w:val="008248B2"/>
    <w:rsid w:val="00824A42"/>
    <w:rsid w:val="00826A06"/>
    <w:rsid w:val="00827F10"/>
    <w:rsid w:val="00832852"/>
    <w:rsid w:val="008334ED"/>
    <w:rsid w:val="008336BD"/>
    <w:rsid w:val="00834E7F"/>
    <w:rsid w:val="00835421"/>
    <w:rsid w:val="00835D22"/>
    <w:rsid w:val="00836099"/>
    <w:rsid w:val="008365C2"/>
    <w:rsid w:val="00836F9B"/>
    <w:rsid w:val="00837874"/>
    <w:rsid w:val="00840C6D"/>
    <w:rsid w:val="0084131E"/>
    <w:rsid w:val="00841416"/>
    <w:rsid w:val="008424FD"/>
    <w:rsid w:val="00843230"/>
    <w:rsid w:val="00843F09"/>
    <w:rsid w:val="00844310"/>
    <w:rsid w:val="00845822"/>
    <w:rsid w:val="00845A7D"/>
    <w:rsid w:val="00845F47"/>
    <w:rsid w:val="008500D3"/>
    <w:rsid w:val="008502D8"/>
    <w:rsid w:val="00850A77"/>
    <w:rsid w:val="00851527"/>
    <w:rsid w:val="00851951"/>
    <w:rsid w:val="00851ED2"/>
    <w:rsid w:val="00851F88"/>
    <w:rsid w:val="008526F5"/>
    <w:rsid w:val="00852956"/>
    <w:rsid w:val="0085476B"/>
    <w:rsid w:val="0085479B"/>
    <w:rsid w:val="008563EF"/>
    <w:rsid w:val="00856522"/>
    <w:rsid w:val="008573ED"/>
    <w:rsid w:val="0086092F"/>
    <w:rsid w:val="00860ED7"/>
    <w:rsid w:val="00862728"/>
    <w:rsid w:val="0086402F"/>
    <w:rsid w:val="0086534F"/>
    <w:rsid w:val="00865480"/>
    <w:rsid w:val="00866BB5"/>
    <w:rsid w:val="008676F9"/>
    <w:rsid w:val="00867AF0"/>
    <w:rsid w:val="00871120"/>
    <w:rsid w:val="00871699"/>
    <w:rsid w:val="00871ADE"/>
    <w:rsid w:val="008733D1"/>
    <w:rsid w:val="008753F4"/>
    <w:rsid w:val="008758CE"/>
    <w:rsid w:val="008760F0"/>
    <w:rsid w:val="00877675"/>
    <w:rsid w:val="0088060B"/>
    <w:rsid w:val="00881EBA"/>
    <w:rsid w:val="0088244D"/>
    <w:rsid w:val="008825A9"/>
    <w:rsid w:val="00882EAA"/>
    <w:rsid w:val="00883D20"/>
    <w:rsid w:val="00884DBA"/>
    <w:rsid w:val="00887C3F"/>
    <w:rsid w:val="00892F70"/>
    <w:rsid w:val="00893E5D"/>
    <w:rsid w:val="00894723"/>
    <w:rsid w:val="008957F3"/>
    <w:rsid w:val="008970AE"/>
    <w:rsid w:val="0089715C"/>
    <w:rsid w:val="00897680"/>
    <w:rsid w:val="008A0A9E"/>
    <w:rsid w:val="008A1A65"/>
    <w:rsid w:val="008A5002"/>
    <w:rsid w:val="008A5AAD"/>
    <w:rsid w:val="008A7EAD"/>
    <w:rsid w:val="008B16BB"/>
    <w:rsid w:val="008B1CBE"/>
    <w:rsid w:val="008B3801"/>
    <w:rsid w:val="008B4285"/>
    <w:rsid w:val="008B54EC"/>
    <w:rsid w:val="008B571E"/>
    <w:rsid w:val="008B5CEE"/>
    <w:rsid w:val="008B5E7E"/>
    <w:rsid w:val="008B663E"/>
    <w:rsid w:val="008B676C"/>
    <w:rsid w:val="008B6EEE"/>
    <w:rsid w:val="008C04E5"/>
    <w:rsid w:val="008C12C3"/>
    <w:rsid w:val="008C13A8"/>
    <w:rsid w:val="008C2003"/>
    <w:rsid w:val="008C3E0A"/>
    <w:rsid w:val="008C50A7"/>
    <w:rsid w:val="008C512C"/>
    <w:rsid w:val="008C59ED"/>
    <w:rsid w:val="008D2A3A"/>
    <w:rsid w:val="008D2DC8"/>
    <w:rsid w:val="008D623F"/>
    <w:rsid w:val="008D6990"/>
    <w:rsid w:val="008D6A40"/>
    <w:rsid w:val="008D7D36"/>
    <w:rsid w:val="008E1383"/>
    <w:rsid w:val="008E2390"/>
    <w:rsid w:val="008E23A8"/>
    <w:rsid w:val="008E3071"/>
    <w:rsid w:val="008E39C1"/>
    <w:rsid w:val="008E421B"/>
    <w:rsid w:val="008E5B8D"/>
    <w:rsid w:val="008E5D41"/>
    <w:rsid w:val="008E6E44"/>
    <w:rsid w:val="008E78BE"/>
    <w:rsid w:val="008E7B59"/>
    <w:rsid w:val="008F21F0"/>
    <w:rsid w:val="008F2598"/>
    <w:rsid w:val="008F2BBA"/>
    <w:rsid w:val="008F3619"/>
    <w:rsid w:val="008F6BBD"/>
    <w:rsid w:val="009015AE"/>
    <w:rsid w:val="0090206E"/>
    <w:rsid w:val="009020A3"/>
    <w:rsid w:val="009052B9"/>
    <w:rsid w:val="00905453"/>
    <w:rsid w:val="00907A2D"/>
    <w:rsid w:val="00911A7F"/>
    <w:rsid w:val="0091435E"/>
    <w:rsid w:val="0091459C"/>
    <w:rsid w:val="009146D9"/>
    <w:rsid w:val="00914FCC"/>
    <w:rsid w:val="009208FC"/>
    <w:rsid w:val="009222EC"/>
    <w:rsid w:val="00924483"/>
    <w:rsid w:val="00924798"/>
    <w:rsid w:val="00924BBE"/>
    <w:rsid w:val="00926843"/>
    <w:rsid w:val="00926C51"/>
    <w:rsid w:val="00926F7A"/>
    <w:rsid w:val="0092799E"/>
    <w:rsid w:val="009310A1"/>
    <w:rsid w:val="00933A6A"/>
    <w:rsid w:val="009408BC"/>
    <w:rsid w:val="00940C87"/>
    <w:rsid w:val="00941390"/>
    <w:rsid w:val="00941A7D"/>
    <w:rsid w:val="009436F9"/>
    <w:rsid w:val="00945CD0"/>
    <w:rsid w:val="00946368"/>
    <w:rsid w:val="00947EE2"/>
    <w:rsid w:val="0095091E"/>
    <w:rsid w:val="009518AE"/>
    <w:rsid w:val="009530E4"/>
    <w:rsid w:val="00953AD0"/>
    <w:rsid w:val="0095441D"/>
    <w:rsid w:val="009571C3"/>
    <w:rsid w:val="00960319"/>
    <w:rsid w:val="00960F1F"/>
    <w:rsid w:val="00961D53"/>
    <w:rsid w:val="00961FE6"/>
    <w:rsid w:val="00964816"/>
    <w:rsid w:val="00965213"/>
    <w:rsid w:val="009658A8"/>
    <w:rsid w:val="00966109"/>
    <w:rsid w:val="0096728D"/>
    <w:rsid w:val="00971CB4"/>
    <w:rsid w:val="009722DB"/>
    <w:rsid w:val="009751F9"/>
    <w:rsid w:val="009751FF"/>
    <w:rsid w:val="009758FE"/>
    <w:rsid w:val="009774AD"/>
    <w:rsid w:val="00980448"/>
    <w:rsid w:val="00980D59"/>
    <w:rsid w:val="0098314E"/>
    <w:rsid w:val="00984309"/>
    <w:rsid w:val="009843FD"/>
    <w:rsid w:val="00986AD6"/>
    <w:rsid w:val="00990191"/>
    <w:rsid w:val="00994798"/>
    <w:rsid w:val="009A032F"/>
    <w:rsid w:val="009A0B5D"/>
    <w:rsid w:val="009A40DE"/>
    <w:rsid w:val="009A4866"/>
    <w:rsid w:val="009A64D1"/>
    <w:rsid w:val="009A757E"/>
    <w:rsid w:val="009B0E14"/>
    <w:rsid w:val="009B18A2"/>
    <w:rsid w:val="009B3463"/>
    <w:rsid w:val="009C00FD"/>
    <w:rsid w:val="009C0D88"/>
    <w:rsid w:val="009C1314"/>
    <w:rsid w:val="009C2165"/>
    <w:rsid w:val="009C4FA1"/>
    <w:rsid w:val="009C509F"/>
    <w:rsid w:val="009C605A"/>
    <w:rsid w:val="009C62C7"/>
    <w:rsid w:val="009C6EA1"/>
    <w:rsid w:val="009D1857"/>
    <w:rsid w:val="009D30DE"/>
    <w:rsid w:val="009D332F"/>
    <w:rsid w:val="009D3589"/>
    <w:rsid w:val="009D45E4"/>
    <w:rsid w:val="009D5426"/>
    <w:rsid w:val="009D57BF"/>
    <w:rsid w:val="009D5F64"/>
    <w:rsid w:val="009D63C5"/>
    <w:rsid w:val="009D75C8"/>
    <w:rsid w:val="009D7C18"/>
    <w:rsid w:val="009E3A50"/>
    <w:rsid w:val="009E42E0"/>
    <w:rsid w:val="009E4D2F"/>
    <w:rsid w:val="009E4EBA"/>
    <w:rsid w:val="009E5389"/>
    <w:rsid w:val="009E57FB"/>
    <w:rsid w:val="009E60C1"/>
    <w:rsid w:val="009E70BC"/>
    <w:rsid w:val="009E7749"/>
    <w:rsid w:val="009E77F5"/>
    <w:rsid w:val="009E7945"/>
    <w:rsid w:val="009F0759"/>
    <w:rsid w:val="009F16BC"/>
    <w:rsid w:val="009F19C4"/>
    <w:rsid w:val="009F1A5E"/>
    <w:rsid w:val="009F24D2"/>
    <w:rsid w:val="009F3286"/>
    <w:rsid w:val="009F3C6E"/>
    <w:rsid w:val="009F4093"/>
    <w:rsid w:val="009F4D3A"/>
    <w:rsid w:val="009F510D"/>
    <w:rsid w:val="009F5634"/>
    <w:rsid w:val="009F64A3"/>
    <w:rsid w:val="009F699A"/>
    <w:rsid w:val="009F75AA"/>
    <w:rsid w:val="009F75C0"/>
    <w:rsid w:val="00A00494"/>
    <w:rsid w:val="00A00A89"/>
    <w:rsid w:val="00A012D0"/>
    <w:rsid w:val="00A01FA6"/>
    <w:rsid w:val="00A04673"/>
    <w:rsid w:val="00A046C3"/>
    <w:rsid w:val="00A047EB"/>
    <w:rsid w:val="00A0501E"/>
    <w:rsid w:val="00A05D2B"/>
    <w:rsid w:val="00A07682"/>
    <w:rsid w:val="00A07EAF"/>
    <w:rsid w:val="00A111DE"/>
    <w:rsid w:val="00A11AE3"/>
    <w:rsid w:val="00A138EC"/>
    <w:rsid w:val="00A144AF"/>
    <w:rsid w:val="00A145AB"/>
    <w:rsid w:val="00A16860"/>
    <w:rsid w:val="00A17C72"/>
    <w:rsid w:val="00A21BBF"/>
    <w:rsid w:val="00A24E97"/>
    <w:rsid w:val="00A256EA"/>
    <w:rsid w:val="00A25BC1"/>
    <w:rsid w:val="00A2703C"/>
    <w:rsid w:val="00A27FF7"/>
    <w:rsid w:val="00A3111E"/>
    <w:rsid w:val="00A31C85"/>
    <w:rsid w:val="00A32944"/>
    <w:rsid w:val="00A32A17"/>
    <w:rsid w:val="00A33216"/>
    <w:rsid w:val="00A33E3D"/>
    <w:rsid w:val="00A340C2"/>
    <w:rsid w:val="00A34FFD"/>
    <w:rsid w:val="00A359AC"/>
    <w:rsid w:val="00A35B9E"/>
    <w:rsid w:val="00A366F9"/>
    <w:rsid w:val="00A37324"/>
    <w:rsid w:val="00A37B64"/>
    <w:rsid w:val="00A415A5"/>
    <w:rsid w:val="00A418FE"/>
    <w:rsid w:val="00A41D2C"/>
    <w:rsid w:val="00A42343"/>
    <w:rsid w:val="00A45187"/>
    <w:rsid w:val="00A46036"/>
    <w:rsid w:val="00A4609D"/>
    <w:rsid w:val="00A46B0A"/>
    <w:rsid w:val="00A50289"/>
    <w:rsid w:val="00A51F34"/>
    <w:rsid w:val="00A5280A"/>
    <w:rsid w:val="00A55A75"/>
    <w:rsid w:val="00A56CDE"/>
    <w:rsid w:val="00A573DF"/>
    <w:rsid w:val="00A575DA"/>
    <w:rsid w:val="00A643FD"/>
    <w:rsid w:val="00A64B11"/>
    <w:rsid w:val="00A65D69"/>
    <w:rsid w:val="00A65FDB"/>
    <w:rsid w:val="00A66D5D"/>
    <w:rsid w:val="00A67B5A"/>
    <w:rsid w:val="00A728AC"/>
    <w:rsid w:val="00A73183"/>
    <w:rsid w:val="00A73320"/>
    <w:rsid w:val="00A73591"/>
    <w:rsid w:val="00A75EA5"/>
    <w:rsid w:val="00A770E9"/>
    <w:rsid w:val="00A77D9D"/>
    <w:rsid w:val="00A82D1F"/>
    <w:rsid w:val="00A82F15"/>
    <w:rsid w:val="00A83A3B"/>
    <w:rsid w:val="00A84833"/>
    <w:rsid w:val="00A85655"/>
    <w:rsid w:val="00A864B4"/>
    <w:rsid w:val="00A9094E"/>
    <w:rsid w:val="00A93AE3"/>
    <w:rsid w:val="00A93E75"/>
    <w:rsid w:val="00A93E94"/>
    <w:rsid w:val="00A94436"/>
    <w:rsid w:val="00A94E75"/>
    <w:rsid w:val="00A964BF"/>
    <w:rsid w:val="00A96E00"/>
    <w:rsid w:val="00AA1B01"/>
    <w:rsid w:val="00AA22D6"/>
    <w:rsid w:val="00AA2735"/>
    <w:rsid w:val="00AA2836"/>
    <w:rsid w:val="00AA41F1"/>
    <w:rsid w:val="00AA4580"/>
    <w:rsid w:val="00AA62CF"/>
    <w:rsid w:val="00AA6AF1"/>
    <w:rsid w:val="00AA7022"/>
    <w:rsid w:val="00AA70EC"/>
    <w:rsid w:val="00AA739E"/>
    <w:rsid w:val="00AA7C5D"/>
    <w:rsid w:val="00AB1EFC"/>
    <w:rsid w:val="00AB21BE"/>
    <w:rsid w:val="00AB3EAA"/>
    <w:rsid w:val="00AB41E6"/>
    <w:rsid w:val="00AB44EC"/>
    <w:rsid w:val="00AB64C2"/>
    <w:rsid w:val="00AC3720"/>
    <w:rsid w:val="00AC51CF"/>
    <w:rsid w:val="00AC590C"/>
    <w:rsid w:val="00AC5D44"/>
    <w:rsid w:val="00AC614C"/>
    <w:rsid w:val="00AC6BDE"/>
    <w:rsid w:val="00AC7669"/>
    <w:rsid w:val="00AD044A"/>
    <w:rsid w:val="00AD1405"/>
    <w:rsid w:val="00AD184D"/>
    <w:rsid w:val="00AD1CF4"/>
    <w:rsid w:val="00AD2EA9"/>
    <w:rsid w:val="00AD3573"/>
    <w:rsid w:val="00AD573D"/>
    <w:rsid w:val="00AE0A56"/>
    <w:rsid w:val="00AE1DDE"/>
    <w:rsid w:val="00AE5CA2"/>
    <w:rsid w:val="00AE6068"/>
    <w:rsid w:val="00AE67EE"/>
    <w:rsid w:val="00AE6826"/>
    <w:rsid w:val="00AF1B44"/>
    <w:rsid w:val="00AF56AC"/>
    <w:rsid w:val="00AF5D26"/>
    <w:rsid w:val="00AF63B5"/>
    <w:rsid w:val="00AF6C0A"/>
    <w:rsid w:val="00AF7678"/>
    <w:rsid w:val="00B00C44"/>
    <w:rsid w:val="00B01E8E"/>
    <w:rsid w:val="00B02284"/>
    <w:rsid w:val="00B02C9C"/>
    <w:rsid w:val="00B04F6E"/>
    <w:rsid w:val="00B066D0"/>
    <w:rsid w:val="00B07500"/>
    <w:rsid w:val="00B07928"/>
    <w:rsid w:val="00B07DE0"/>
    <w:rsid w:val="00B1086C"/>
    <w:rsid w:val="00B10AB9"/>
    <w:rsid w:val="00B1168F"/>
    <w:rsid w:val="00B11C20"/>
    <w:rsid w:val="00B11FDC"/>
    <w:rsid w:val="00B14017"/>
    <w:rsid w:val="00B15E9D"/>
    <w:rsid w:val="00B218D8"/>
    <w:rsid w:val="00B23A6D"/>
    <w:rsid w:val="00B23B18"/>
    <w:rsid w:val="00B23DA0"/>
    <w:rsid w:val="00B257BC"/>
    <w:rsid w:val="00B2638C"/>
    <w:rsid w:val="00B277C5"/>
    <w:rsid w:val="00B3078C"/>
    <w:rsid w:val="00B30AF0"/>
    <w:rsid w:val="00B32DCF"/>
    <w:rsid w:val="00B36824"/>
    <w:rsid w:val="00B37499"/>
    <w:rsid w:val="00B40876"/>
    <w:rsid w:val="00B40E1B"/>
    <w:rsid w:val="00B414DA"/>
    <w:rsid w:val="00B418EF"/>
    <w:rsid w:val="00B41A79"/>
    <w:rsid w:val="00B42885"/>
    <w:rsid w:val="00B454AC"/>
    <w:rsid w:val="00B458CF"/>
    <w:rsid w:val="00B46909"/>
    <w:rsid w:val="00B46F13"/>
    <w:rsid w:val="00B47CB9"/>
    <w:rsid w:val="00B51B60"/>
    <w:rsid w:val="00B52433"/>
    <w:rsid w:val="00B53B6E"/>
    <w:rsid w:val="00B542F1"/>
    <w:rsid w:val="00B55A8F"/>
    <w:rsid w:val="00B56A06"/>
    <w:rsid w:val="00B572D9"/>
    <w:rsid w:val="00B57786"/>
    <w:rsid w:val="00B6041F"/>
    <w:rsid w:val="00B60DB3"/>
    <w:rsid w:val="00B60F45"/>
    <w:rsid w:val="00B617D3"/>
    <w:rsid w:val="00B6328D"/>
    <w:rsid w:val="00B63544"/>
    <w:rsid w:val="00B63FC0"/>
    <w:rsid w:val="00B644C8"/>
    <w:rsid w:val="00B64FB8"/>
    <w:rsid w:val="00B66BB3"/>
    <w:rsid w:val="00B679C6"/>
    <w:rsid w:val="00B71C67"/>
    <w:rsid w:val="00B7247A"/>
    <w:rsid w:val="00B72784"/>
    <w:rsid w:val="00B7370A"/>
    <w:rsid w:val="00B73CEB"/>
    <w:rsid w:val="00B741F1"/>
    <w:rsid w:val="00B747F6"/>
    <w:rsid w:val="00B74B07"/>
    <w:rsid w:val="00B76A8C"/>
    <w:rsid w:val="00B76E3D"/>
    <w:rsid w:val="00B77862"/>
    <w:rsid w:val="00B800E8"/>
    <w:rsid w:val="00B8093D"/>
    <w:rsid w:val="00B814B1"/>
    <w:rsid w:val="00B82404"/>
    <w:rsid w:val="00B827BB"/>
    <w:rsid w:val="00B831B4"/>
    <w:rsid w:val="00B84050"/>
    <w:rsid w:val="00B867F2"/>
    <w:rsid w:val="00B910C4"/>
    <w:rsid w:val="00B9215B"/>
    <w:rsid w:val="00B92DAD"/>
    <w:rsid w:val="00B92E1B"/>
    <w:rsid w:val="00B94BC1"/>
    <w:rsid w:val="00B9554D"/>
    <w:rsid w:val="00B959E3"/>
    <w:rsid w:val="00B970B6"/>
    <w:rsid w:val="00B97AE1"/>
    <w:rsid w:val="00BA552B"/>
    <w:rsid w:val="00BA6E72"/>
    <w:rsid w:val="00BB0CFB"/>
    <w:rsid w:val="00BB0DB8"/>
    <w:rsid w:val="00BB1466"/>
    <w:rsid w:val="00BB3250"/>
    <w:rsid w:val="00BB3CB0"/>
    <w:rsid w:val="00BB5DD9"/>
    <w:rsid w:val="00BC16E5"/>
    <w:rsid w:val="00BC1741"/>
    <w:rsid w:val="00BC3AA9"/>
    <w:rsid w:val="00BC3EEA"/>
    <w:rsid w:val="00BC7098"/>
    <w:rsid w:val="00BD127D"/>
    <w:rsid w:val="00BD1E76"/>
    <w:rsid w:val="00BD2DDA"/>
    <w:rsid w:val="00BD3152"/>
    <w:rsid w:val="00BD33E8"/>
    <w:rsid w:val="00BD3DA4"/>
    <w:rsid w:val="00BD4C10"/>
    <w:rsid w:val="00BD4E19"/>
    <w:rsid w:val="00BD4FAB"/>
    <w:rsid w:val="00BD55A5"/>
    <w:rsid w:val="00BD5917"/>
    <w:rsid w:val="00BD77E0"/>
    <w:rsid w:val="00BD7AF7"/>
    <w:rsid w:val="00BD7F05"/>
    <w:rsid w:val="00BE1198"/>
    <w:rsid w:val="00BE344B"/>
    <w:rsid w:val="00BE6992"/>
    <w:rsid w:val="00BE70A8"/>
    <w:rsid w:val="00BE764F"/>
    <w:rsid w:val="00BF0BB6"/>
    <w:rsid w:val="00BF26CA"/>
    <w:rsid w:val="00BF32D2"/>
    <w:rsid w:val="00BF4FFD"/>
    <w:rsid w:val="00BF5177"/>
    <w:rsid w:val="00C02043"/>
    <w:rsid w:val="00C046AF"/>
    <w:rsid w:val="00C0542C"/>
    <w:rsid w:val="00C05AB1"/>
    <w:rsid w:val="00C065CE"/>
    <w:rsid w:val="00C06BB8"/>
    <w:rsid w:val="00C118D5"/>
    <w:rsid w:val="00C11F4C"/>
    <w:rsid w:val="00C12303"/>
    <w:rsid w:val="00C12E7E"/>
    <w:rsid w:val="00C16C3B"/>
    <w:rsid w:val="00C1747E"/>
    <w:rsid w:val="00C17642"/>
    <w:rsid w:val="00C20277"/>
    <w:rsid w:val="00C21240"/>
    <w:rsid w:val="00C21876"/>
    <w:rsid w:val="00C21D6F"/>
    <w:rsid w:val="00C21E6A"/>
    <w:rsid w:val="00C22CC5"/>
    <w:rsid w:val="00C231B2"/>
    <w:rsid w:val="00C2368B"/>
    <w:rsid w:val="00C302B8"/>
    <w:rsid w:val="00C342C8"/>
    <w:rsid w:val="00C35488"/>
    <w:rsid w:val="00C35725"/>
    <w:rsid w:val="00C357F0"/>
    <w:rsid w:val="00C35ACB"/>
    <w:rsid w:val="00C361C2"/>
    <w:rsid w:val="00C362E3"/>
    <w:rsid w:val="00C3674F"/>
    <w:rsid w:val="00C37163"/>
    <w:rsid w:val="00C3736A"/>
    <w:rsid w:val="00C37D8A"/>
    <w:rsid w:val="00C40D01"/>
    <w:rsid w:val="00C40F82"/>
    <w:rsid w:val="00C41530"/>
    <w:rsid w:val="00C41638"/>
    <w:rsid w:val="00C42FE1"/>
    <w:rsid w:val="00C43926"/>
    <w:rsid w:val="00C43B92"/>
    <w:rsid w:val="00C43C4A"/>
    <w:rsid w:val="00C46D32"/>
    <w:rsid w:val="00C46F09"/>
    <w:rsid w:val="00C50495"/>
    <w:rsid w:val="00C50B1F"/>
    <w:rsid w:val="00C532F2"/>
    <w:rsid w:val="00C53AC8"/>
    <w:rsid w:val="00C53AD1"/>
    <w:rsid w:val="00C54082"/>
    <w:rsid w:val="00C57E5E"/>
    <w:rsid w:val="00C60032"/>
    <w:rsid w:val="00C6056C"/>
    <w:rsid w:val="00C61304"/>
    <w:rsid w:val="00C62596"/>
    <w:rsid w:val="00C65A93"/>
    <w:rsid w:val="00C66650"/>
    <w:rsid w:val="00C71ACA"/>
    <w:rsid w:val="00C72733"/>
    <w:rsid w:val="00C73167"/>
    <w:rsid w:val="00C742B6"/>
    <w:rsid w:val="00C828D3"/>
    <w:rsid w:val="00C829E3"/>
    <w:rsid w:val="00C840F0"/>
    <w:rsid w:val="00C84840"/>
    <w:rsid w:val="00C86809"/>
    <w:rsid w:val="00C8705B"/>
    <w:rsid w:val="00C87266"/>
    <w:rsid w:val="00C917A7"/>
    <w:rsid w:val="00C92676"/>
    <w:rsid w:val="00C9297E"/>
    <w:rsid w:val="00C92CC1"/>
    <w:rsid w:val="00C96A75"/>
    <w:rsid w:val="00C9703B"/>
    <w:rsid w:val="00CA066B"/>
    <w:rsid w:val="00CA43A7"/>
    <w:rsid w:val="00CA601F"/>
    <w:rsid w:val="00CA66C6"/>
    <w:rsid w:val="00CA7143"/>
    <w:rsid w:val="00CA7F7D"/>
    <w:rsid w:val="00CA7FB3"/>
    <w:rsid w:val="00CB0BF2"/>
    <w:rsid w:val="00CB12FD"/>
    <w:rsid w:val="00CB1F72"/>
    <w:rsid w:val="00CB3ECC"/>
    <w:rsid w:val="00CC0026"/>
    <w:rsid w:val="00CC077E"/>
    <w:rsid w:val="00CC16E5"/>
    <w:rsid w:val="00CC1F02"/>
    <w:rsid w:val="00CC26D2"/>
    <w:rsid w:val="00CC2789"/>
    <w:rsid w:val="00CC3990"/>
    <w:rsid w:val="00CC51E0"/>
    <w:rsid w:val="00CC79D3"/>
    <w:rsid w:val="00CD01E9"/>
    <w:rsid w:val="00CD08FA"/>
    <w:rsid w:val="00CD185A"/>
    <w:rsid w:val="00CD2042"/>
    <w:rsid w:val="00CD2725"/>
    <w:rsid w:val="00CD2DA9"/>
    <w:rsid w:val="00CD4BC6"/>
    <w:rsid w:val="00CD4DB2"/>
    <w:rsid w:val="00CD6920"/>
    <w:rsid w:val="00CD6B23"/>
    <w:rsid w:val="00CD6EAE"/>
    <w:rsid w:val="00CD6F75"/>
    <w:rsid w:val="00CE0997"/>
    <w:rsid w:val="00CE0E44"/>
    <w:rsid w:val="00CE26D4"/>
    <w:rsid w:val="00CE2F3D"/>
    <w:rsid w:val="00CE313B"/>
    <w:rsid w:val="00CE3945"/>
    <w:rsid w:val="00CE3AE7"/>
    <w:rsid w:val="00CE3DA0"/>
    <w:rsid w:val="00CE3EB9"/>
    <w:rsid w:val="00CE4C18"/>
    <w:rsid w:val="00CE50B7"/>
    <w:rsid w:val="00CE6FFC"/>
    <w:rsid w:val="00CF1B0D"/>
    <w:rsid w:val="00CF2E80"/>
    <w:rsid w:val="00CF3BB9"/>
    <w:rsid w:val="00CF3E53"/>
    <w:rsid w:val="00CF5F17"/>
    <w:rsid w:val="00CF60FA"/>
    <w:rsid w:val="00CF70D0"/>
    <w:rsid w:val="00D00DDC"/>
    <w:rsid w:val="00D018E8"/>
    <w:rsid w:val="00D02040"/>
    <w:rsid w:val="00D02378"/>
    <w:rsid w:val="00D02F06"/>
    <w:rsid w:val="00D04C0A"/>
    <w:rsid w:val="00D05426"/>
    <w:rsid w:val="00D06A4C"/>
    <w:rsid w:val="00D1410A"/>
    <w:rsid w:val="00D152D8"/>
    <w:rsid w:val="00D155C3"/>
    <w:rsid w:val="00D15600"/>
    <w:rsid w:val="00D16D9F"/>
    <w:rsid w:val="00D17DB9"/>
    <w:rsid w:val="00D21596"/>
    <w:rsid w:val="00D21F59"/>
    <w:rsid w:val="00D22451"/>
    <w:rsid w:val="00D23CEC"/>
    <w:rsid w:val="00D24990"/>
    <w:rsid w:val="00D24FF0"/>
    <w:rsid w:val="00D26FFE"/>
    <w:rsid w:val="00D27D2A"/>
    <w:rsid w:val="00D319CA"/>
    <w:rsid w:val="00D31D4B"/>
    <w:rsid w:val="00D3207E"/>
    <w:rsid w:val="00D323A3"/>
    <w:rsid w:val="00D343E7"/>
    <w:rsid w:val="00D348D1"/>
    <w:rsid w:val="00D35EE2"/>
    <w:rsid w:val="00D40E49"/>
    <w:rsid w:val="00D41359"/>
    <w:rsid w:val="00D4176C"/>
    <w:rsid w:val="00D41D13"/>
    <w:rsid w:val="00D423AF"/>
    <w:rsid w:val="00D42403"/>
    <w:rsid w:val="00D42B2E"/>
    <w:rsid w:val="00D43261"/>
    <w:rsid w:val="00D44773"/>
    <w:rsid w:val="00D45714"/>
    <w:rsid w:val="00D46DF2"/>
    <w:rsid w:val="00D543C4"/>
    <w:rsid w:val="00D579E0"/>
    <w:rsid w:val="00D60A47"/>
    <w:rsid w:val="00D61528"/>
    <w:rsid w:val="00D61866"/>
    <w:rsid w:val="00D62CB0"/>
    <w:rsid w:val="00D6623D"/>
    <w:rsid w:val="00D672AD"/>
    <w:rsid w:val="00D673BB"/>
    <w:rsid w:val="00D70EFE"/>
    <w:rsid w:val="00D72180"/>
    <w:rsid w:val="00D73EEC"/>
    <w:rsid w:val="00D75536"/>
    <w:rsid w:val="00D767CF"/>
    <w:rsid w:val="00D7683F"/>
    <w:rsid w:val="00D76891"/>
    <w:rsid w:val="00D80249"/>
    <w:rsid w:val="00D83846"/>
    <w:rsid w:val="00D846DE"/>
    <w:rsid w:val="00D85886"/>
    <w:rsid w:val="00D85911"/>
    <w:rsid w:val="00D85A71"/>
    <w:rsid w:val="00D90484"/>
    <w:rsid w:val="00D9061F"/>
    <w:rsid w:val="00D90A44"/>
    <w:rsid w:val="00D914D8"/>
    <w:rsid w:val="00D9166C"/>
    <w:rsid w:val="00D91A84"/>
    <w:rsid w:val="00D92450"/>
    <w:rsid w:val="00D94812"/>
    <w:rsid w:val="00D97417"/>
    <w:rsid w:val="00DA2347"/>
    <w:rsid w:val="00DA478F"/>
    <w:rsid w:val="00DB0506"/>
    <w:rsid w:val="00DB0ECD"/>
    <w:rsid w:val="00DB31C4"/>
    <w:rsid w:val="00DB39A6"/>
    <w:rsid w:val="00DB4704"/>
    <w:rsid w:val="00DB782B"/>
    <w:rsid w:val="00DB7C6E"/>
    <w:rsid w:val="00DC0FC8"/>
    <w:rsid w:val="00DC3019"/>
    <w:rsid w:val="00DC3084"/>
    <w:rsid w:val="00DC32E1"/>
    <w:rsid w:val="00DC3DCB"/>
    <w:rsid w:val="00DC4032"/>
    <w:rsid w:val="00DC40E7"/>
    <w:rsid w:val="00DC51B1"/>
    <w:rsid w:val="00DD0630"/>
    <w:rsid w:val="00DD0B3E"/>
    <w:rsid w:val="00DD0D30"/>
    <w:rsid w:val="00DD1148"/>
    <w:rsid w:val="00DD1511"/>
    <w:rsid w:val="00DD4285"/>
    <w:rsid w:val="00DD433D"/>
    <w:rsid w:val="00DD5EB0"/>
    <w:rsid w:val="00DD6D76"/>
    <w:rsid w:val="00DD721E"/>
    <w:rsid w:val="00DD730E"/>
    <w:rsid w:val="00DE1260"/>
    <w:rsid w:val="00DE154D"/>
    <w:rsid w:val="00DE1EB2"/>
    <w:rsid w:val="00DE1EEF"/>
    <w:rsid w:val="00DE1FFF"/>
    <w:rsid w:val="00DE268D"/>
    <w:rsid w:val="00DE2735"/>
    <w:rsid w:val="00DE3D1E"/>
    <w:rsid w:val="00DE4558"/>
    <w:rsid w:val="00DF0A00"/>
    <w:rsid w:val="00DF15F7"/>
    <w:rsid w:val="00DF1E82"/>
    <w:rsid w:val="00DF2076"/>
    <w:rsid w:val="00DF29F5"/>
    <w:rsid w:val="00DF75C2"/>
    <w:rsid w:val="00DF7AAE"/>
    <w:rsid w:val="00DF7D31"/>
    <w:rsid w:val="00DF7DD1"/>
    <w:rsid w:val="00DF7EF8"/>
    <w:rsid w:val="00DF7FC7"/>
    <w:rsid w:val="00E0356C"/>
    <w:rsid w:val="00E048F6"/>
    <w:rsid w:val="00E05575"/>
    <w:rsid w:val="00E05E84"/>
    <w:rsid w:val="00E06382"/>
    <w:rsid w:val="00E07183"/>
    <w:rsid w:val="00E0743A"/>
    <w:rsid w:val="00E07EAF"/>
    <w:rsid w:val="00E1101E"/>
    <w:rsid w:val="00E112E6"/>
    <w:rsid w:val="00E1397C"/>
    <w:rsid w:val="00E14E76"/>
    <w:rsid w:val="00E16967"/>
    <w:rsid w:val="00E175EB"/>
    <w:rsid w:val="00E22616"/>
    <w:rsid w:val="00E23520"/>
    <w:rsid w:val="00E23F18"/>
    <w:rsid w:val="00E257E5"/>
    <w:rsid w:val="00E26D55"/>
    <w:rsid w:val="00E27E93"/>
    <w:rsid w:val="00E30DB6"/>
    <w:rsid w:val="00E31C3B"/>
    <w:rsid w:val="00E33F04"/>
    <w:rsid w:val="00E34AF7"/>
    <w:rsid w:val="00E35CFF"/>
    <w:rsid w:val="00E3670E"/>
    <w:rsid w:val="00E36B1E"/>
    <w:rsid w:val="00E40360"/>
    <w:rsid w:val="00E42FE4"/>
    <w:rsid w:val="00E43B6A"/>
    <w:rsid w:val="00E43E01"/>
    <w:rsid w:val="00E4441F"/>
    <w:rsid w:val="00E44DE0"/>
    <w:rsid w:val="00E45DC5"/>
    <w:rsid w:val="00E45E74"/>
    <w:rsid w:val="00E47844"/>
    <w:rsid w:val="00E52024"/>
    <w:rsid w:val="00E521A9"/>
    <w:rsid w:val="00E55C90"/>
    <w:rsid w:val="00E577A0"/>
    <w:rsid w:val="00E57D56"/>
    <w:rsid w:val="00E61D5F"/>
    <w:rsid w:val="00E64D9E"/>
    <w:rsid w:val="00E6529F"/>
    <w:rsid w:val="00E72F78"/>
    <w:rsid w:val="00E72FD9"/>
    <w:rsid w:val="00E7382F"/>
    <w:rsid w:val="00E73C8B"/>
    <w:rsid w:val="00E73E23"/>
    <w:rsid w:val="00E74894"/>
    <w:rsid w:val="00E75B09"/>
    <w:rsid w:val="00E75E5E"/>
    <w:rsid w:val="00E76EA3"/>
    <w:rsid w:val="00E773F7"/>
    <w:rsid w:val="00E80DB4"/>
    <w:rsid w:val="00E80F3C"/>
    <w:rsid w:val="00E810E2"/>
    <w:rsid w:val="00E8131C"/>
    <w:rsid w:val="00E855F8"/>
    <w:rsid w:val="00E87C04"/>
    <w:rsid w:val="00E92964"/>
    <w:rsid w:val="00E9419D"/>
    <w:rsid w:val="00E945F2"/>
    <w:rsid w:val="00E94F37"/>
    <w:rsid w:val="00E96727"/>
    <w:rsid w:val="00E97156"/>
    <w:rsid w:val="00E97373"/>
    <w:rsid w:val="00E977CA"/>
    <w:rsid w:val="00EA031C"/>
    <w:rsid w:val="00EA037D"/>
    <w:rsid w:val="00EA0CD2"/>
    <w:rsid w:val="00EA0F7B"/>
    <w:rsid w:val="00EA41E8"/>
    <w:rsid w:val="00EA46C4"/>
    <w:rsid w:val="00EA4A8F"/>
    <w:rsid w:val="00EA65D6"/>
    <w:rsid w:val="00EA6F6E"/>
    <w:rsid w:val="00EA7117"/>
    <w:rsid w:val="00EA7FA7"/>
    <w:rsid w:val="00EB0543"/>
    <w:rsid w:val="00EB21DD"/>
    <w:rsid w:val="00EB2749"/>
    <w:rsid w:val="00EB2B94"/>
    <w:rsid w:val="00EB3066"/>
    <w:rsid w:val="00EB3532"/>
    <w:rsid w:val="00EB39B2"/>
    <w:rsid w:val="00EB3A13"/>
    <w:rsid w:val="00EB524F"/>
    <w:rsid w:val="00EB67AA"/>
    <w:rsid w:val="00EB7DC9"/>
    <w:rsid w:val="00EC008E"/>
    <w:rsid w:val="00EC0A7D"/>
    <w:rsid w:val="00EC0B68"/>
    <w:rsid w:val="00EC1F4C"/>
    <w:rsid w:val="00EC21BA"/>
    <w:rsid w:val="00EC246F"/>
    <w:rsid w:val="00EC26E8"/>
    <w:rsid w:val="00EC3BE2"/>
    <w:rsid w:val="00EC42FE"/>
    <w:rsid w:val="00ED0951"/>
    <w:rsid w:val="00ED2971"/>
    <w:rsid w:val="00ED49DE"/>
    <w:rsid w:val="00ED4D4B"/>
    <w:rsid w:val="00ED6585"/>
    <w:rsid w:val="00ED78A0"/>
    <w:rsid w:val="00ED7D6F"/>
    <w:rsid w:val="00ED7FF8"/>
    <w:rsid w:val="00EE0E95"/>
    <w:rsid w:val="00EE156D"/>
    <w:rsid w:val="00EE27D6"/>
    <w:rsid w:val="00EE4D0E"/>
    <w:rsid w:val="00EE52CD"/>
    <w:rsid w:val="00EE77C7"/>
    <w:rsid w:val="00EE7B68"/>
    <w:rsid w:val="00EF3574"/>
    <w:rsid w:val="00EF3F78"/>
    <w:rsid w:val="00EF4F27"/>
    <w:rsid w:val="00EF579D"/>
    <w:rsid w:val="00EF67F1"/>
    <w:rsid w:val="00EF6ADB"/>
    <w:rsid w:val="00F03652"/>
    <w:rsid w:val="00F041C6"/>
    <w:rsid w:val="00F04BAD"/>
    <w:rsid w:val="00F050D1"/>
    <w:rsid w:val="00F07CAA"/>
    <w:rsid w:val="00F102BA"/>
    <w:rsid w:val="00F102DE"/>
    <w:rsid w:val="00F1309A"/>
    <w:rsid w:val="00F13561"/>
    <w:rsid w:val="00F16000"/>
    <w:rsid w:val="00F1641D"/>
    <w:rsid w:val="00F21578"/>
    <w:rsid w:val="00F2317C"/>
    <w:rsid w:val="00F24624"/>
    <w:rsid w:val="00F24A71"/>
    <w:rsid w:val="00F26DC3"/>
    <w:rsid w:val="00F30CD7"/>
    <w:rsid w:val="00F322E8"/>
    <w:rsid w:val="00F3250A"/>
    <w:rsid w:val="00F33722"/>
    <w:rsid w:val="00F3427F"/>
    <w:rsid w:val="00F34823"/>
    <w:rsid w:val="00F34C28"/>
    <w:rsid w:val="00F35399"/>
    <w:rsid w:val="00F36417"/>
    <w:rsid w:val="00F36476"/>
    <w:rsid w:val="00F36D53"/>
    <w:rsid w:val="00F37589"/>
    <w:rsid w:val="00F40AF8"/>
    <w:rsid w:val="00F421A7"/>
    <w:rsid w:val="00F53507"/>
    <w:rsid w:val="00F53D61"/>
    <w:rsid w:val="00F5426C"/>
    <w:rsid w:val="00F559F4"/>
    <w:rsid w:val="00F56159"/>
    <w:rsid w:val="00F6045E"/>
    <w:rsid w:val="00F623E5"/>
    <w:rsid w:val="00F62891"/>
    <w:rsid w:val="00F62CB8"/>
    <w:rsid w:val="00F63775"/>
    <w:rsid w:val="00F63879"/>
    <w:rsid w:val="00F65269"/>
    <w:rsid w:val="00F6789F"/>
    <w:rsid w:val="00F7014A"/>
    <w:rsid w:val="00F706A8"/>
    <w:rsid w:val="00F729FF"/>
    <w:rsid w:val="00F72AE3"/>
    <w:rsid w:val="00F72C6E"/>
    <w:rsid w:val="00F732D5"/>
    <w:rsid w:val="00F736DE"/>
    <w:rsid w:val="00F7548C"/>
    <w:rsid w:val="00F75764"/>
    <w:rsid w:val="00F75AC4"/>
    <w:rsid w:val="00F75B52"/>
    <w:rsid w:val="00F766E8"/>
    <w:rsid w:val="00F76E74"/>
    <w:rsid w:val="00F76F0D"/>
    <w:rsid w:val="00F81ADF"/>
    <w:rsid w:val="00F82F9E"/>
    <w:rsid w:val="00F84F92"/>
    <w:rsid w:val="00F85CEA"/>
    <w:rsid w:val="00F87010"/>
    <w:rsid w:val="00F903D3"/>
    <w:rsid w:val="00F90D61"/>
    <w:rsid w:val="00F91EC0"/>
    <w:rsid w:val="00F924ED"/>
    <w:rsid w:val="00F93E59"/>
    <w:rsid w:val="00F95C06"/>
    <w:rsid w:val="00F95DD2"/>
    <w:rsid w:val="00F96665"/>
    <w:rsid w:val="00FA2163"/>
    <w:rsid w:val="00FA2426"/>
    <w:rsid w:val="00FA2984"/>
    <w:rsid w:val="00FA2994"/>
    <w:rsid w:val="00FA2ECF"/>
    <w:rsid w:val="00FA52DD"/>
    <w:rsid w:val="00FA6D17"/>
    <w:rsid w:val="00FA7428"/>
    <w:rsid w:val="00FB124F"/>
    <w:rsid w:val="00FB15BF"/>
    <w:rsid w:val="00FB2B96"/>
    <w:rsid w:val="00FB33F9"/>
    <w:rsid w:val="00FB3F57"/>
    <w:rsid w:val="00FB4EE8"/>
    <w:rsid w:val="00FB5B0F"/>
    <w:rsid w:val="00FB5E93"/>
    <w:rsid w:val="00FB62DA"/>
    <w:rsid w:val="00FB737D"/>
    <w:rsid w:val="00FC0A85"/>
    <w:rsid w:val="00FC3A79"/>
    <w:rsid w:val="00FC42F0"/>
    <w:rsid w:val="00FC5DE0"/>
    <w:rsid w:val="00FC60A7"/>
    <w:rsid w:val="00FC69FF"/>
    <w:rsid w:val="00FD0AB0"/>
    <w:rsid w:val="00FD1507"/>
    <w:rsid w:val="00FD21D8"/>
    <w:rsid w:val="00FD2735"/>
    <w:rsid w:val="00FD324C"/>
    <w:rsid w:val="00FD4084"/>
    <w:rsid w:val="00FD40A1"/>
    <w:rsid w:val="00FD4290"/>
    <w:rsid w:val="00FD45CF"/>
    <w:rsid w:val="00FD5020"/>
    <w:rsid w:val="00FD5117"/>
    <w:rsid w:val="00FD62C5"/>
    <w:rsid w:val="00FE0A2E"/>
    <w:rsid w:val="00FE0F9D"/>
    <w:rsid w:val="00FE29D9"/>
    <w:rsid w:val="00FE2EA6"/>
    <w:rsid w:val="00FE3760"/>
    <w:rsid w:val="00FE4F45"/>
    <w:rsid w:val="00FE51E7"/>
    <w:rsid w:val="00FF0B3F"/>
    <w:rsid w:val="00FF218F"/>
    <w:rsid w:val="00FF27F1"/>
    <w:rsid w:val="00FF2A34"/>
    <w:rsid w:val="00FF2E7E"/>
    <w:rsid w:val="00FF312B"/>
    <w:rsid w:val="00FF5FB6"/>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9C605A"/>
    <w:pPr>
      <w:spacing w:after="0" w:line="480" w:lineRule="auto"/>
      <w:jc w:val="both"/>
    </w:pPr>
    <w:rPr>
      <w:rFonts w:ascii="Arial" w:hAnsi="Arial"/>
      <w:lang w:val="en-GB"/>
    </w:rPr>
  </w:style>
  <w:style w:type="paragraph" w:styleId="Ttulo1">
    <w:name w:val="heading 1"/>
    <w:basedOn w:val="Normal"/>
    <w:next w:val="Normal"/>
    <w:link w:val="Ttulo1Char"/>
    <w:uiPriority w:val="9"/>
    <w:qFormat/>
    <w:rsid w:val="009C605A"/>
    <w:pPr>
      <w:spacing w:before="240" w:after="120"/>
      <w:contextualSpacing/>
      <w:outlineLvl w:val="0"/>
    </w:pPr>
    <w:rPr>
      <w:rFonts w:cs="Arial"/>
      <w:b/>
      <w:spacing w:val="5"/>
      <w:sz w:val="28"/>
      <w:szCs w:val="36"/>
    </w:rPr>
  </w:style>
  <w:style w:type="paragraph" w:styleId="Ttulo2">
    <w:name w:val="heading 2"/>
    <w:basedOn w:val="SemEspaamento"/>
    <w:next w:val="Normal"/>
    <w:link w:val="Ttulo2Char"/>
    <w:uiPriority w:val="9"/>
    <w:unhideWhenUsed/>
    <w:qFormat/>
    <w:rsid w:val="00DB39A6"/>
    <w:pPr>
      <w:spacing w:before="360" w:line="480" w:lineRule="auto"/>
      <w:outlineLvl w:val="1"/>
    </w:pPr>
    <w:rPr>
      <w:b/>
      <w:sz w:val="22"/>
    </w:rPr>
  </w:style>
  <w:style w:type="paragraph" w:styleId="Ttulo3">
    <w:name w:val="heading 3"/>
    <w:basedOn w:val="Normal"/>
    <w:next w:val="Normal"/>
    <w:link w:val="Ttulo3Char"/>
    <w:uiPriority w:val="9"/>
    <w:unhideWhenUsed/>
    <w:qFormat/>
    <w:rsid w:val="00FD5020"/>
    <w:pPr>
      <w:spacing w:before="200" w:line="271" w:lineRule="auto"/>
      <w:outlineLvl w:val="2"/>
    </w:pPr>
    <w:rPr>
      <w:i/>
      <w:iCs/>
      <w:color w:val="00B050"/>
      <w:spacing w:val="5"/>
      <w:szCs w:val="26"/>
    </w:rPr>
  </w:style>
  <w:style w:type="paragraph" w:styleId="Ttulo4">
    <w:name w:val="heading 4"/>
    <w:basedOn w:val="Normal"/>
    <w:next w:val="Normal"/>
    <w:link w:val="Ttulo4Char"/>
    <w:uiPriority w:val="9"/>
    <w:unhideWhenUsed/>
    <w:qFormat/>
    <w:rsid w:val="00421895"/>
    <w:pPr>
      <w:spacing w:line="271" w:lineRule="auto"/>
      <w:outlineLvl w:val="3"/>
    </w:pPr>
    <w:rPr>
      <w:b/>
      <w:bCs/>
      <w:spacing w:val="5"/>
      <w:sz w:val="24"/>
      <w:szCs w:val="24"/>
    </w:rPr>
  </w:style>
  <w:style w:type="paragraph" w:styleId="Ttulo5">
    <w:name w:val="heading 5"/>
    <w:basedOn w:val="Normal"/>
    <w:next w:val="Normal"/>
    <w:link w:val="Ttulo5Char"/>
    <w:uiPriority w:val="9"/>
    <w:unhideWhenUsed/>
    <w:qFormat/>
    <w:rsid w:val="00421895"/>
    <w:pPr>
      <w:spacing w:line="271" w:lineRule="auto"/>
      <w:outlineLvl w:val="4"/>
    </w:pPr>
    <w:rPr>
      <w:i/>
      <w:iCs/>
      <w:sz w:val="24"/>
      <w:szCs w:val="24"/>
    </w:rPr>
  </w:style>
  <w:style w:type="paragraph" w:styleId="Ttulo6">
    <w:name w:val="heading 6"/>
    <w:basedOn w:val="Normal"/>
    <w:next w:val="Normal"/>
    <w:link w:val="Ttulo6Char"/>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har"/>
    <w:uiPriority w:val="9"/>
    <w:unhideWhenUsed/>
    <w:qFormat/>
    <w:rsid w:val="00421895"/>
    <w:pPr>
      <w:outlineLvl w:val="6"/>
    </w:pPr>
    <w:rPr>
      <w:b/>
      <w:bCs/>
      <w:i/>
      <w:iCs/>
      <w:color w:val="5A5A5A" w:themeColor="text1" w:themeTint="A5"/>
      <w:sz w:val="20"/>
      <w:szCs w:val="20"/>
    </w:rPr>
  </w:style>
  <w:style w:type="paragraph" w:styleId="Ttulo8">
    <w:name w:val="heading 8"/>
    <w:basedOn w:val="Normal"/>
    <w:next w:val="Normal"/>
    <w:link w:val="Ttulo8Char"/>
    <w:uiPriority w:val="9"/>
    <w:unhideWhenUsed/>
    <w:qFormat/>
    <w:rsid w:val="00421895"/>
    <w:pPr>
      <w:outlineLvl w:val="7"/>
    </w:pPr>
    <w:rPr>
      <w:b/>
      <w:bCs/>
      <w:color w:val="7F7F7F" w:themeColor="text1" w:themeTint="80"/>
      <w:sz w:val="20"/>
      <w:szCs w:val="20"/>
    </w:rPr>
  </w:style>
  <w:style w:type="paragraph" w:styleId="Ttulo9">
    <w:name w:val="heading 9"/>
    <w:basedOn w:val="Normal"/>
    <w:next w:val="Normal"/>
    <w:link w:val="Ttulo9Char"/>
    <w:uiPriority w:val="9"/>
    <w:unhideWhenUsed/>
    <w:qFormat/>
    <w:rsid w:val="00421895"/>
    <w:pPr>
      <w:spacing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alloonTextChar">
    <w:name w:val="Balloon Text Char"/>
    <w:basedOn w:val="Fontepargpadro"/>
    <w:rsid w:val="00340285"/>
    <w:rPr>
      <w:rFonts w:ascii="Tahoma" w:eastAsia="Lohit Hindi" w:hAnsi="Tahoma" w:cs="Tahoma"/>
      <w:color w:val="000000"/>
      <w:sz w:val="16"/>
      <w:szCs w:val="16"/>
    </w:rPr>
  </w:style>
  <w:style w:type="character" w:styleId="Refdecomentrio">
    <w:name w:val="annotation reference"/>
    <w:basedOn w:val="Fontepargpadro"/>
    <w:uiPriority w:val="99"/>
    <w:rsid w:val="00340285"/>
    <w:rPr>
      <w:sz w:val="16"/>
      <w:szCs w:val="16"/>
    </w:rPr>
  </w:style>
  <w:style w:type="character" w:customStyle="1" w:styleId="CommentTextChar">
    <w:name w:val="Comment Text Char"/>
    <w:basedOn w:val="Fontepargpadro"/>
    <w:uiPriority w:val="99"/>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Fontepargpadro"/>
    <w:rsid w:val="00340285"/>
  </w:style>
  <w:style w:type="character" w:customStyle="1" w:styleId="InternetLink">
    <w:name w:val="Internet Link"/>
    <w:basedOn w:val="Fontepargpadro"/>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Normal"/>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Normal"/>
    <w:rsid w:val="00340285"/>
    <w:pPr>
      <w:spacing w:after="120"/>
    </w:pPr>
  </w:style>
  <w:style w:type="paragraph" w:styleId="Lista">
    <w:name w:val="List"/>
    <w:basedOn w:val="TextBody"/>
    <w:rsid w:val="00340285"/>
  </w:style>
  <w:style w:type="paragraph" w:styleId="Legenda">
    <w:name w:val="caption"/>
    <w:basedOn w:val="Normal"/>
    <w:rsid w:val="00340285"/>
    <w:pPr>
      <w:suppressLineNumbers/>
      <w:spacing w:before="120" w:after="120"/>
    </w:pPr>
    <w:rPr>
      <w:i/>
      <w:iCs/>
      <w:sz w:val="24"/>
      <w:szCs w:val="24"/>
    </w:rPr>
  </w:style>
  <w:style w:type="paragraph" w:customStyle="1" w:styleId="Index">
    <w:name w:val="Index"/>
    <w:basedOn w:val="Normal"/>
    <w:rsid w:val="00340285"/>
    <w:pPr>
      <w:suppressLineNumbers/>
    </w:pPr>
  </w:style>
  <w:style w:type="paragraph" w:styleId="Ttulo">
    <w:name w:val="Title"/>
    <w:basedOn w:val="Normal"/>
    <w:next w:val="Normal"/>
    <w:link w:val="TtuloChar"/>
    <w:uiPriority w:val="10"/>
    <w:qFormat/>
    <w:rsid w:val="009C605A"/>
    <w:pPr>
      <w:contextualSpacing/>
    </w:pPr>
    <w:rPr>
      <w:b/>
      <w:sz w:val="32"/>
      <w:szCs w:val="52"/>
    </w:rPr>
  </w:style>
  <w:style w:type="paragraph" w:styleId="Subttulo">
    <w:name w:val="Subtitle"/>
    <w:basedOn w:val="Normal"/>
    <w:next w:val="Normal"/>
    <w:link w:val="SubttuloChar"/>
    <w:uiPriority w:val="11"/>
    <w:qFormat/>
    <w:rsid w:val="00421895"/>
    <w:rPr>
      <w:i/>
      <w:iCs/>
      <w:smallCaps/>
      <w:spacing w:val="10"/>
      <w:sz w:val="28"/>
      <w:szCs w:val="28"/>
    </w:rPr>
  </w:style>
  <w:style w:type="paragraph" w:styleId="Textodebalo">
    <w:name w:val="Balloon Text"/>
    <w:basedOn w:val="Normal"/>
    <w:rsid w:val="00340285"/>
    <w:rPr>
      <w:rFonts w:ascii="Tahoma" w:hAnsi="Tahoma" w:cs="Tahoma"/>
      <w:sz w:val="16"/>
      <w:szCs w:val="16"/>
    </w:rPr>
  </w:style>
  <w:style w:type="paragraph" w:styleId="Textodecomentrio">
    <w:name w:val="annotation text"/>
    <w:basedOn w:val="Normal"/>
    <w:link w:val="TextodecomentrioChar"/>
    <w:uiPriority w:val="99"/>
    <w:rsid w:val="00340285"/>
    <w:rPr>
      <w:sz w:val="20"/>
      <w:szCs w:val="20"/>
    </w:rPr>
  </w:style>
  <w:style w:type="paragraph" w:styleId="Assuntodocomentrio">
    <w:name w:val="annotation subject"/>
    <w:basedOn w:val="Textodecomentrio"/>
    <w:rsid w:val="00340285"/>
    <w:rPr>
      <w:b/>
      <w:bCs/>
    </w:rPr>
  </w:style>
  <w:style w:type="paragraph" w:styleId="NormalWeb">
    <w:name w:val="Normal (Web)"/>
    <w:basedOn w:val="Normal"/>
    <w:uiPriority w:val="99"/>
    <w:rsid w:val="00340285"/>
    <w:pPr>
      <w:spacing w:before="100" w:after="100"/>
    </w:pPr>
    <w:rPr>
      <w:rFonts w:ascii="Times New Roman" w:hAnsi="Times New Roman"/>
      <w:color w:val="00000A"/>
      <w:sz w:val="24"/>
      <w:szCs w:val="24"/>
    </w:rPr>
  </w:style>
  <w:style w:type="paragraph" w:styleId="Rodap">
    <w:name w:val="footer"/>
    <w:basedOn w:val="Normal"/>
    <w:rsid w:val="00340285"/>
  </w:style>
  <w:style w:type="character" w:styleId="Hyperlink">
    <w:name w:val="Hyperlink"/>
    <w:basedOn w:val="Fontepargpadro"/>
    <w:uiPriority w:val="99"/>
    <w:unhideWhenUsed/>
    <w:rsid w:val="00060FD8"/>
    <w:rPr>
      <w:color w:val="0000FF" w:themeColor="hyperlink"/>
      <w:u w:val="single"/>
    </w:rPr>
  </w:style>
  <w:style w:type="character" w:styleId="HiperlinkVisitado">
    <w:name w:val="FollowedHyperlink"/>
    <w:basedOn w:val="Fontepargpadro"/>
    <w:uiPriority w:val="99"/>
    <w:semiHidden/>
    <w:unhideWhenUsed/>
    <w:rsid w:val="003F5CAB"/>
    <w:rPr>
      <w:color w:val="800080"/>
      <w:u w:val="single"/>
    </w:rPr>
  </w:style>
  <w:style w:type="paragraph" w:styleId="Pr-formataoHTML">
    <w:name w:val="HTML Preformatted"/>
    <w:basedOn w:val="Normal"/>
    <w:link w:val="Pr-formataoHTMLChar"/>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215FA3"/>
    <w:rPr>
      <w:rFonts w:ascii="Courier New" w:eastAsia="Times New Roman" w:hAnsi="Courier New" w:cs="Courier New"/>
      <w:sz w:val="20"/>
      <w:szCs w:val="20"/>
    </w:rPr>
  </w:style>
  <w:style w:type="character" w:customStyle="1" w:styleId="highwire-citation-authors">
    <w:name w:val="highwire-citation-authors"/>
    <w:basedOn w:val="Fontepargpadro"/>
    <w:rsid w:val="000C42B5"/>
  </w:style>
  <w:style w:type="character" w:customStyle="1" w:styleId="highwire-citation-author">
    <w:name w:val="highwire-citation-author"/>
    <w:basedOn w:val="Fontepargpadro"/>
    <w:rsid w:val="000C42B5"/>
  </w:style>
  <w:style w:type="character" w:customStyle="1" w:styleId="nlm-given-names">
    <w:name w:val="nlm-given-names"/>
    <w:basedOn w:val="Fontepargpadro"/>
    <w:rsid w:val="000C42B5"/>
  </w:style>
  <w:style w:type="character" w:customStyle="1" w:styleId="nlm-surname">
    <w:name w:val="nlm-surname"/>
    <w:basedOn w:val="Fontepargpadro"/>
    <w:rsid w:val="000C42B5"/>
  </w:style>
  <w:style w:type="character" w:customStyle="1" w:styleId="highwire-cite-metadata-journal">
    <w:name w:val="highwire-cite-metadata-journal"/>
    <w:basedOn w:val="Fontepargpadro"/>
    <w:rsid w:val="000C42B5"/>
  </w:style>
  <w:style w:type="character" w:customStyle="1" w:styleId="highwire-cite-metadata-doi">
    <w:name w:val="highwire-cite-metadata-doi"/>
    <w:basedOn w:val="Fontepargpadro"/>
    <w:rsid w:val="000C42B5"/>
  </w:style>
  <w:style w:type="character" w:customStyle="1" w:styleId="doilabel">
    <w:name w:val="doi_label"/>
    <w:basedOn w:val="Fontepargpadro"/>
    <w:rsid w:val="000C42B5"/>
  </w:style>
  <w:style w:type="character" w:styleId="Forte">
    <w:name w:val="Strong"/>
    <w:uiPriority w:val="22"/>
    <w:qFormat/>
    <w:rsid w:val="00421895"/>
    <w:rPr>
      <w:b/>
      <w:bCs/>
    </w:rPr>
  </w:style>
  <w:style w:type="character" w:styleId="nfase">
    <w:name w:val="Emphasis"/>
    <w:uiPriority w:val="20"/>
    <w:qFormat/>
    <w:rsid w:val="00421895"/>
    <w:rPr>
      <w:b/>
      <w:bCs/>
      <w:i/>
      <w:iCs/>
      <w:spacing w:val="10"/>
    </w:rPr>
  </w:style>
  <w:style w:type="paragraph" w:customStyle="1" w:styleId="Title">
    <w:name w:val="*Title"/>
    <w:basedOn w:val="Normal"/>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Normal"/>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TtulodoLivro">
    <w:name w:val="Book Title"/>
    <w:basedOn w:val="Fontepargpadro"/>
    <w:uiPriority w:val="33"/>
    <w:qFormat/>
    <w:rsid w:val="00421895"/>
    <w:rPr>
      <w:i/>
      <w:iCs/>
      <w:smallCaps/>
      <w:spacing w:val="5"/>
    </w:rPr>
  </w:style>
  <w:style w:type="character" w:customStyle="1" w:styleId="Ttulo1Char">
    <w:name w:val="Título 1 Char"/>
    <w:basedOn w:val="Fontepargpadro"/>
    <w:link w:val="Ttulo1"/>
    <w:uiPriority w:val="9"/>
    <w:rsid w:val="009C605A"/>
    <w:rPr>
      <w:rFonts w:ascii="Arial" w:hAnsi="Arial" w:cs="Arial"/>
      <w:b/>
      <w:spacing w:val="5"/>
      <w:sz w:val="28"/>
      <w:szCs w:val="36"/>
    </w:rPr>
  </w:style>
  <w:style w:type="character" w:customStyle="1" w:styleId="Ttulo2Char">
    <w:name w:val="Título 2 Char"/>
    <w:basedOn w:val="Fontepargpadro"/>
    <w:link w:val="Ttulo2"/>
    <w:uiPriority w:val="9"/>
    <w:rsid w:val="00DB39A6"/>
    <w:rPr>
      <w:rFonts w:ascii="Arial" w:eastAsia="Arial" w:hAnsi="Arial"/>
      <w:b/>
      <w:lang w:val="en-US"/>
    </w:rPr>
  </w:style>
  <w:style w:type="character" w:customStyle="1" w:styleId="Ttulo3Char">
    <w:name w:val="Título 3 Char"/>
    <w:basedOn w:val="Fontepargpadro"/>
    <w:link w:val="Ttulo3"/>
    <w:uiPriority w:val="9"/>
    <w:rsid w:val="00FD5020"/>
    <w:rPr>
      <w:rFonts w:ascii="Arial" w:hAnsi="Arial"/>
      <w:i/>
      <w:iCs/>
      <w:color w:val="00B050"/>
      <w:spacing w:val="5"/>
      <w:szCs w:val="26"/>
    </w:rPr>
  </w:style>
  <w:style w:type="character" w:customStyle="1" w:styleId="Ttulo4Char">
    <w:name w:val="Título 4 Char"/>
    <w:basedOn w:val="Fontepargpadro"/>
    <w:link w:val="Ttulo4"/>
    <w:uiPriority w:val="9"/>
    <w:rsid w:val="00421895"/>
    <w:rPr>
      <w:b/>
      <w:bCs/>
      <w:spacing w:val="5"/>
      <w:sz w:val="24"/>
      <w:szCs w:val="24"/>
    </w:rPr>
  </w:style>
  <w:style w:type="character" w:customStyle="1" w:styleId="Ttulo5Char">
    <w:name w:val="Título 5 Char"/>
    <w:basedOn w:val="Fontepargpadro"/>
    <w:link w:val="Ttulo5"/>
    <w:uiPriority w:val="9"/>
    <w:rsid w:val="00421895"/>
    <w:rPr>
      <w:i/>
      <w:iCs/>
      <w:sz w:val="24"/>
      <w:szCs w:val="24"/>
    </w:rPr>
  </w:style>
  <w:style w:type="character" w:customStyle="1" w:styleId="Ttulo6Char">
    <w:name w:val="Título 6 Char"/>
    <w:basedOn w:val="Fontepargpadro"/>
    <w:link w:val="Ttulo6"/>
    <w:uiPriority w:val="9"/>
    <w:rsid w:val="00421895"/>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rsid w:val="00421895"/>
    <w:rPr>
      <w:b/>
      <w:bCs/>
      <w:i/>
      <w:iCs/>
      <w:color w:val="5A5A5A" w:themeColor="text1" w:themeTint="A5"/>
      <w:sz w:val="20"/>
      <w:szCs w:val="20"/>
    </w:rPr>
  </w:style>
  <w:style w:type="character" w:customStyle="1" w:styleId="Ttulo8Char">
    <w:name w:val="Título 8 Char"/>
    <w:basedOn w:val="Fontepargpadro"/>
    <w:link w:val="Ttulo8"/>
    <w:uiPriority w:val="9"/>
    <w:rsid w:val="00421895"/>
    <w:rPr>
      <w:b/>
      <w:bCs/>
      <w:color w:val="7F7F7F" w:themeColor="text1" w:themeTint="80"/>
      <w:sz w:val="20"/>
      <w:szCs w:val="20"/>
    </w:rPr>
  </w:style>
  <w:style w:type="character" w:customStyle="1" w:styleId="Ttulo9Char">
    <w:name w:val="Título 9 Char"/>
    <w:basedOn w:val="Fontepargpadro"/>
    <w:link w:val="Ttulo9"/>
    <w:uiPriority w:val="9"/>
    <w:rsid w:val="00421895"/>
    <w:rPr>
      <w:b/>
      <w:bCs/>
      <w:i/>
      <w:iCs/>
      <w:color w:val="7F7F7F" w:themeColor="text1" w:themeTint="80"/>
      <w:sz w:val="18"/>
      <w:szCs w:val="18"/>
    </w:rPr>
  </w:style>
  <w:style w:type="character" w:customStyle="1" w:styleId="TtuloChar">
    <w:name w:val="Título Char"/>
    <w:basedOn w:val="Fontepargpadro"/>
    <w:link w:val="Ttulo"/>
    <w:uiPriority w:val="10"/>
    <w:rsid w:val="009C605A"/>
    <w:rPr>
      <w:rFonts w:ascii="Arial" w:hAnsi="Arial"/>
      <w:b/>
      <w:sz w:val="32"/>
      <w:szCs w:val="52"/>
    </w:rPr>
  </w:style>
  <w:style w:type="character" w:customStyle="1" w:styleId="SubttuloChar">
    <w:name w:val="Subtítulo Char"/>
    <w:basedOn w:val="Fontepargpadro"/>
    <w:link w:val="Subttulo"/>
    <w:uiPriority w:val="11"/>
    <w:rsid w:val="00421895"/>
    <w:rPr>
      <w:i/>
      <w:iCs/>
      <w:smallCaps/>
      <w:spacing w:val="10"/>
      <w:sz w:val="28"/>
      <w:szCs w:val="28"/>
    </w:rPr>
  </w:style>
  <w:style w:type="paragraph" w:styleId="SemEspaamento">
    <w:name w:val="No Spacing"/>
    <w:basedOn w:val="Normal"/>
    <w:uiPriority w:val="1"/>
    <w:qFormat/>
    <w:rsid w:val="00421895"/>
    <w:pPr>
      <w:spacing w:line="360" w:lineRule="auto"/>
    </w:pPr>
    <w:rPr>
      <w:rFonts w:eastAsia="Arial"/>
      <w:sz w:val="24"/>
      <w:lang w:val="en-US"/>
    </w:rPr>
  </w:style>
  <w:style w:type="paragraph" w:styleId="PargrafodaLista">
    <w:name w:val="List Paragraph"/>
    <w:basedOn w:val="Normal"/>
    <w:uiPriority w:val="34"/>
    <w:qFormat/>
    <w:rsid w:val="00421895"/>
    <w:pPr>
      <w:ind w:left="720"/>
      <w:contextualSpacing/>
    </w:pPr>
  </w:style>
  <w:style w:type="paragraph" w:styleId="Citao">
    <w:name w:val="Quote"/>
    <w:basedOn w:val="Normal"/>
    <w:next w:val="Normal"/>
    <w:link w:val="CitaoChar"/>
    <w:uiPriority w:val="29"/>
    <w:qFormat/>
    <w:rsid w:val="00421895"/>
    <w:rPr>
      <w:i/>
      <w:iCs/>
    </w:rPr>
  </w:style>
  <w:style w:type="character" w:customStyle="1" w:styleId="CitaoChar">
    <w:name w:val="Citação Char"/>
    <w:basedOn w:val="Fontepargpadro"/>
    <w:link w:val="Citao"/>
    <w:uiPriority w:val="29"/>
    <w:rsid w:val="00421895"/>
    <w:rPr>
      <w:i/>
      <w:iCs/>
    </w:rPr>
  </w:style>
  <w:style w:type="paragraph" w:styleId="CitaoIntensa">
    <w:name w:val="Intense Quote"/>
    <w:basedOn w:val="Normal"/>
    <w:next w:val="Normal"/>
    <w:link w:val="CitaoIntensaChar"/>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Citação Intensa Char"/>
    <w:basedOn w:val="Fontepargpadro"/>
    <w:link w:val="CitaoIntensa"/>
    <w:uiPriority w:val="30"/>
    <w:rsid w:val="00421895"/>
    <w:rPr>
      <w:i/>
      <w:iCs/>
    </w:rPr>
  </w:style>
  <w:style w:type="character" w:styleId="nfaseSutil">
    <w:name w:val="Subtle Emphasis"/>
    <w:uiPriority w:val="19"/>
    <w:qFormat/>
    <w:rsid w:val="00421895"/>
    <w:rPr>
      <w:i/>
      <w:iCs/>
    </w:rPr>
  </w:style>
  <w:style w:type="character" w:styleId="nfaseIntensa">
    <w:name w:val="Intense Emphasis"/>
    <w:uiPriority w:val="21"/>
    <w:qFormat/>
    <w:rsid w:val="00421895"/>
    <w:rPr>
      <w:b/>
      <w:bCs/>
      <w:i/>
      <w:iCs/>
    </w:rPr>
  </w:style>
  <w:style w:type="character" w:styleId="RefernciaSutil">
    <w:name w:val="Subtle Reference"/>
    <w:basedOn w:val="Fontepargpadro"/>
    <w:uiPriority w:val="31"/>
    <w:qFormat/>
    <w:rsid w:val="00421895"/>
    <w:rPr>
      <w:smallCaps/>
    </w:rPr>
  </w:style>
  <w:style w:type="character" w:styleId="RefernciaIntensa">
    <w:name w:val="Intense Reference"/>
    <w:uiPriority w:val="32"/>
    <w:qFormat/>
    <w:rsid w:val="00421895"/>
    <w:rPr>
      <w:b/>
      <w:bCs/>
      <w:smallCaps/>
    </w:rPr>
  </w:style>
  <w:style w:type="paragraph" w:styleId="CabealhodoSumrio">
    <w:name w:val="TOC Heading"/>
    <w:basedOn w:val="Ttulo1"/>
    <w:next w:val="Normal"/>
    <w:uiPriority w:val="39"/>
    <w:semiHidden/>
    <w:unhideWhenUsed/>
    <w:qFormat/>
    <w:rsid w:val="00421895"/>
    <w:pPr>
      <w:outlineLvl w:val="9"/>
    </w:pPr>
    <w:rPr>
      <w:lang w:bidi="en-US"/>
    </w:rPr>
  </w:style>
  <w:style w:type="character" w:customStyle="1" w:styleId="TextodecomentrioChar">
    <w:name w:val="Texto de comentário Char"/>
    <w:basedOn w:val="Fontepargpadro"/>
    <w:link w:val="Textodecomentrio"/>
    <w:uiPriority w:val="99"/>
    <w:rsid w:val="00BD55A5"/>
    <w:rPr>
      <w:rFonts w:ascii="Arial" w:hAnsi="Arial"/>
      <w:sz w:val="20"/>
      <w:szCs w:val="20"/>
    </w:rPr>
  </w:style>
  <w:style w:type="paragraph" w:styleId="TextosemFormatao">
    <w:name w:val="Plain Text"/>
    <w:basedOn w:val="Normal"/>
    <w:link w:val="TextosemFormataoChar"/>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TextosemFormataoChar">
    <w:name w:val="Texto sem Formatação Char"/>
    <w:basedOn w:val="Fontepargpadro"/>
    <w:link w:val="TextosemFormatao"/>
    <w:uiPriority w:val="99"/>
    <w:rsid w:val="00713737"/>
    <w:rPr>
      <w:rFonts w:ascii="Calibri" w:eastAsiaTheme="minorHAnsi" w:hAnsi="Calibri" w:cstheme="minorBidi"/>
      <w:szCs w:val="21"/>
      <w:lang w:val="en-US" w:eastAsia="en-US"/>
    </w:rPr>
  </w:style>
  <w:style w:type="character" w:styleId="CitaoHTML">
    <w:name w:val="HTML Cite"/>
    <w:basedOn w:val="Fontepargpadro"/>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Fontepargpadro"/>
    <w:uiPriority w:val="99"/>
    <w:semiHidden/>
    <w:rsid w:val="00E06382"/>
    <w:rPr>
      <w:rFonts w:ascii="Calibri" w:eastAsiaTheme="minorHAnsi" w:hAnsi="Calibri" w:cstheme="minorBidi"/>
      <w:szCs w:val="21"/>
      <w:lang w:val="en-US" w:eastAsia="en-US"/>
    </w:rPr>
  </w:style>
  <w:style w:type="paragraph" w:styleId="Reviso">
    <w:name w:val="Revision"/>
    <w:hidden/>
    <w:rsid w:val="00E74894"/>
    <w:pPr>
      <w:spacing w:after="0" w:line="240" w:lineRule="auto"/>
    </w:pPr>
    <w:rPr>
      <w:rFonts w:ascii="Arial" w:hAnsi="Arial"/>
    </w:rPr>
  </w:style>
  <w:style w:type="character" w:customStyle="1" w:styleId="ui-ncbitoggler-master-text">
    <w:name w:val="ui-ncbitoggler-master-text"/>
    <w:basedOn w:val="Fontepargpadro"/>
    <w:rsid w:val="007F2921"/>
  </w:style>
  <w:style w:type="paragraph" w:styleId="Cabealho">
    <w:name w:val="header"/>
    <w:basedOn w:val="Normal"/>
    <w:link w:val="CabealhoChar"/>
    <w:rsid w:val="00F76F0D"/>
    <w:pPr>
      <w:tabs>
        <w:tab w:val="center" w:pos="4703"/>
        <w:tab w:val="right" w:pos="9406"/>
      </w:tabs>
      <w:spacing w:line="240" w:lineRule="auto"/>
    </w:pPr>
  </w:style>
  <w:style w:type="character" w:customStyle="1" w:styleId="CabealhoChar">
    <w:name w:val="Cabeçalho Char"/>
    <w:basedOn w:val="Fontepargpadro"/>
    <w:link w:val="Cabealho"/>
    <w:rsid w:val="00F76F0D"/>
    <w:rPr>
      <w:rFonts w:ascii="Arial" w:hAnsi="Arial"/>
    </w:rPr>
  </w:style>
  <w:style w:type="character" w:customStyle="1" w:styleId="label">
    <w:name w:val="label"/>
    <w:basedOn w:val="Fontepargpadro"/>
    <w:rsid w:val="00E23F18"/>
  </w:style>
  <w:style w:type="character" w:customStyle="1" w:styleId="st1">
    <w:name w:val="st1"/>
    <w:basedOn w:val="Fontepargpadro"/>
    <w:rsid w:val="000B4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05A"/>
    <w:pPr>
      <w:spacing w:after="0" w:line="480" w:lineRule="auto"/>
      <w:jc w:val="both"/>
    </w:pPr>
    <w:rPr>
      <w:rFonts w:ascii="Arial" w:hAnsi="Arial"/>
      <w:lang w:val="en-GB"/>
    </w:rPr>
  </w:style>
  <w:style w:type="paragraph" w:styleId="Ttulo1">
    <w:name w:val="heading 1"/>
    <w:basedOn w:val="Normal"/>
    <w:next w:val="Normal"/>
    <w:link w:val="Ttulo1Char"/>
    <w:uiPriority w:val="9"/>
    <w:qFormat/>
    <w:rsid w:val="009C605A"/>
    <w:pPr>
      <w:spacing w:before="240" w:after="120"/>
      <w:contextualSpacing/>
      <w:outlineLvl w:val="0"/>
    </w:pPr>
    <w:rPr>
      <w:rFonts w:cs="Arial"/>
      <w:b/>
      <w:spacing w:val="5"/>
      <w:sz w:val="28"/>
      <w:szCs w:val="36"/>
    </w:rPr>
  </w:style>
  <w:style w:type="paragraph" w:styleId="Ttulo2">
    <w:name w:val="heading 2"/>
    <w:basedOn w:val="SemEspaamento"/>
    <w:next w:val="Normal"/>
    <w:link w:val="Ttulo2Char"/>
    <w:uiPriority w:val="9"/>
    <w:unhideWhenUsed/>
    <w:qFormat/>
    <w:rsid w:val="00DB39A6"/>
    <w:pPr>
      <w:spacing w:before="360" w:line="480" w:lineRule="auto"/>
      <w:outlineLvl w:val="1"/>
    </w:pPr>
    <w:rPr>
      <w:b/>
      <w:sz w:val="22"/>
    </w:rPr>
  </w:style>
  <w:style w:type="paragraph" w:styleId="Ttulo3">
    <w:name w:val="heading 3"/>
    <w:basedOn w:val="Normal"/>
    <w:next w:val="Normal"/>
    <w:link w:val="Ttulo3Char"/>
    <w:uiPriority w:val="9"/>
    <w:unhideWhenUsed/>
    <w:qFormat/>
    <w:rsid w:val="00FD5020"/>
    <w:pPr>
      <w:spacing w:before="200" w:line="271" w:lineRule="auto"/>
      <w:outlineLvl w:val="2"/>
    </w:pPr>
    <w:rPr>
      <w:i/>
      <w:iCs/>
      <w:color w:val="00B050"/>
      <w:spacing w:val="5"/>
      <w:szCs w:val="26"/>
    </w:rPr>
  </w:style>
  <w:style w:type="paragraph" w:styleId="Ttulo4">
    <w:name w:val="heading 4"/>
    <w:basedOn w:val="Normal"/>
    <w:next w:val="Normal"/>
    <w:link w:val="Ttulo4Char"/>
    <w:uiPriority w:val="9"/>
    <w:unhideWhenUsed/>
    <w:qFormat/>
    <w:rsid w:val="00421895"/>
    <w:pPr>
      <w:spacing w:line="271" w:lineRule="auto"/>
      <w:outlineLvl w:val="3"/>
    </w:pPr>
    <w:rPr>
      <w:b/>
      <w:bCs/>
      <w:spacing w:val="5"/>
      <w:sz w:val="24"/>
      <w:szCs w:val="24"/>
    </w:rPr>
  </w:style>
  <w:style w:type="paragraph" w:styleId="Ttulo5">
    <w:name w:val="heading 5"/>
    <w:basedOn w:val="Normal"/>
    <w:next w:val="Normal"/>
    <w:link w:val="Ttulo5Char"/>
    <w:uiPriority w:val="9"/>
    <w:unhideWhenUsed/>
    <w:qFormat/>
    <w:rsid w:val="00421895"/>
    <w:pPr>
      <w:spacing w:line="271" w:lineRule="auto"/>
      <w:outlineLvl w:val="4"/>
    </w:pPr>
    <w:rPr>
      <w:i/>
      <w:iCs/>
      <w:sz w:val="24"/>
      <w:szCs w:val="24"/>
    </w:rPr>
  </w:style>
  <w:style w:type="paragraph" w:styleId="Ttulo6">
    <w:name w:val="heading 6"/>
    <w:basedOn w:val="Normal"/>
    <w:next w:val="Normal"/>
    <w:link w:val="Ttulo6Char"/>
    <w:uiPriority w:val="9"/>
    <w:unhideWhenUsed/>
    <w:qFormat/>
    <w:rsid w:val="00421895"/>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har"/>
    <w:uiPriority w:val="9"/>
    <w:unhideWhenUsed/>
    <w:qFormat/>
    <w:rsid w:val="00421895"/>
    <w:pPr>
      <w:outlineLvl w:val="6"/>
    </w:pPr>
    <w:rPr>
      <w:b/>
      <w:bCs/>
      <w:i/>
      <w:iCs/>
      <w:color w:val="5A5A5A" w:themeColor="text1" w:themeTint="A5"/>
      <w:sz w:val="20"/>
      <w:szCs w:val="20"/>
    </w:rPr>
  </w:style>
  <w:style w:type="paragraph" w:styleId="Ttulo8">
    <w:name w:val="heading 8"/>
    <w:basedOn w:val="Normal"/>
    <w:next w:val="Normal"/>
    <w:link w:val="Ttulo8Char"/>
    <w:uiPriority w:val="9"/>
    <w:unhideWhenUsed/>
    <w:qFormat/>
    <w:rsid w:val="00421895"/>
    <w:pPr>
      <w:outlineLvl w:val="7"/>
    </w:pPr>
    <w:rPr>
      <w:b/>
      <w:bCs/>
      <w:color w:val="7F7F7F" w:themeColor="text1" w:themeTint="80"/>
      <w:sz w:val="20"/>
      <w:szCs w:val="20"/>
    </w:rPr>
  </w:style>
  <w:style w:type="paragraph" w:styleId="Ttulo9">
    <w:name w:val="heading 9"/>
    <w:basedOn w:val="Normal"/>
    <w:next w:val="Normal"/>
    <w:link w:val="Ttulo9Char"/>
    <w:uiPriority w:val="9"/>
    <w:unhideWhenUsed/>
    <w:qFormat/>
    <w:rsid w:val="00421895"/>
    <w:pPr>
      <w:spacing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alloonTextChar">
    <w:name w:val="Balloon Text Char"/>
    <w:basedOn w:val="Fontepargpadro"/>
    <w:rsid w:val="00340285"/>
    <w:rPr>
      <w:rFonts w:ascii="Tahoma" w:eastAsia="Lohit Hindi" w:hAnsi="Tahoma" w:cs="Tahoma"/>
      <w:color w:val="000000"/>
      <w:sz w:val="16"/>
      <w:szCs w:val="16"/>
    </w:rPr>
  </w:style>
  <w:style w:type="character" w:styleId="Refdecomentrio">
    <w:name w:val="annotation reference"/>
    <w:basedOn w:val="Fontepargpadro"/>
    <w:uiPriority w:val="99"/>
    <w:rsid w:val="00340285"/>
    <w:rPr>
      <w:sz w:val="16"/>
      <w:szCs w:val="16"/>
    </w:rPr>
  </w:style>
  <w:style w:type="character" w:customStyle="1" w:styleId="CommentTextChar">
    <w:name w:val="Comment Text Char"/>
    <w:basedOn w:val="Fontepargpadro"/>
    <w:rsid w:val="00340285"/>
    <w:rPr>
      <w:rFonts w:ascii="Lohit Hindi" w:eastAsia="Lohit Hindi" w:hAnsi="Lohit Hindi" w:cs="Lohit Hindi"/>
      <w:color w:val="000000"/>
      <w:sz w:val="20"/>
      <w:szCs w:val="20"/>
    </w:rPr>
  </w:style>
  <w:style w:type="character" w:customStyle="1" w:styleId="CommentSubjectChar">
    <w:name w:val="Comment Subject Char"/>
    <w:basedOn w:val="CommentTextChar"/>
    <w:rsid w:val="00340285"/>
    <w:rPr>
      <w:rFonts w:ascii="Lohit Hindi" w:eastAsia="Lohit Hindi" w:hAnsi="Lohit Hindi" w:cs="Lohit Hindi"/>
      <w:b/>
      <w:bCs/>
      <w:color w:val="000000"/>
      <w:sz w:val="20"/>
      <w:szCs w:val="20"/>
    </w:rPr>
  </w:style>
  <w:style w:type="character" w:customStyle="1" w:styleId="apple-converted-space">
    <w:name w:val="apple-converted-space"/>
    <w:basedOn w:val="Fontepargpadro"/>
    <w:rsid w:val="00340285"/>
  </w:style>
  <w:style w:type="character" w:customStyle="1" w:styleId="InternetLink">
    <w:name w:val="Internet Link"/>
    <w:basedOn w:val="Fontepargpadro"/>
    <w:rsid w:val="00340285"/>
    <w:rPr>
      <w:color w:val="0000FF"/>
      <w:u w:val="single"/>
    </w:rPr>
  </w:style>
  <w:style w:type="character" w:customStyle="1" w:styleId="WW8Num3zfalse">
    <w:name w:val="WW8Num3zfalse"/>
    <w:rsid w:val="00340285"/>
    <w:rPr>
      <w:rFonts w:cs="Arial"/>
      <w:szCs w:val="22"/>
      <w:lang w:val="en-US"/>
    </w:rPr>
  </w:style>
  <w:style w:type="character" w:customStyle="1" w:styleId="WW8Num3ztrue">
    <w:name w:val="WW8Num3ztrue"/>
    <w:rsid w:val="00340285"/>
  </w:style>
  <w:style w:type="paragraph" w:customStyle="1" w:styleId="Heading">
    <w:name w:val="Heading"/>
    <w:basedOn w:val="Normal"/>
    <w:next w:val="TextBody"/>
    <w:rsid w:val="00340285"/>
    <w:pPr>
      <w:keepNext/>
      <w:spacing w:before="240" w:after="120"/>
    </w:pPr>
    <w:rPr>
      <w:rFonts w:ascii="Liberation Sans" w:eastAsia="DejaVu Sans" w:hAnsi="Liberation Sans"/>
      <w:sz w:val="28"/>
      <w:szCs w:val="28"/>
    </w:rPr>
  </w:style>
  <w:style w:type="paragraph" w:customStyle="1" w:styleId="TextBody">
    <w:name w:val="Text Body"/>
    <w:basedOn w:val="Normal"/>
    <w:rsid w:val="00340285"/>
    <w:pPr>
      <w:spacing w:after="120"/>
    </w:pPr>
  </w:style>
  <w:style w:type="paragraph" w:styleId="Lista">
    <w:name w:val="List"/>
    <w:basedOn w:val="TextBody"/>
    <w:rsid w:val="00340285"/>
  </w:style>
  <w:style w:type="paragraph" w:styleId="Legenda">
    <w:name w:val="caption"/>
    <w:basedOn w:val="Normal"/>
    <w:rsid w:val="00340285"/>
    <w:pPr>
      <w:suppressLineNumbers/>
      <w:spacing w:before="120" w:after="120"/>
    </w:pPr>
    <w:rPr>
      <w:i/>
      <w:iCs/>
      <w:sz w:val="24"/>
      <w:szCs w:val="24"/>
    </w:rPr>
  </w:style>
  <w:style w:type="paragraph" w:customStyle="1" w:styleId="Index">
    <w:name w:val="Index"/>
    <w:basedOn w:val="Normal"/>
    <w:rsid w:val="00340285"/>
    <w:pPr>
      <w:suppressLineNumbers/>
    </w:pPr>
  </w:style>
  <w:style w:type="paragraph" w:styleId="Ttulo">
    <w:name w:val="Title"/>
    <w:basedOn w:val="Normal"/>
    <w:next w:val="Normal"/>
    <w:link w:val="TtuloChar"/>
    <w:uiPriority w:val="10"/>
    <w:qFormat/>
    <w:rsid w:val="009C605A"/>
    <w:pPr>
      <w:contextualSpacing/>
    </w:pPr>
    <w:rPr>
      <w:b/>
      <w:sz w:val="32"/>
      <w:szCs w:val="52"/>
    </w:rPr>
  </w:style>
  <w:style w:type="paragraph" w:styleId="Subttulo">
    <w:name w:val="Subtitle"/>
    <w:basedOn w:val="Normal"/>
    <w:next w:val="Normal"/>
    <w:link w:val="SubttuloChar"/>
    <w:uiPriority w:val="11"/>
    <w:qFormat/>
    <w:rsid w:val="00421895"/>
    <w:rPr>
      <w:i/>
      <w:iCs/>
      <w:smallCaps/>
      <w:spacing w:val="10"/>
      <w:sz w:val="28"/>
      <w:szCs w:val="28"/>
    </w:rPr>
  </w:style>
  <w:style w:type="paragraph" w:styleId="Textodebalo">
    <w:name w:val="Balloon Text"/>
    <w:basedOn w:val="Normal"/>
    <w:rsid w:val="00340285"/>
    <w:rPr>
      <w:rFonts w:ascii="Tahoma" w:hAnsi="Tahoma" w:cs="Tahoma"/>
      <w:sz w:val="16"/>
      <w:szCs w:val="16"/>
    </w:rPr>
  </w:style>
  <w:style w:type="paragraph" w:styleId="Textodecomentrio">
    <w:name w:val="annotation text"/>
    <w:basedOn w:val="Normal"/>
    <w:link w:val="TextodecomentrioChar"/>
    <w:uiPriority w:val="99"/>
    <w:rsid w:val="00340285"/>
    <w:rPr>
      <w:sz w:val="20"/>
      <w:szCs w:val="20"/>
    </w:rPr>
  </w:style>
  <w:style w:type="paragraph" w:styleId="Assuntodocomentrio">
    <w:name w:val="annotation subject"/>
    <w:basedOn w:val="Textodecomentrio"/>
    <w:rsid w:val="00340285"/>
    <w:rPr>
      <w:b/>
      <w:bCs/>
    </w:rPr>
  </w:style>
  <w:style w:type="paragraph" w:styleId="NormalWeb">
    <w:name w:val="Normal (Web)"/>
    <w:basedOn w:val="Normal"/>
    <w:uiPriority w:val="99"/>
    <w:rsid w:val="00340285"/>
    <w:pPr>
      <w:spacing w:before="100" w:after="100"/>
    </w:pPr>
    <w:rPr>
      <w:rFonts w:ascii="Times New Roman" w:hAnsi="Times New Roman"/>
      <w:color w:val="00000A"/>
      <w:sz w:val="24"/>
      <w:szCs w:val="24"/>
    </w:rPr>
  </w:style>
  <w:style w:type="paragraph" w:styleId="Rodap">
    <w:name w:val="footer"/>
    <w:basedOn w:val="Normal"/>
    <w:rsid w:val="00340285"/>
  </w:style>
  <w:style w:type="character" w:styleId="Hyperlink">
    <w:name w:val="Hyperlink"/>
    <w:basedOn w:val="Fontepargpadro"/>
    <w:uiPriority w:val="99"/>
    <w:unhideWhenUsed/>
    <w:rsid w:val="00060FD8"/>
    <w:rPr>
      <w:color w:val="0000FF" w:themeColor="hyperlink"/>
      <w:u w:val="single"/>
    </w:rPr>
  </w:style>
  <w:style w:type="character" w:styleId="HiperlinkVisitado">
    <w:name w:val="FollowedHyperlink"/>
    <w:basedOn w:val="Fontepargpadro"/>
    <w:uiPriority w:val="99"/>
    <w:semiHidden/>
    <w:unhideWhenUsed/>
    <w:rsid w:val="003F5CAB"/>
    <w:rPr>
      <w:color w:val="800080"/>
      <w:u w:val="single"/>
    </w:rPr>
  </w:style>
  <w:style w:type="paragraph" w:styleId="Pr-formataoHTML">
    <w:name w:val="HTML Preformatted"/>
    <w:basedOn w:val="Normal"/>
    <w:link w:val="Pr-formataoHTMLChar"/>
    <w:uiPriority w:val="99"/>
    <w:unhideWhenUsed/>
    <w:rsid w:val="0021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HTML Vorformatiert Zchn"/>
    <w:basedOn w:val="Fontepargpadro"/>
    <w:link w:val="Pr-formataoHTML"/>
    <w:uiPriority w:val="99"/>
    <w:rsid w:val="00215FA3"/>
    <w:rPr>
      <w:rFonts w:ascii="Courier New" w:eastAsia="Times New Roman" w:hAnsi="Courier New" w:cs="Courier New"/>
      <w:sz w:val="20"/>
      <w:szCs w:val="20"/>
    </w:rPr>
  </w:style>
  <w:style w:type="character" w:customStyle="1" w:styleId="highwire-citation-authors">
    <w:name w:val="highwire-citation-authors"/>
    <w:basedOn w:val="Fontepargpadro"/>
    <w:rsid w:val="000C42B5"/>
  </w:style>
  <w:style w:type="character" w:customStyle="1" w:styleId="highwire-citation-author">
    <w:name w:val="highwire-citation-author"/>
    <w:basedOn w:val="Fontepargpadro"/>
    <w:rsid w:val="000C42B5"/>
  </w:style>
  <w:style w:type="character" w:customStyle="1" w:styleId="nlm-given-names">
    <w:name w:val="nlm-given-names"/>
    <w:basedOn w:val="Fontepargpadro"/>
    <w:rsid w:val="000C42B5"/>
  </w:style>
  <w:style w:type="character" w:customStyle="1" w:styleId="nlm-surname">
    <w:name w:val="nlm-surname"/>
    <w:basedOn w:val="Fontepargpadro"/>
    <w:rsid w:val="000C42B5"/>
  </w:style>
  <w:style w:type="character" w:customStyle="1" w:styleId="highwire-cite-metadata-journal">
    <w:name w:val="highwire-cite-metadata-journal"/>
    <w:basedOn w:val="Fontepargpadro"/>
    <w:rsid w:val="000C42B5"/>
  </w:style>
  <w:style w:type="character" w:customStyle="1" w:styleId="highwire-cite-metadata-doi">
    <w:name w:val="highwire-cite-metadata-doi"/>
    <w:basedOn w:val="Fontepargpadro"/>
    <w:rsid w:val="000C42B5"/>
  </w:style>
  <w:style w:type="character" w:customStyle="1" w:styleId="doilabel">
    <w:name w:val="doi_label"/>
    <w:basedOn w:val="Fontepargpadro"/>
    <w:rsid w:val="000C42B5"/>
  </w:style>
  <w:style w:type="character" w:styleId="Forte">
    <w:name w:val="Strong"/>
    <w:uiPriority w:val="22"/>
    <w:qFormat/>
    <w:rsid w:val="00421895"/>
    <w:rPr>
      <w:b/>
      <w:bCs/>
    </w:rPr>
  </w:style>
  <w:style w:type="character" w:styleId="nfase">
    <w:name w:val="Emphasis"/>
    <w:uiPriority w:val="20"/>
    <w:qFormat/>
    <w:rsid w:val="00421895"/>
    <w:rPr>
      <w:b/>
      <w:bCs/>
      <w:i/>
      <w:iCs/>
      <w:spacing w:val="10"/>
    </w:rPr>
  </w:style>
  <w:style w:type="paragraph" w:customStyle="1" w:styleId="Title">
    <w:name w:val="*Title"/>
    <w:basedOn w:val="Normal"/>
    <w:autoRedefine/>
    <w:rsid w:val="00A643FD"/>
    <w:pPr>
      <w:spacing w:before="360" w:after="100" w:afterAutospacing="1" w:line="240" w:lineRule="auto"/>
    </w:pPr>
    <w:rPr>
      <w:rFonts w:ascii="Times New Roman" w:eastAsia="Times New Roman" w:hAnsi="Times New Roman" w:cs="Times New Roman"/>
      <w:b/>
      <w:sz w:val="24"/>
      <w:szCs w:val="20"/>
    </w:rPr>
  </w:style>
  <w:style w:type="paragraph" w:customStyle="1" w:styleId="Abstract">
    <w:name w:val="*Abstract"/>
    <w:basedOn w:val="Normal"/>
    <w:autoRedefine/>
    <w:rsid w:val="00A643FD"/>
    <w:pPr>
      <w:spacing w:before="100" w:beforeAutospacing="1" w:after="100" w:afterAutospacing="1" w:line="240" w:lineRule="auto"/>
    </w:pPr>
    <w:rPr>
      <w:rFonts w:ascii="Verdana" w:eastAsia="Times New Roman" w:hAnsi="Verdana" w:cs="Times New Roman"/>
      <w:b/>
      <w:sz w:val="19"/>
      <w:szCs w:val="20"/>
    </w:rPr>
  </w:style>
  <w:style w:type="character" w:styleId="TtulodoLivro">
    <w:name w:val="Book Title"/>
    <w:basedOn w:val="Fontepargpadro"/>
    <w:uiPriority w:val="33"/>
    <w:qFormat/>
    <w:rsid w:val="00421895"/>
    <w:rPr>
      <w:i/>
      <w:iCs/>
      <w:smallCaps/>
      <w:spacing w:val="5"/>
    </w:rPr>
  </w:style>
  <w:style w:type="character" w:customStyle="1" w:styleId="Ttulo1Char">
    <w:name w:val="Überschrift 1 Zchn"/>
    <w:basedOn w:val="Fontepargpadro"/>
    <w:link w:val="Ttulo1"/>
    <w:uiPriority w:val="9"/>
    <w:rsid w:val="009C605A"/>
    <w:rPr>
      <w:rFonts w:ascii="Arial" w:hAnsi="Arial" w:cs="Arial"/>
      <w:b/>
      <w:spacing w:val="5"/>
      <w:sz w:val="28"/>
      <w:szCs w:val="36"/>
    </w:rPr>
  </w:style>
  <w:style w:type="character" w:customStyle="1" w:styleId="Ttulo2Char">
    <w:name w:val="Überschrift 2 Zchn"/>
    <w:basedOn w:val="Fontepargpadro"/>
    <w:link w:val="Ttulo2"/>
    <w:uiPriority w:val="9"/>
    <w:rsid w:val="00DB39A6"/>
    <w:rPr>
      <w:rFonts w:ascii="Arial" w:eastAsia="Arial" w:hAnsi="Arial"/>
      <w:b/>
      <w:lang w:val="en-US"/>
    </w:rPr>
  </w:style>
  <w:style w:type="character" w:customStyle="1" w:styleId="Ttulo3Char">
    <w:name w:val="Überschrift 3 Zchn"/>
    <w:basedOn w:val="Fontepargpadro"/>
    <w:link w:val="Ttulo3"/>
    <w:uiPriority w:val="9"/>
    <w:rsid w:val="00FD5020"/>
    <w:rPr>
      <w:rFonts w:ascii="Arial" w:hAnsi="Arial"/>
      <w:i/>
      <w:iCs/>
      <w:color w:val="00B050"/>
      <w:spacing w:val="5"/>
      <w:szCs w:val="26"/>
    </w:rPr>
  </w:style>
  <w:style w:type="character" w:customStyle="1" w:styleId="Ttulo4Char">
    <w:name w:val="Überschrift 4 Zchn"/>
    <w:basedOn w:val="Fontepargpadro"/>
    <w:link w:val="Ttulo4"/>
    <w:uiPriority w:val="9"/>
    <w:rsid w:val="00421895"/>
    <w:rPr>
      <w:b/>
      <w:bCs/>
      <w:spacing w:val="5"/>
      <w:sz w:val="24"/>
      <w:szCs w:val="24"/>
    </w:rPr>
  </w:style>
  <w:style w:type="character" w:customStyle="1" w:styleId="Ttulo5Char">
    <w:name w:val="Überschrift 5 Zchn"/>
    <w:basedOn w:val="Fontepargpadro"/>
    <w:link w:val="Ttulo5"/>
    <w:uiPriority w:val="9"/>
    <w:rsid w:val="00421895"/>
    <w:rPr>
      <w:i/>
      <w:iCs/>
      <w:sz w:val="24"/>
      <w:szCs w:val="24"/>
    </w:rPr>
  </w:style>
  <w:style w:type="character" w:customStyle="1" w:styleId="Ttulo6Char">
    <w:name w:val="Überschrift 6 Zchn"/>
    <w:basedOn w:val="Fontepargpadro"/>
    <w:link w:val="Ttulo6"/>
    <w:uiPriority w:val="9"/>
    <w:rsid w:val="00421895"/>
    <w:rPr>
      <w:b/>
      <w:bCs/>
      <w:color w:val="595959" w:themeColor="text1" w:themeTint="A6"/>
      <w:spacing w:val="5"/>
      <w:shd w:val="clear" w:color="auto" w:fill="FFFFFF" w:themeFill="background1"/>
    </w:rPr>
  </w:style>
  <w:style w:type="character" w:customStyle="1" w:styleId="Ttulo7Char">
    <w:name w:val="Überschrift 7 Zchn"/>
    <w:basedOn w:val="Fontepargpadro"/>
    <w:link w:val="Ttulo7"/>
    <w:uiPriority w:val="9"/>
    <w:rsid w:val="00421895"/>
    <w:rPr>
      <w:b/>
      <w:bCs/>
      <w:i/>
      <w:iCs/>
      <w:color w:val="5A5A5A" w:themeColor="text1" w:themeTint="A5"/>
      <w:sz w:val="20"/>
      <w:szCs w:val="20"/>
    </w:rPr>
  </w:style>
  <w:style w:type="character" w:customStyle="1" w:styleId="Ttulo8Char">
    <w:name w:val="Überschrift 8 Zchn"/>
    <w:basedOn w:val="Fontepargpadro"/>
    <w:link w:val="Ttulo8"/>
    <w:uiPriority w:val="9"/>
    <w:rsid w:val="00421895"/>
    <w:rPr>
      <w:b/>
      <w:bCs/>
      <w:color w:val="7F7F7F" w:themeColor="text1" w:themeTint="80"/>
      <w:sz w:val="20"/>
      <w:szCs w:val="20"/>
    </w:rPr>
  </w:style>
  <w:style w:type="character" w:customStyle="1" w:styleId="Ttulo9Char">
    <w:name w:val="Überschrift 9 Zchn"/>
    <w:basedOn w:val="Fontepargpadro"/>
    <w:link w:val="Ttulo9"/>
    <w:uiPriority w:val="9"/>
    <w:rsid w:val="00421895"/>
    <w:rPr>
      <w:b/>
      <w:bCs/>
      <w:i/>
      <w:iCs/>
      <w:color w:val="7F7F7F" w:themeColor="text1" w:themeTint="80"/>
      <w:sz w:val="18"/>
      <w:szCs w:val="18"/>
    </w:rPr>
  </w:style>
  <w:style w:type="character" w:customStyle="1" w:styleId="TtuloChar">
    <w:name w:val="Titel Zchn"/>
    <w:basedOn w:val="Fontepargpadro"/>
    <w:link w:val="Ttulo"/>
    <w:uiPriority w:val="10"/>
    <w:rsid w:val="009C605A"/>
    <w:rPr>
      <w:rFonts w:ascii="Arial" w:hAnsi="Arial"/>
      <w:b/>
      <w:sz w:val="32"/>
      <w:szCs w:val="52"/>
    </w:rPr>
  </w:style>
  <w:style w:type="character" w:customStyle="1" w:styleId="SubttuloChar">
    <w:name w:val="Untertitel Zchn"/>
    <w:basedOn w:val="Fontepargpadro"/>
    <w:link w:val="Subttulo"/>
    <w:uiPriority w:val="11"/>
    <w:rsid w:val="00421895"/>
    <w:rPr>
      <w:i/>
      <w:iCs/>
      <w:smallCaps/>
      <w:spacing w:val="10"/>
      <w:sz w:val="28"/>
      <w:szCs w:val="28"/>
    </w:rPr>
  </w:style>
  <w:style w:type="paragraph" w:styleId="SemEspaamento">
    <w:name w:val="No Spacing"/>
    <w:basedOn w:val="Normal"/>
    <w:uiPriority w:val="1"/>
    <w:qFormat/>
    <w:rsid w:val="00421895"/>
    <w:pPr>
      <w:spacing w:line="360" w:lineRule="auto"/>
    </w:pPr>
    <w:rPr>
      <w:rFonts w:eastAsia="Arial"/>
      <w:sz w:val="24"/>
      <w:lang w:val="en-US"/>
    </w:rPr>
  </w:style>
  <w:style w:type="paragraph" w:styleId="PargrafodaLista">
    <w:name w:val="List Paragraph"/>
    <w:basedOn w:val="Normal"/>
    <w:uiPriority w:val="34"/>
    <w:qFormat/>
    <w:rsid w:val="00421895"/>
    <w:pPr>
      <w:ind w:left="720"/>
      <w:contextualSpacing/>
    </w:pPr>
  </w:style>
  <w:style w:type="paragraph" w:styleId="Citao">
    <w:name w:val="Quote"/>
    <w:basedOn w:val="Normal"/>
    <w:next w:val="Normal"/>
    <w:link w:val="CitaoChar"/>
    <w:uiPriority w:val="29"/>
    <w:qFormat/>
    <w:rsid w:val="00421895"/>
    <w:rPr>
      <w:i/>
      <w:iCs/>
    </w:rPr>
  </w:style>
  <w:style w:type="character" w:customStyle="1" w:styleId="CitaoChar">
    <w:name w:val="Zitat Zchn"/>
    <w:basedOn w:val="Fontepargpadro"/>
    <w:link w:val="Citao"/>
    <w:uiPriority w:val="29"/>
    <w:rsid w:val="00421895"/>
    <w:rPr>
      <w:i/>
      <w:iCs/>
    </w:rPr>
  </w:style>
  <w:style w:type="paragraph" w:styleId="CitaoIntensa">
    <w:name w:val="Intense Quote"/>
    <w:basedOn w:val="Normal"/>
    <w:next w:val="Normal"/>
    <w:link w:val="CitaoIntensaChar"/>
    <w:uiPriority w:val="30"/>
    <w:qFormat/>
    <w:rsid w:val="00421895"/>
    <w:pPr>
      <w:pBdr>
        <w:top w:val="single" w:sz="4" w:space="10" w:color="auto"/>
        <w:bottom w:val="single" w:sz="4" w:space="10" w:color="auto"/>
      </w:pBdr>
      <w:spacing w:before="240" w:after="240" w:line="300" w:lineRule="auto"/>
      <w:ind w:left="1152" w:right="1152"/>
    </w:pPr>
    <w:rPr>
      <w:i/>
      <w:iCs/>
    </w:rPr>
  </w:style>
  <w:style w:type="character" w:customStyle="1" w:styleId="CitaoIntensaChar">
    <w:name w:val="Intensives Zitat Zchn"/>
    <w:basedOn w:val="Fontepargpadro"/>
    <w:link w:val="CitaoIntensa"/>
    <w:uiPriority w:val="30"/>
    <w:rsid w:val="00421895"/>
    <w:rPr>
      <w:i/>
      <w:iCs/>
    </w:rPr>
  </w:style>
  <w:style w:type="character" w:styleId="nfaseSutil">
    <w:name w:val="Subtle Emphasis"/>
    <w:uiPriority w:val="19"/>
    <w:qFormat/>
    <w:rsid w:val="00421895"/>
    <w:rPr>
      <w:i/>
      <w:iCs/>
    </w:rPr>
  </w:style>
  <w:style w:type="character" w:styleId="nfaseIntensa">
    <w:name w:val="Intense Emphasis"/>
    <w:uiPriority w:val="21"/>
    <w:qFormat/>
    <w:rsid w:val="00421895"/>
    <w:rPr>
      <w:b/>
      <w:bCs/>
      <w:i/>
      <w:iCs/>
    </w:rPr>
  </w:style>
  <w:style w:type="character" w:styleId="RefernciaSutil">
    <w:name w:val="Subtle Reference"/>
    <w:basedOn w:val="Fontepargpadro"/>
    <w:uiPriority w:val="31"/>
    <w:qFormat/>
    <w:rsid w:val="00421895"/>
    <w:rPr>
      <w:smallCaps/>
    </w:rPr>
  </w:style>
  <w:style w:type="character" w:styleId="RefernciaIntensa">
    <w:name w:val="Intense Reference"/>
    <w:uiPriority w:val="32"/>
    <w:qFormat/>
    <w:rsid w:val="00421895"/>
    <w:rPr>
      <w:b/>
      <w:bCs/>
      <w:smallCaps/>
    </w:rPr>
  </w:style>
  <w:style w:type="paragraph" w:styleId="CabealhodoSumrio">
    <w:name w:val="TOC Heading"/>
    <w:basedOn w:val="Ttulo1"/>
    <w:next w:val="Normal"/>
    <w:uiPriority w:val="39"/>
    <w:semiHidden/>
    <w:unhideWhenUsed/>
    <w:qFormat/>
    <w:rsid w:val="00421895"/>
    <w:pPr>
      <w:outlineLvl w:val="9"/>
    </w:pPr>
    <w:rPr>
      <w:lang w:bidi="en-US"/>
    </w:rPr>
  </w:style>
  <w:style w:type="character" w:customStyle="1" w:styleId="TextodecomentrioChar">
    <w:name w:val="Kommentartext Zchn"/>
    <w:basedOn w:val="Fontepargpadro"/>
    <w:link w:val="Textodecomentrio"/>
    <w:uiPriority w:val="99"/>
    <w:rsid w:val="00BD55A5"/>
    <w:rPr>
      <w:rFonts w:ascii="Arial" w:hAnsi="Arial"/>
      <w:sz w:val="20"/>
      <w:szCs w:val="20"/>
    </w:rPr>
  </w:style>
  <w:style w:type="paragraph" w:styleId="TextosemFormatao">
    <w:name w:val="Plain Text"/>
    <w:basedOn w:val="Normal"/>
    <w:link w:val="TextosemFormataoChar"/>
    <w:uiPriority w:val="99"/>
    <w:unhideWhenUsed/>
    <w:rsid w:val="00713737"/>
    <w:pPr>
      <w:spacing w:line="240" w:lineRule="auto"/>
      <w:jc w:val="left"/>
    </w:pPr>
    <w:rPr>
      <w:rFonts w:ascii="Calibri" w:eastAsiaTheme="minorHAnsi" w:hAnsi="Calibri" w:cstheme="minorBidi"/>
      <w:szCs w:val="21"/>
      <w:lang w:val="en-US" w:eastAsia="en-US"/>
    </w:rPr>
  </w:style>
  <w:style w:type="character" w:customStyle="1" w:styleId="TextosemFormataoChar">
    <w:name w:val="Nur Text Zchn1"/>
    <w:basedOn w:val="Fontepargpadro"/>
    <w:link w:val="TextosemFormatao"/>
    <w:uiPriority w:val="99"/>
    <w:rsid w:val="00713737"/>
    <w:rPr>
      <w:rFonts w:ascii="Calibri" w:eastAsiaTheme="minorHAnsi" w:hAnsi="Calibri" w:cstheme="minorBidi"/>
      <w:szCs w:val="21"/>
      <w:lang w:val="en-US" w:eastAsia="en-US"/>
    </w:rPr>
  </w:style>
  <w:style w:type="character" w:styleId="CitaoHTML">
    <w:name w:val="HTML Cite"/>
    <w:basedOn w:val="Fontepargpadro"/>
    <w:rsid w:val="00B07500"/>
    <w:rPr>
      <w:i w:val="0"/>
      <w:iCs w:val="0"/>
      <w:color w:val="228822"/>
    </w:rPr>
  </w:style>
  <w:style w:type="paragraph" w:customStyle="1" w:styleId="Default">
    <w:name w:val="Default"/>
    <w:rsid w:val="00AF1B4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character" w:customStyle="1" w:styleId="NurTextZchn">
    <w:name w:val="Nur Text Zchn"/>
    <w:basedOn w:val="Fontepargpadro"/>
    <w:uiPriority w:val="99"/>
    <w:semiHidden/>
    <w:rsid w:val="00E06382"/>
    <w:rPr>
      <w:rFonts w:ascii="Calibri" w:eastAsiaTheme="minorHAnsi" w:hAnsi="Calibri" w:cstheme="minorBidi"/>
      <w:szCs w:val="21"/>
      <w:lang w:val="en-US" w:eastAsia="en-US"/>
    </w:rPr>
  </w:style>
  <w:style w:type="paragraph" w:styleId="Reviso">
    <w:name w:val="Revision"/>
    <w:hidden/>
    <w:rsid w:val="00E74894"/>
    <w:pPr>
      <w:spacing w:after="0" w:line="240" w:lineRule="auto"/>
    </w:pPr>
    <w:rPr>
      <w:rFonts w:ascii="Arial" w:hAnsi="Arial"/>
    </w:rPr>
  </w:style>
  <w:style w:type="character" w:customStyle="1" w:styleId="ui-ncbitoggler-master-text">
    <w:name w:val="ui-ncbitoggler-master-text"/>
    <w:basedOn w:val="Fontepargpadro"/>
    <w:rsid w:val="007F2921"/>
  </w:style>
  <w:style w:type="paragraph" w:styleId="Cabealho">
    <w:name w:val="header"/>
    <w:basedOn w:val="Normal"/>
    <w:link w:val="CabealhoChar"/>
    <w:rsid w:val="00F76F0D"/>
    <w:pPr>
      <w:tabs>
        <w:tab w:val="center" w:pos="4703"/>
        <w:tab w:val="right" w:pos="9406"/>
      </w:tabs>
      <w:spacing w:line="240" w:lineRule="auto"/>
    </w:pPr>
  </w:style>
  <w:style w:type="character" w:customStyle="1" w:styleId="CabealhoChar">
    <w:name w:val="Kopfzeile Zchn"/>
    <w:basedOn w:val="Fontepargpadro"/>
    <w:link w:val="Cabealho"/>
    <w:rsid w:val="00F76F0D"/>
    <w:rPr>
      <w:rFonts w:ascii="Arial" w:hAnsi="Arial"/>
    </w:rPr>
  </w:style>
  <w:style w:type="character" w:customStyle="1" w:styleId="label">
    <w:name w:val="label"/>
    <w:basedOn w:val="Fontepargpadro"/>
    <w:rsid w:val="00E23F18"/>
  </w:style>
  <w:style w:type="character" w:customStyle="1" w:styleId="st1">
    <w:name w:val="st1"/>
    <w:basedOn w:val="Fontepargpadro"/>
    <w:rsid w:val="000B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779">
      <w:bodyDiv w:val="1"/>
      <w:marLeft w:val="0"/>
      <w:marRight w:val="0"/>
      <w:marTop w:val="0"/>
      <w:marBottom w:val="0"/>
      <w:divBdr>
        <w:top w:val="none" w:sz="0" w:space="0" w:color="auto"/>
        <w:left w:val="none" w:sz="0" w:space="0" w:color="auto"/>
        <w:bottom w:val="none" w:sz="0" w:space="0" w:color="auto"/>
        <w:right w:val="none" w:sz="0" w:space="0" w:color="auto"/>
      </w:divBdr>
      <w:divsChild>
        <w:div w:id="703407483">
          <w:marLeft w:val="0"/>
          <w:marRight w:val="1"/>
          <w:marTop w:val="0"/>
          <w:marBottom w:val="0"/>
          <w:divBdr>
            <w:top w:val="none" w:sz="0" w:space="0" w:color="auto"/>
            <w:left w:val="none" w:sz="0" w:space="0" w:color="auto"/>
            <w:bottom w:val="none" w:sz="0" w:space="0" w:color="auto"/>
            <w:right w:val="none" w:sz="0" w:space="0" w:color="auto"/>
          </w:divBdr>
          <w:divsChild>
            <w:div w:id="35587807">
              <w:marLeft w:val="0"/>
              <w:marRight w:val="0"/>
              <w:marTop w:val="0"/>
              <w:marBottom w:val="0"/>
              <w:divBdr>
                <w:top w:val="none" w:sz="0" w:space="0" w:color="auto"/>
                <w:left w:val="none" w:sz="0" w:space="0" w:color="auto"/>
                <w:bottom w:val="none" w:sz="0" w:space="0" w:color="auto"/>
                <w:right w:val="none" w:sz="0" w:space="0" w:color="auto"/>
              </w:divBdr>
              <w:divsChild>
                <w:div w:id="2047026625">
                  <w:marLeft w:val="0"/>
                  <w:marRight w:val="1"/>
                  <w:marTop w:val="0"/>
                  <w:marBottom w:val="0"/>
                  <w:divBdr>
                    <w:top w:val="none" w:sz="0" w:space="0" w:color="auto"/>
                    <w:left w:val="none" w:sz="0" w:space="0" w:color="auto"/>
                    <w:bottom w:val="none" w:sz="0" w:space="0" w:color="auto"/>
                    <w:right w:val="none" w:sz="0" w:space="0" w:color="auto"/>
                  </w:divBdr>
                  <w:divsChild>
                    <w:div w:id="1731734107">
                      <w:marLeft w:val="0"/>
                      <w:marRight w:val="0"/>
                      <w:marTop w:val="0"/>
                      <w:marBottom w:val="0"/>
                      <w:divBdr>
                        <w:top w:val="none" w:sz="0" w:space="0" w:color="auto"/>
                        <w:left w:val="none" w:sz="0" w:space="0" w:color="auto"/>
                        <w:bottom w:val="none" w:sz="0" w:space="0" w:color="auto"/>
                        <w:right w:val="none" w:sz="0" w:space="0" w:color="auto"/>
                      </w:divBdr>
                      <w:divsChild>
                        <w:div w:id="434059237">
                          <w:marLeft w:val="0"/>
                          <w:marRight w:val="0"/>
                          <w:marTop w:val="0"/>
                          <w:marBottom w:val="0"/>
                          <w:divBdr>
                            <w:top w:val="none" w:sz="0" w:space="0" w:color="auto"/>
                            <w:left w:val="none" w:sz="0" w:space="0" w:color="auto"/>
                            <w:bottom w:val="none" w:sz="0" w:space="0" w:color="auto"/>
                            <w:right w:val="none" w:sz="0" w:space="0" w:color="auto"/>
                          </w:divBdr>
                          <w:divsChild>
                            <w:div w:id="86774482">
                              <w:marLeft w:val="0"/>
                              <w:marRight w:val="0"/>
                              <w:marTop w:val="120"/>
                              <w:marBottom w:val="360"/>
                              <w:divBdr>
                                <w:top w:val="none" w:sz="0" w:space="0" w:color="auto"/>
                                <w:left w:val="none" w:sz="0" w:space="0" w:color="auto"/>
                                <w:bottom w:val="none" w:sz="0" w:space="0" w:color="auto"/>
                                <w:right w:val="none" w:sz="0" w:space="0" w:color="auto"/>
                              </w:divBdr>
                              <w:divsChild>
                                <w:div w:id="904726779">
                                  <w:marLeft w:val="0"/>
                                  <w:marRight w:val="0"/>
                                  <w:marTop w:val="0"/>
                                  <w:marBottom w:val="0"/>
                                  <w:divBdr>
                                    <w:top w:val="none" w:sz="0" w:space="0" w:color="auto"/>
                                    <w:left w:val="none" w:sz="0" w:space="0" w:color="auto"/>
                                    <w:bottom w:val="none" w:sz="0" w:space="0" w:color="auto"/>
                                    <w:right w:val="none" w:sz="0" w:space="0" w:color="auto"/>
                                  </w:divBdr>
                                </w:div>
                                <w:div w:id="571893120">
                                  <w:marLeft w:val="0"/>
                                  <w:marRight w:val="0"/>
                                  <w:marTop w:val="0"/>
                                  <w:marBottom w:val="0"/>
                                  <w:divBdr>
                                    <w:top w:val="none" w:sz="0" w:space="0" w:color="auto"/>
                                    <w:left w:val="none" w:sz="0" w:space="0" w:color="auto"/>
                                    <w:bottom w:val="none" w:sz="0" w:space="0" w:color="auto"/>
                                    <w:right w:val="none" w:sz="0" w:space="0" w:color="auto"/>
                                  </w:divBdr>
                                </w:div>
                                <w:div w:id="750350917">
                                  <w:marLeft w:val="0"/>
                                  <w:marRight w:val="0"/>
                                  <w:marTop w:val="0"/>
                                  <w:marBottom w:val="0"/>
                                  <w:divBdr>
                                    <w:top w:val="none" w:sz="0" w:space="0" w:color="auto"/>
                                    <w:left w:val="none" w:sz="0" w:space="0" w:color="auto"/>
                                    <w:bottom w:val="none" w:sz="0" w:space="0" w:color="auto"/>
                                    <w:right w:val="none" w:sz="0" w:space="0" w:color="auto"/>
                                  </w:divBdr>
                                  <w:divsChild>
                                    <w:div w:id="1278101110">
                                      <w:marLeft w:val="0"/>
                                      <w:marRight w:val="0"/>
                                      <w:marTop w:val="0"/>
                                      <w:marBottom w:val="0"/>
                                      <w:divBdr>
                                        <w:top w:val="none" w:sz="0" w:space="0" w:color="auto"/>
                                        <w:left w:val="none" w:sz="0" w:space="0" w:color="auto"/>
                                        <w:bottom w:val="none" w:sz="0" w:space="0" w:color="auto"/>
                                        <w:right w:val="none" w:sz="0" w:space="0" w:color="auto"/>
                                      </w:divBdr>
                                    </w:div>
                                  </w:divsChild>
                                </w:div>
                                <w:div w:id="1508132168">
                                  <w:marLeft w:val="0"/>
                                  <w:marRight w:val="0"/>
                                  <w:marTop w:val="0"/>
                                  <w:marBottom w:val="0"/>
                                  <w:divBdr>
                                    <w:top w:val="none" w:sz="0" w:space="0" w:color="auto"/>
                                    <w:left w:val="none" w:sz="0" w:space="0" w:color="auto"/>
                                    <w:bottom w:val="none" w:sz="0" w:space="0" w:color="auto"/>
                                    <w:right w:val="none" w:sz="0" w:space="0" w:color="auto"/>
                                  </w:divBdr>
                                  <w:divsChild>
                                    <w:div w:id="1889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7547">
      <w:bodyDiv w:val="1"/>
      <w:marLeft w:val="0"/>
      <w:marRight w:val="0"/>
      <w:marTop w:val="0"/>
      <w:marBottom w:val="0"/>
      <w:divBdr>
        <w:top w:val="none" w:sz="0" w:space="0" w:color="auto"/>
        <w:left w:val="none" w:sz="0" w:space="0" w:color="auto"/>
        <w:bottom w:val="none" w:sz="0" w:space="0" w:color="auto"/>
        <w:right w:val="none" w:sz="0" w:space="0" w:color="auto"/>
      </w:divBdr>
      <w:divsChild>
        <w:div w:id="1774396773">
          <w:marLeft w:val="0"/>
          <w:marRight w:val="0"/>
          <w:marTop w:val="0"/>
          <w:marBottom w:val="0"/>
          <w:divBdr>
            <w:top w:val="none" w:sz="0" w:space="0" w:color="auto"/>
            <w:left w:val="none" w:sz="0" w:space="0" w:color="auto"/>
            <w:bottom w:val="none" w:sz="0" w:space="0" w:color="auto"/>
            <w:right w:val="none" w:sz="0" w:space="0" w:color="auto"/>
          </w:divBdr>
        </w:div>
        <w:div w:id="852307719">
          <w:marLeft w:val="0"/>
          <w:marRight w:val="0"/>
          <w:marTop w:val="0"/>
          <w:marBottom w:val="0"/>
          <w:divBdr>
            <w:top w:val="none" w:sz="0" w:space="0" w:color="auto"/>
            <w:left w:val="none" w:sz="0" w:space="0" w:color="auto"/>
            <w:bottom w:val="none" w:sz="0" w:space="0" w:color="auto"/>
            <w:right w:val="none" w:sz="0" w:space="0" w:color="auto"/>
          </w:divBdr>
        </w:div>
        <w:div w:id="1193112511">
          <w:marLeft w:val="0"/>
          <w:marRight w:val="0"/>
          <w:marTop w:val="0"/>
          <w:marBottom w:val="0"/>
          <w:divBdr>
            <w:top w:val="none" w:sz="0" w:space="0" w:color="auto"/>
            <w:left w:val="none" w:sz="0" w:space="0" w:color="auto"/>
            <w:bottom w:val="none" w:sz="0" w:space="0" w:color="auto"/>
            <w:right w:val="none" w:sz="0" w:space="0" w:color="auto"/>
          </w:divBdr>
        </w:div>
        <w:div w:id="285504360">
          <w:marLeft w:val="0"/>
          <w:marRight w:val="0"/>
          <w:marTop w:val="0"/>
          <w:marBottom w:val="0"/>
          <w:divBdr>
            <w:top w:val="none" w:sz="0" w:space="0" w:color="auto"/>
            <w:left w:val="none" w:sz="0" w:space="0" w:color="auto"/>
            <w:bottom w:val="none" w:sz="0" w:space="0" w:color="auto"/>
            <w:right w:val="none" w:sz="0" w:space="0" w:color="auto"/>
          </w:divBdr>
        </w:div>
        <w:div w:id="48573229">
          <w:marLeft w:val="0"/>
          <w:marRight w:val="0"/>
          <w:marTop w:val="0"/>
          <w:marBottom w:val="0"/>
          <w:divBdr>
            <w:top w:val="none" w:sz="0" w:space="0" w:color="auto"/>
            <w:left w:val="none" w:sz="0" w:space="0" w:color="auto"/>
            <w:bottom w:val="none" w:sz="0" w:space="0" w:color="auto"/>
            <w:right w:val="none" w:sz="0" w:space="0" w:color="auto"/>
          </w:divBdr>
        </w:div>
      </w:divsChild>
    </w:div>
    <w:div w:id="52704012">
      <w:bodyDiv w:val="1"/>
      <w:marLeft w:val="0"/>
      <w:marRight w:val="0"/>
      <w:marTop w:val="0"/>
      <w:marBottom w:val="0"/>
      <w:divBdr>
        <w:top w:val="none" w:sz="0" w:space="0" w:color="auto"/>
        <w:left w:val="none" w:sz="0" w:space="0" w:color="auto"/>
        <w:bottom w:val="none" w:sz="0" w:space="0" w:color="auto"/>
        <w:right w:val="none" w:sz="0" w:space="0" w:color="auto"/>
      </w:divBdr>
    </w:div>
    <w:div w:id="80150965">
      <w:bodyDiv w:val="1"/>
      <w:marLeft w:val="0"/>
      <w:marRight w:val="0"/>
      <w:marTop w:val="0"/>
      <w:marBottom w:val="0"/>
      <w:divBdr>
        <w:top w:val="none" w:sz="0" w:space="0" w:color="auto"/>
        <w:left w:val="none" w:sz="0" w:space="0" w:color="auto"/>
        <w:bottom w:val="none" w:sz="0" w:space="0" w:color="auto"/>
        <w:right w:val="none" w:sz="0" w:space="0" w:color="auto"/>
      </w:divBdr>
    </w:div>
    <w:div w:id="121581423">
      <w:bodyDiv w:val="1"/>
      <w:marLeft w:val="0"/>
      <w:marRight w:val="0"/>
      <w:marTop w:val="0"/>
      <w:marBottom w:val="0"/>
      <w:divBdr>
        <w:top w:val="none" w:sz="0" w:space="0" w:color="auto"/>
        <w:left w:val="none" w:sz="0" w:space="0" w:color="auto"/>
        <w:bottom w:val="none" w:sz="0" w:space="0" w:color="auto"/>
        <w:right w:val="none" w:sz="0" w:space="0" w:color="auto"/>
      </w:divBdr>
    </w:div>
    <w:div w:id="150291851">
      <w:bodyDiv w:val="1"/>
      <w:marLeft w:val="0"/>
      <w:marRight w:val="0"/>
      <w:marTop w:val="0"/>
      <w:marBottom w:val="0"/>
      <w:divBdr>
        <w:top w:val="none" w:sz="0" w:space="0" w:color="auto"/>
        <w:left w:val="none" w:sz="0" w:space="0" w:color="auto"/>
        <w:bottom w:val="none" w:sz="0" w:space="0" w:color="auto"/>
        <w:right w:val="none" w:sz="0" w:space="0" w:color="auto"/>
      </w:divBdr>
    </w:div>
    <w:div w:id="151407680">
      <w:bodyDiv w:val="1"/>
      <w:marLeft w:val="0"/>
      <w:marRight w:val="0"/>
      <w:marTop w:val="0"/>
      <w:marBottom w:val="0"/>
      <w:divBdr>
        <w:top w:val="none" w:sz="0" w:space="0" w:color="auto"/>
        <w:left w:val="none" w:sz="0" w:space="0" w:color="auto"/>
        <w:bottom w:val="none" w:sz="0" w:space="0" w:color="auto"/>
        <w:right w:val="none" w:sz="0" w:space="0" w:color="auto"/>
      </w:divBdr>
    </w:div>
    <w:div w:id="344282895">
      <w:bodyDiv w:val="1"/>
      <w:marLeft w:val="0"/>
      <w:marRight w:val="0"/>
      <w:marTop w:val="0"/>
      <w:marBottom w:val="0"/>
      <w:divBdr>
        <w:top w:val="none" w:sz="0" w:space="0" w:color="auto"/>
        <w:left w:val="none" w:sz="0" w:space="0" w:color="auto"/>
        <w:bottom w:val="none" w:sz="0" w:space="0" w:color="auto"/>
        <w:right w:val="none" w:sz="0" w:space="0" w:color="auto"/>
      </w:divBdr>
    </w:div>
    <w:div w:id="347215945">
      <w:bodyDiv w:val="1"/>
      <w:marLeft w:val="0"/>
      <w:marRight w:val="0"/>
      <w:marTop w:val="0"/>
      <w:marBottom w:val="0"/>
      <w:divBdr>
        <w:top w:val="none" w:sz="0" w:space="0" w:color="auto"/>
        <w:left w:val="none" w:sz="0" w:space="0" w:color="auto"/>
        <w:bottom w:val="none" w:sz="0" w:space="0" w:color="auto"/>
        <w:right w:val="none" w:sz="0" w:space="0" w:color="auto"/>
      </w:divBdr>
      <w:divsChild>
        <w:div w:id="972104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0452130">
              <w:marLeft w:val="0"/>
              <w:marRight w:val="0"/>
              <w:marTop w:val="0"/>
              <w:marBottom w:val="0"/>
              <w:divBdr>
                <w:top w:val="none" w:sz="0" w:space="0" w:color="auto"/>
                <w:left w:val="none" w:sz="0" w:space="0" w:color="auto"/>
                <w:bottom w:val="none" w:sz="0" w:space="0" w:color="auto"/>
                <w:right w:val="none" w:sz="0" w:space="0" w:color="auto"/>
              </w:divBdr>
              <w:divsChild>
                <w:div w:id="52239054">
                  <w:marLeft w:val="0"/>
                  <w:marRight w:val="0"/>
                  <w:marTop w:val="0"/>
                  <w:marBottom w:val="0"/>
                  <w:divBdr>
                    <w:top w:val="none" w:sz="0" w:space="0" w:color="auto"/>
                    <w:left w:val="none" w:sz="0" w:space="0" w:color="auto"/>
                    <w:bottom w:val="none" w:sz="0" w:space="0" w:color="auto"/>
                    <w:right w:val="none" w:sz="0" w:space="0" w:color="auto"/>
                  </w:divBdr>
                  <w:divsChild>
                    <w:div w:id="1494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2927">
      <w:bodyDiv w:val="1"/>
      <w:marLeft w:val="0"/>
      <w:marRight w:val="0"/>
      <w:marTop w:val="0"/>
      <w:marBottom w:val="0"/>
      <w:divBdr>
        <w:top w:val="none" w:sz="0" w:space="0" w:color="auto"/>
        <w:left w:val="none" w:sz="0" w:space="0" w:color="auto"/>
        <w:bottom w:val="none" w:sz="0" w:space="0" w:color="auto"/>
        <w:right w:val="none" w:sz="0" w:space="0" w:color="auto"/>
      </w:divBdr>
    </w:div>
    <w:div w:id="442698008">
      <w:bodyDiv w:val="1"/>
      <w:marLeft w:val="0"/>
      <w:marRight w:val="0"/>
      <w:marTop w:val="0"/>
      <w:marBottom w:val="0"/>
      <w:divBdr>
        <w:top w:val="none" w:sz="0" w:space="0" w:color="auto"/>
        <w:left w:val="none" w:sz="0" w:space="0" w:color="auto"/>
        <w:bottom w:val="none" w:sz="0" w:space="0" w:color="auto"/>
        <w:right w:val="none" w:sz="0" w:space="0" w:color="auto"/>
      </w:divBdr>
    </w:div>
    <w:div w:id="511845706">
      <w:bodyDiv w:val="1"/>
      <w:marLeft w:val="0"/>
      <w:marRight w:val="0"/>
      <w:marTop w:val="0"/>
      <w:marBottom w:val="0"/>
      <w:divBdr>
        <w:top w:val="none" w:sz="0" w:space="0" w:color="auto"/>
        <w:left w:val="none" w:sz="0" w:space="0" w:color="auto"/>
        <w:bottom w:val="none" w:sz="0" w:space="0" w:color="auto"/>
        <w:right w:val="none" w:sz="0" w:space="0" w:color="auto"/>
      </w:divBdr>
    </w:div>
    <w:div w:id="563680578">
      <w:bodyDiv w:val="1"/>
      <w:marLeft w:val="0"/>
      <w:marRight w:val="0"/>
      <w:marTop w:val="0"/>
      <w:marBottom w:val="0"/>
      <w:divBdr>
        <w:top w:val="none" w:sz="0" w:space="0" w:color="auto"/>
        <w:left w:val="none" w:sz="0" w:space="0" w:color="auto"/>
        <w:bottom w:val="none" w:sz="0" w:space="0" w:color="auto"/>
        <w:right w:val="none" w:sz="0" w:space="0" w:color="auto"/>
      </w:divBdr>
    </w:div>
    <w:div w:id="603730728">
      <w:bodyDiv w:val="1"/>
      <w:marLeft w:val="0"/>
      <w:marRight w:val="0"/>
      <w:marTop w:val="0"/>
      <w:marBottom w:val="0"/>
      <w:divBdr>
        <w:top w:val="none" w:sz="0" w:space="0" w:color="auto"/>
        <w:left w:val="none" w:sz="0" w:space="0" w:color="auto"/>
        <w:bottom w:val="none" w:sz="0" w:space="0" w:color="auto"/>
        <w:right w:val="none" w:sz="0" w:space="0" w:color="auto"/>
      </w:divBdr>
    </w:div>
    <w:div w:id="670986279">
      <w:bodyDiv w:val="1"/>
      <w:marLeft w:val="0"/>
      <w:marRight w:val="0"/>
      <w:marTop w:val="0"/>
      <w:marBottom w:val="0"/>
      <w:divBdr>
        <w:top w:val="none" w:sz="0" w:space="0" w:color="auto"/>
        <w:left w:val="none" w:sz="0" w:space="0" w:color="auto"/>
        <w:bottom w:val="none" w:sz="0" w:space="0" w:color="auto"/>
        <w:right w:val="none" w:sz="0" w:space="0" w:color="auto"/>
      </w:divBdr>
      <w:divsChild>
        <w:div w:id="953025357">
          <w:marLeft w:val="0"/>
          <w:marRight w:val="0"/>
          <w:marTop w:val="0"/>
          <w:marBottom w:val="0"/>
          <w:divBdr>
            <w:top w:val="none" w:sz="0" w:space="0" w:color="auto"/>
            <w:left w:val="none" w:sz="0" w:space="0" w:color="auto"/>
            <w:bottom w:val="none" w:sz="0" w:space="0" w:color="auto"/>
            <w:right w:val="none" w:sz="0" w:space="0" w:color="auto"/>
          </w:divBdr>
          <w:divsChild>
            <w:div w:id="1975287281">
              <w:marLeft w:val="0"/>
              <w:marRight w:val="0"/>
              <w:marTop w:val="0"/>
              <w:marBottom w:val="0"/>
              <w:divBdr>
                <w:top w:val="none" w:sz="0" w:space="0" w:color="auto"/>
                <w:left w:val="none" w:sz="0" w:space="0" w:color="auto"/>
                <w:bottom w:val="none" w:sz="0" w:space="0" w:color="auto"/>
                <w:right w:val="none" w:sz="0" w:space="0" w:color="auto"/>
              </w:divBdr>
              <w:divsChild>
                <w:div w:id="2077436367">
                  <w:marLeft w:val="0"/>
                  <w:marRight w:val="0"/>
                  <w:marTop w:val="0"/>
                  <w:marBottom w:val="0"/>
                  <w:divBdr>
                    <w:top w:val="none" w:sz="0" w:space="0" w:color="auto"/>
                    <w:left w:val="none" w:sz="0" w:space="0" w:color="auto"/>
                    <w:bottom w:val="none" w:sz="0" w:space="0" w:color="auto"/>
                    <w:right w:val="none" w:sz="0" w:space="0" w:color="auto"/>
                  </w:divBdr>
                  <w:divsChild>
                    <w:div w:id="938172339">
                      <w:marLeft w:val="0"/>
                      <w:marRight w:val="0"/>
                      <w:marTop w:val="0"/>
                      <w:marBottom w:val="0"/>
                      <w:divBdr>
                        <w:top w:val="none" w:sz="0" w:space="0" w:color="auto"/>
                        <w:left w:val="none" w:sz="0" w:space="0" w:color="auto"/>
                        <w:bottom w:val="none" w:sz="0" w:space="0" w:color="auto"/>
                        <w:right w:val="none" w:sz="0" w:space="0" w:color="auto"/>
                      </w:divBdr>
                    </w:div>
                    <w:div w:id="959920770">
                      <w:marLeft w:val="0"/>
                      <w:marRight w:val="0"/>
                      <w:marTop w:val="0"/>
                      <w:marBottom w:val="0"/>
                      <w:divBdr>
                        <w:top w:val="none" w:sz="0" w:space="0" w:color="auto"/>
                        <w:left w:val="none" w:sz="0" w:space="0" w:color="auto"/>
                        <w:bottom w:val="none" w:sz="0" w:space="0" w:color="auto"/>
                        <w:right w:val="none" w:sz="0" w:space="0" w:color="auto"/>
                      </w:divBdr>
                    </w:div>
                    <w:div w:id="1751123046">
                      <w:marLeft w:val="0"/>
                      <w:marRight w:val="0"/>
                      <w:marTop w:val="0"/>
                      <w:marBottom w:val="0"/>
                      <w:divBdr>
                        <w:top w:val="none" w:sz="0" w:space="0" w:color="auto"/>
                        <w:left w:val="none" w:sz="0" w:space="0" w:color="auto"/>
                        <w:bottom w:val="none" w:sz="0" w:space="0" w:color="auto"/>
                        <w:right w:val="none" w:sz="0" w:space="0" w:color="auto"/>
                      </w:divBdr>
                      <w:divsChild>
                        <w:div w:id="265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432518">
      <w:bodyDiv w:val="1"/>
      <w:marLeft w:val="0"/>
      <w:marRight w:val="0"/>
      <w:marTop w:val="0"/>
      <w:marBottom w:val="0"/>
      <w:divBdr>
        <w:top w:val="none" w:sz="0" w:space="0" w:color="auto"/>
        <w:left w:val="none" w:sz="0" w:space="0" w:color="auto"/>
        <w:bottom w:val="none" w:sz="0" w:space="0" w:color="auto"/>
        <w:right w:val="none" w:sz="0" w:space="0" w:color="auto"/>
      </w:divBdr>
    </w:div>
    <w:div w:id="702244532">
      <w:bodyDiv w:val="1"/>
      <w:marLeft w:val="0"/>
      <w:marRight w:val="0"/>
      <w:marTop w:val="0"/>
      <w:marBottom w:val="0"/>
      <w:divBdr>
        <w:top w:val="none" w:sz="0" w:space="0" w:color="auto"/>
        <w:left w:val="none" w:sz="0" w:space="0" w:color="auto"/>
        <w:bottom w:val="none" w:sz="0" w:space="0" w:color="auto"/>
        <w:right w:val="none" w:sz="0" w:space="0" w:color="auto"/>
      </w:divBdr>
    </w:div>
    <w:div w:id="708727580">
      <w:bodyDiv w:val="1"/>
      <w:marLeft w:val="0"/>
      <w:marRight w:val="0"/>
      <w:marTop w:val="0"/>
      <w:marBottom w:val="0"/>
      <w:divBdr>
        <w:top w:val="none" w:sz="0" w:space="0" w:color="auto"/>
        <w:left w:val="none" w:sz="0" w:space="0" w:color="auto"/>
        <w:bottom w:val="none" w:sz="0" w:space="0" w:color="auto"/>
        <w:right w:val="none" w:sz="0" w:space="0" w:color="auto"/>
      </w:divBdr>
    </w:div>
    <w:div w:id="728577345">
      <w:bodyDiv w:val="1"/>
      <w:marLeft w:val="0"/>
      <w:marRight w:val="0"/>
      <w:marTop w:val="0"/>
      <w:marBottom w:val="0"/>
      <w:divBdr>
        <w:top w:val="none" w:sz="0" w:space="0" w:color="auto"/>
        <w:left w:val="none" w:sz="0" w:space="0" w:color="auto"/>
        <w:bottom w:val="none" w:sz="0" w:space="0" w:color="auto"/>
        <w:right w:val="none" w:sz="0" w:space="0" w:color="auto"/>
      </w:divBdr>
    </w:div>
    <w:div w:id="786777224">
      <w:bodyDiv w:val="1"/>
      <w:marLeft w:val="0"/>
      <w:marRight w:val="0"/>
      <w:marTop w:val="0"/>
      <w:marBottom w:val="0"/>
      <w:divBdr>
        <w:top w:val="none" w:sz="0" w:space="0" w:color="auto"/>
        <w:left w:val="none" w:sz="0" w:space="0" w:color="auto"/>
        <w:bottom w:val="none" w:sz="0" w:space="0" w:color="auto"/>
        <w:right w:val="none" w:sz="0" w:space="0" w:color="auto"/>
      </w:divBdr>
    </w:div>
    <w:div w:id="938413903">
      <w:bodyDiv w:val="1"/>
      <w:marLeft w:val="0"/>
      <w:marRight w:val="0"/>
      <w:marTop w:val="0"/>
      <w:marBottom w:val="0"/>
      <w:divBdr>
        <w:top w:val="none" w:sz="0" w:space="0" w:color="auto"/>
        <w:left w:val="none" w:sz="0" w:space="0" w:color="auto"/>
        <w:bottom w:val="none" w:sz="0" w:space="0" w:color="auto"/>
        <w:right w:val="none" w:sz="0" w:space="0" w:color="auto"/>
      </w:divBdr>
    </w:div>
    <w:div w:id="1008406272">
      <w:bodyDiv w:val="1"/>
      <w:marLeft w:val="0"/>
      <w:marRight w:val="0"/>
      <w:marTop w:val="0"/>
      <w:marBottom w:val="0"/>
      <w:divBdr>
        <w:top w:val="none" w:sz="0" w:space="0" w:color="auto"/>
        <w:left w:val="none" w:sz="0" w:space="0" w:color="auto"/>
        <w:bottom w:val="none" w:sz="0" w:space="0" w:color="auto"/>
        <w:right w:val="none" w:sz="0" w:space="0" w:color="auto"/>
      </w:divBdr>
    </w:div>
    <w:div w:id="1078940050">
      <w:bodyDiv w:val="1"/>
      <w:marLeft w:val="0"/>
      <w:marRight w:val="0"/>
      <w:marTop w:val="0"/>
      <w:marBottom w:val="0"/>
      <w:divBdr>
        <w:top w:val="none" w:sz="0" w:space="0" w:color="auto"/>
        <w:left w:val="none" w:sz="0" w:space="0" w:color="auto"/>
        <w:bottom w:val="none" w:sz="0" w:space="0" w:color="auto"/>
        <w:right w:val="none" w:sz="0" w:space="0" w:color="auto"/>
      </w:divBdr>
    </w:div>
    <w:div w:id="1344817817">
      <w:bodyDiv w:val="1"/>
      <w:marLeft w:val="0"/>
      <w:marRight w:val="0"/>
      <w:marTop w:val="0"/>
      <w:marBottom w:val="0"/>
      <w:divBdr>
        <w:top w:val="none" w:sz="0" w:space="0" w:color="auto"/>
        <w:left w:val="none" w:sz="0" w:space="0" w:color="auto"/>
        <w:bottom w:val="none" w:sz="0" w:space="0" w:color="auto"/>
        <w:right w:val="none" w:sz="0" w:space="0" w:color="auto"/>
      </w:divBdr>
    </w:div>
    <w:div w:id="1356158020">
      <w:bodyDiv w:val="1"/>
      <w:marLeft w:val="0"/>
      <w:marRight w:val="0"/>
      <w:marTop w:val="0"/>
      <w:marBottom w:val="0"/>
      <w:divBdr>
        <w:top w:val="none" w:sz="0" w:space="0" w:color="auto"/>
        <w:left w:val="none" w:sz="0" w:space="0" w:color="auto"/>
        <w:bottom w:val="none" w:sz="0" w:space="0" w:color="auto"/>
        <w:right w:val="none" w:sz="0" w:space="0" w:color="auto"/>
      </w:divBdr>
    </w:div>
    <w:div w:id="1572080314">
      <w:bodyDiv w:val="1"/>
      <w:marLeft w:val="0"/>
      <w:marRight w:val="0"/>
      <w:marTop w:val="0"/>
      <w:marBottom w:val="0"/>
      <w:divBdr>
        <w:top w:val="none" w:sz="0" w:space="0" w:color="auto"/>
        <w:left w:val="none" w:sz="0" w:space="0" w:color="auto"/>
        <w:bottom w:val="none" w:sz="0" w:space="0" w:color="auto"/>
        <w:right w:val="none" w:sz="0" w:space="0" w:color="auto"/>
      </w:divBdr>
    </w:div>
    <w:div w:id="1611739249">
      <w:bodyDiv w:val="1"/>
      <w:marLeft w:val="0"/>
      <w:marRight w:val="0"/>
      <w:marTop w:val="0"/>
      <w:marBottom w:val="0"/>
      <w:divBdr>
        <w:top w:val="none" w:sz="0" w:space="0" w:color="auto"/>
        <w:left w:val="none" w:sz="0" w:space="0" w:color="auto"/>
        <w:bottom w:val="none" w:sz="0" w:space="0" w:color="auto"/>
        <w:right w:val="none" w:sz="0" w:space="0" w:color="auto"/>
      </w:divBdr>
    </w:div>
    <w:div w:id="1664818629">
      <w:bodyDiv w:val="1"/>
      <w:marLeft w:val="0"/>
      <w:marRight w:val="0"/>
      <w:marTop w:val="0"/>
      <w:marBottom w:val="0"/>
      <w:divBdr>
        <w:top w:val="none" w:sz="0" w:space="0" w:color="auto"/>
        <w:left w:val="none" w:sz="0" w:space="0" w:color="auto"/>
        <w:bottom w:val="none" w:sz="0" w:space="0" w:color="auto"/>
        <w:right w:val="none" w:sz="0" w:space="0" w:color="auto"/>
      </w:divBdr>
    </w:div>
    <w:div w:id="1669792618">
      <w:bodyDiv w:val="1"/>
      <w:marLeft w:val="0"/>
      <w:marRight w:val="0"/>
      <w:marTop w:val="0"/>
      <w:marBottom w:val="0"/>
      <w:divBdr>
        <w:top w:val="none" w:sz="0" w:space="0" w:color="auto"/>
        <w:left w:val="none" w:sz="0" w:space="0" w:color="auto"/>
        <w:bottom w:val="none" w:sz="0" w:space="0" w:color="auto"/>
        <w:right w:val="none" w:sz="0" w:space="0" w:color="auto"/>
      </w:divBdr>
    </w:div>
    <w:div w:id="1701735459">
      <w:bodyDiv w:val="1"/>
      <w:marLeft w:val="0"/>
      <w:marRight w:val="0"/>
      <w:marTop w:val="0"/>
      <w:marBottom w:val="0"/>
      <w:divBdr>
        <w:top w:val="none" w:sz="0" w:space="0" w:color="auto"/>
        <w:left w:val="none" w:sz="0" w:space="0" w:color="auto"/>
        <w:bottom w:val="none" w:sz="0" w:space="0" w:color="auto"/>
        <w:right w:val="none" w:sz="0" w:space="0" w:color="auto"/>
      </w:divBdr>
    </w:div>
    <w:div w:id="1760170953">
      <w:bodyDiv w:val="1"/>
      <w:marLeft w:val="0"/>
      <w:marRight w:val="0"/>
      <w:marTop w:val="0"/>
      <w:marBottom w:val="0"/>
      <w:divBdr>
        <w:top w:val="none" w:sz="0" w:space="0" w:color="auto"/>
        <w:left w:val="none" w:sz="0" w:space="0" w:color="auto"/>
        <w:bottom w:val="none" w:sz="0" w:space="0" w:color="auto"/>
        <w:right w:val="none" w:sz="0" w:space="0" w:color="auto"/>
      </w:divBdr>
    </w:div>
    <w:div w:id="1804887711">
      <w:bodyDiv w:val="1"/>
      <w:marLeft w:val="0"/>
      <w:marRight w:val="0"/>
      <w:marTop w:val="0"/>
      <w:marBottom w:val="0"/>
      <w:divBdr>
        <w:top w:val="none" w:sz="0" w:space="0" w:color="auto"/>
        <w:left w:val="none" w:sz="0" w:space="0" w:color="auto"/>
        <w:bottom w:val="none" w:sz="0" w:space="0" w:color="auto"/>
        <w:right w:val="none" w:sz="0" w:space="0" w:color="auto"/>
      </w:divBdr>
    </w:div>
    <w:div w:id="1894735863">
      <w:bodyDiv w:val="1"/>
      <w:marLeft w:val="0"/>
      <w:marRight w:val="0"/>
      <w:marTop w:val="0"/>
      <w:marBottom w:val="0"/>
      <w:divBdr>
        <w:top w:val="none" w:sz="0" w:space="0" w:color="auto"/>
        <w:left w:val="none" w:sz="0" w:space="0" w:color="auto"/>
        <w:bottom w:val="none" w:sz="0" w:space="0" w:color="auto"/>
        <w:right w:val="none" w:sz="0" w:space="0" w:color="auto"/>
      </w:divBdr>
    </w:div>
    <w:div w:id="1949115607">
      <w:bodyDiv w:val="1"/>
      <w:marLeft w:val="0"/>
      <w:marRight w:val="0"/>
      <w:marTop w:val="0"/>
      <w:marBottom w:val="0"/>
      <w:divBdr>
        <w:top w:val="none" w:sz="0" w:space="0" w:color="auto"/>
        <w:left w:val="none" w:sz="0" w:space="0" w:color="auto"/>
        <w:bottom w:val="none" w:sz="0" w:space="0" w:color="auto"/>
        <w:right w:val="none" w:sz="0" w:space="0" w:color="auto"/>
      </w:divBdr>
    </w:div>
    <w:div w:id="2124573556">
      <w:bodyDiv w:val="1"/>
      <w:marLeft w:val="0"/>
      <w:marRight w:val="0"/>
      <w:marTop w:val="0"/>
      <w:marBottom w:val="0"/>
      <w:divBdr>
        <w:top w:val="none" w:sz="0" w:space="0" w:color="auto"/>
        <w:left w:val="none" w:sz="0" w:space="0" w:color="auto"/>
        <w:bottom w:val="none" w:sz="0" w:space="0" w:color="auto"/>
        <w:right w:val="none" w:sz="0" w:space="0" w:color="auto"/>
      </w:divBdr>
    </w:div>
    <w:div w:id="2130125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geo/"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wwagner@ukaachen.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A23DF-02B6-40B8-B81D-F087773A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20354</Words>
  <Characters>109913</Characters>
  <Application>Microsoft Office Word</Application>
  <DocSecurity>0</DocSecurity>
  <Lines>915</Lines>
  <Paragraphs>260</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lamina_paper.docx</vt:lpstr>
      <vt:lpstr>lamina_paper.docx</vt:lpstr>
      <vt:lpstr>lamina_paper.docx</vt:lpstr>
    </vt:vector>
  </TitlesOfParts>
  <Company>UKAACHEN</Company>
  <LinksUpToDate>false</LinksUpToDate>
  <CharactersWithSpaces>130007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lamina_paper.docx</dc:title>
  <dc:creator>Wagner, Wolfgang</dc:creator>
  <cp:lastModifiedBy>Eduardo Gusmao</cp:lastModifiedBy>
  <cp:revision>6</cp:revision>
  <cp:lastPrinted>2014-07-07T10:49:00Z</cp:lastPrinted>
  <dcterms:created xsi:type="dcterms:W3CDTF">2014-09-24T08:13:00Z</dcterms:created>
  <dcterms:modified xsi:type="dcterms:W3CDTF">2014-09-24T16:35:00Z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